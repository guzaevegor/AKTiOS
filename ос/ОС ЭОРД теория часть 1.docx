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ACB" w:rsidRDefault="00526ACB" w:rsidP="00526ACB">
      <w:pPr>
        <w:pStyle w:val="2"/>
      </w:pPr>
      <w:r>
        <w:t xml:space="preserve">Тема </w:t>
      </w:r>
      <w:r w:rsidRPr="00B27D84">
        <w:t>1.</w:t>
      </w:r>
      <w:r w:rsidRPr="00710F6E">
        <w:t>Разработка программ в ОС UNIX.</w:t>
      </w:r>
    </w:p>
    <w:p w:rsidR="00526ACB" w:rsidRPr="00F5449A" w:rsidRDefault="00526ACB" w:rsidP="00526ACB">
      <w:pPr>
        <w:ind w:left="360"/>
        <w:jc w:val="both"/>
        <w:rPr>
          <w:b/>
          <w:lang w:val="ru-RU"/>
        </w:rPr>
      </w:pPr>
    </w:p>
    <w:p w:rsidR="00526ACB" w:rsidRPr="00F5449A" w:rsidRDefault="00526ACB" w:rsidP="00526ACB">
      <w:pPr>
        <w:jc w:val="both"/>
        <w:rPr>
          <w:b/>
          <w:lang w:val="ru-RU"/>
        </w:rPr>
      </w:pPr>
      <w:r w:rsidRPr="00F5449A">
        <w:rPr>
          <w:b/>
          <w:lang w:val="ru-RU"/>
        </w:rPr>
        <w:t xml:space="preserve">Стандарты ОС </w:t>
      </w:r>
      <w:r w:rsidRPr="00710F6E">
        <w:rPr>
          <w:b/>
        </w:rPr>
        <w:t>UNIX</w:t>
      </w:r>
    </w:p>
    <w:p w:rsidR="00526ACB" w:rsidRPr="00F5449A" w:rsidRDefault="00526ACB" w:rsidP="00526ACB">
      <w:pPr>
        <w:jc w:val="both"/>
        <w:rPr>
          <w:b/>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Операционная система </w:t>
      </w:r>
      <w:r w:rsidRPr="00710F6E">
        <w:rPr>
          <w:sz w:val="28"/>
          <w:szCs w:val="20"/>
        </w:rPr>
        <w:t>UNIX</w:t>
      </w:r>
      <w:r w:rsidRPr="00F5449A">
        <w:rPr>
          <w:sz w:val="28"/>
          <w:szCs w:val="20"/>
          <w:lang w:val="ru-RU"/>
        </w:rPr>
        <w:t xml:space="preserve"> имеет долгую историю развития, существовало много ее официальных и фактических стандартов, а также коммерческих и учебных вариантов. Но ядро ОС </w:t>
      </w:r>
      <w:r w:rsidRPr="00710F6E">
        <w:rPr>
          <w:sz w:val="28"/>
          <w:szCs w:val="20"/>
        </w:rPr>
        <w:t>UNIX</w:t>
      </w:r>
      <w:r w:rsidRPr="00F5449A">
        <w:rPr>
          <w:sz w:val="28"/>
          <w:szCs w:val="20"/>
          <w:lang w:val="ru-RU"/>
        </w:rPr>
        <w:t xml:space="preserve"> остается стабильным, что в значительной степени определяет ее популярность и распространение.</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В настоящее время стандарты </w:t>
      </w:r>
      <w:r w:rsidRPr="00710F6E">
        <w:rPr>
          <w:sz w:val="28"/>
          <w:szCs w:val="20"/>
        </w:rPr>
        <w:t>UNIX</w:t>
      </w:r>
      <w:r w:rsidRPr="00F5449A">
        <w:rPr>
          <w:sz w:val="28"/>
          <w:szCs w:val="20"/>
          <w:lang w:val="ru-RU"/>
        </w:rPr>
        <w:t xml:space="preserve"> определяются </w:t>
      </w:r>
      <w:r w:rsidRPr="00710F6E">
        <w:rPr>
          <w:sz w:val="28"/>
          <w:szCs w:val="20"/>
        </w:rPr>
        <w:t>Posix</w:t>
      </w:r>
      <w:r w:rsidRPr="00F5449A">
        <w:rPr>
          <w:sz w:val="28"/>
          <w:szCs w:val="20"/>
          <w:lang w:val="ru-RU"/>
        </w:rPr>
        <w:t xml:space="preserve"> и </w:t>
      </w:r>
      <w:r w:rsidRPr="00710F6E">
        <w:rPr>
          <w:sz w:val="28"/>
          <w:szCs w:val="20"/>
        </w:rPr>
        <w:t>TheOpenGroup</w:t>
      </w:r>
      <w:r w:rsidRPr="00F5449A">
        <w:rPr>
          <w:sz w:val="28"/>
          <w:szCs w:val="20"/>
          <w:lang w:val="ru-RU"/>
        </w:rPr>
        <w:t>.</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r>
      <w:r w:rsidRPr="00710F6E">
        <w:rPr>
          <w:sz w:val="28"/>
          <w:szCs w:val="20"/>
        </w:rPr>
        <w:t>Posix</w:t>
      </w:r>
      <w:r w:rsidRPr="00F5449A">
        <w:rPr>
          <w:sz w:val="28"/>
          <w:szCs w:val="20"/>
          <w:lang w:val="ru-RU"/>
        </w:rPr>
        <w:t xml:space="preserve"> (</w:t>
      </w:r>
      <w:r w:rsidRPr="00710F6E">
        <w:rPr>
          <w:sz w:val="28"/>
          <w:szCs w:val="20"/>
        </w:rPr>
        <w:t>PortableOperatingSystemInterface</w:t>
      </w:r>
      <w:r w:rsidRPr="00F5449A">
        <w:rPr>
          <w:sz w:val="28"/>
          <w:szCs w:val="20"/>
          <w:lang w:val="ru-RU"/>
        </w:rPr>
        <w:t>) означает "интерфейс переносимых операционных систем". Это целое семейство стандартов, разработанное Институтом инженеров по электротехнике и радиоэлектронике (</w:t>
      </w:r>
      <w:r w:rsidRPr="00710F6E">
        <w:rPr>
          <w:sz w:val="28"/>
          <w:szCs w:val="20"/>
        </w:rPr>
        <w:t>InstituteforElectricalandElektronicsEngineers</w:t>
      </w:r>
      <w:r w:rsidRPr="00F5449A">
        <w:rPr>
          <w:sz w:val="28"/>
          <w:szCs w:val="20"/>
          <w:lang w:val="ru-RU"/>
        </w:rPr>
        <w:t xml:space="preserve"> (</w:t>
      </w:r>
      <w:r w:rsidRPr="00710F6E">
        <w:rPr>
          <w:sz w:val="28"/>
          <w:szCs w:val="20"/>
        </w:rPr>
        <w:t>IEEE</w:t>
      </w:r>
      <w:r w:rsidRPr="00F5449A">
        <w:rPr>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Разработан ряд стандартов, определяющих правила применения системных вызовов и команд ОС </w:t>
      </w:r>
      <w:r w:rsidRPr="00710F6E">
        <w:rPr>
          <w:sz w:val="28"/>
          <w:szCs w:val="20"/>
        </w:rPr>
        <w:t>UNIX</w:t>
      </w:r>
      <w:r w:rsidRPr="00F5449A">
        <w:rPr>
          <w:sz w:val="28"/>
          <w:szCs w:val="20"/>
          <w:lang w:val="ru-RU"/>
        </w:rPr>
        <w:t>.</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r>
      <w:r w:rsidRPr="00710F6E">
        <w:rPr>
          <w:sz w:val="28"/>
          <w:szCs w:val="20"/>
        </w:rPr>
        <w:t>POSIX</w:t>
      </w:r>
      <w:r w:rsidRPr="00F5449A">
        <w:rPr>
          <w:sz w:val="28"/>
          <w:szCs w:val="20"/>
          <w:lang w:val="ru-RU"/>
        </w:rPr>
        <w:t xml:space="preserve"> 1003.1-1988 был первым стандартом </w:t>
      </w:r>
      <w:r w:rsidRPr="00710F6E">
        <w:rPr>
          <w:sz w:val="28"/>
          <w:szCs w:val="20"/>
        </w:rPr>
        <w:t>Posix</w:t>
      </w:r>
      <w:r w:rsidRPr="00F5449A">
        <w:rPr>
          <w:sz w:val="28"/>
          <w:szCs w:val="20"/>
          <w:lang w:val="ru-RU"/>
        </w:rPr>
        <w:t xml:space="preserve">. Он определял интерфейс взаимодействия языка С </w:t>
      </w:r>
      <w:r w:rsidRPr="00710F6E">
        <w:rPr>
          <w:sz w:val="28"/>
          <w:szCs w:val="20"/>
        </w:rPr>
        <w:t>c</w:t>
      </w:r>
      <w:r w:rsidRPr="00F5449A">
        <w:rPr>
          <w:sz w:val="28"/>
          <w:szCs w:val="20"/>
          <w:lang w:val="ru-RU"/>
        </w:rPr>
        <w:t xml:space="preserve"> ядром UNIX в следующих областях: примитивы для реализации процессов, среда процесса, файлы и каталоги, работа с терминалом, базы данных систем (файлы паролей и групп), форматы архивов </w:t>
      </w:r>
      <w:r w:rsidRPr="00710F6E">
        <w:rPr>
          <w:sz w:val="28"/>
          <w:szCs w:val="20"/>
        </w:rPr>
        <w:t>tar</w:t>
      </w:r>
      <w:r w:rsidRPr="00F5449A">
        <w:rPr>
          <w:sz w:val="28"/>
          <w:szCs w:val="20"/>
          <w:lang w:val="ru-RU"/>
        </w:rPr>
        <w:t xml:space="preserve"> и </w:t>
      </w:r>
      <w:r w:rsidRPr="00710F6E">
        <w:rPr>
          <w:sz w:val="28"/>
          <w:szCs w:val="20"/>
        </w:rPr>
        <w:t>cpio</w:t>
      </w:r>
      <w:r w:rsidRPr="00F5449A">
        <w:rPr>
          <w:sz w:val="28"/>
          <w:szCs w:val="20"/>
          <w:lang w:val="ru-RU"/>
        </w:rPr>
        <w:t xml:space="preserve">.  </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r>
      <w:r w:rsidRPr="00710F6E">
        <w:rPr>
          <w:sz w:val="28"/>
          <w:szCs w:val="20"/>
        </w:rPr>
        <w:t>IEEE</w:t>
      </w:r>
      <w:r w:rsidRPr="00F5449A">
        <w:rPr>
          <w:sz w:val="28"/>
          <w:szCs w:val="20"/>
          <w:lang w:val="ru-RU"/>
        </w:rPr>
        <w:t xml:space="preserve"> 1003.1-1990. Он одновременно являлся и международным стандартом </w:t>
      </w:r>
      <w:r w:rsidRPr="00710F6E">
        <w:rPr>
          <w:sz w:val="28"/>
          <w:szCs w:val="20"/>
        </w:rPr>
        <w:t>ISO</w:t>
      </w:r>
      <w:r w:rsidRPr="00F5449A">
        <w:rPr>
          <w:sz w:val="28"/>
          <w:szCs w:val="20"/>
          <w:lang w:val="ru-RU"/>
        </w:rPr>
        <w:t>/</w:t>
      </w:r>
      <w:r w:rsidRPr="00710F6E">
        <w:rPr>
          <w:sz w:val="28"/>
          <w:szCs w:val="20"/>
        </w:rPr>
        <w:t>IEC</w:t>
      </w:r>
      <w:r w:rsidRPr="00F5449A">
        <w:rPr>
          <w:sz w:val="28"/>
          <w:szCs w:val="20"/>
          <w:lang w:val="ru-RU"/>
        </w:rPr>
        <w:t xml:space="preserve"> 9945-1:1990. Изменения по сравнению с первой версиеей были минимальными. к заголовку было добавлено "</w:t>
      </w:r>
      <w:r w:rsidRPr="00710F6E">
        <w:rPr>
          <w:sz w:val="28"/>
          <w:szCs w:val="20"/>
        </w:rPr>
        <w:t>Part</w:t>
      </w:r>
      <w:r w:rsidRPr="00F5449A">
        <w:rPr>
          <w:sz w:val="28"/>
          <w:szCs w:val="20"/>
          <w:lang w:val="ru-RU"/>
        </w:rPr>
        <w:t xml:space="preserve"> 1: </w:t>
      </w:r>
      <w:r w:rsidRPr="00710F6E">
        <w:rPr>
          <w:sz w:val="28"/>
          <w:szCs w:val="20"/>
        </w:rPr>
        <w:t>SystemApplication</w:t>
      </w:r>
      <w:r w:rsidRPr="00F5449A">
        <w:rPr>
          <w:sz w:val="28"/>
          <w:szCs w:val="20"/>
          <w:lang w:val="ru-RU"/>
        </w:rPr>
        <w:t xml:space="preserve"> </w:t>
      </w:r>
      <w:r w:rsidRPr="00710F6E">
        <w:rPr>
          <w:sz w:val="28"/>
          <w:szCs w:val="20"/>
        </w:rPr>
        <w:t>Programming</w:t>
      </w:r>
      <w:r w:rsidRPr="00F5449A">
        <w:rPr>
          <w:sz w:val="28"/>
          <w:szCs w:val="20"/>
          <w:lang w:val="ru-RU"/>
        </w:rPr>
        <w:t xml:space="preserve"> </w:t>
      </w:r>
      <w:r w:rsidRPr="00710F6E">
        <w:rPr>
          <w:sz w:val="28"/>
          <w:szCs w:val="20"/>
        </w:rPr>
        <w:t>Interface</w:t>
      </w:r>
      <w:r w:rsidRPr="00F5449A">
        <w:rPr>
          <w:sz w:val="28"/>
          <w:szCs w:val="20"/>
          <w:lang w:val="ru-RU"/>
        </w:rPr>
        <w:t xml:space="preserve"> (</w:t>
      </w:r>
      <w:r w:rsidRPr="00710F6E">
        <w:rPr>
          <w:sz w:val="28"/>
          <w:szCs w:val="20"/>
        </w:rPr>
        <w:t>API</w:t>
      </w:r>
      <w:r w:rsidRPr="00F5449A">
        <w:rPr>
          <w:sz w:val="28"/>
          <w:szCs w:val="20"/>
          <w:lang w:val="ru-RU"/>
        </w:rPr>
        <w:t>)" (Часть 1: Системный интерфейс разработки программ”.</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r>
      <w:r w:rsidRPr="00710F6E">
        <w:rPr>
          <w:sz w:val="28"/>
          <w:szCs w:val="20"/>
        </w:rPr>
        <w:t>IEEE</w:t>
      </w:r>
      <w:r w:rsidRPr="00F5449A">
        <w:rPr>
          <w:sz w:val="28"/>
          <w:szCs w:val="20"/>
          <w:lang w:val="ru-RU"/>
        </w:rPr>
        <w:t xml:space="preserve"> 1003.2-1992 определяет командный интерпретатор </w:t>
      </w:r>
      <w:r w:rsidRPr="00710F6E">
        <w:rPr>
          <w:sz w:val="28"/>
          <w:szCs w:val="20"/>
        </w:rPr>
        <w:t>UNIX</w:t>
      </w:r>
      <w:r w:rsidRPr="00F5449A">
        <w:rPr>
          <w:sz w:val="28"/>
          <w:szCs w:val="20"/>
          <w:lang w:val="ru-RU"/>
        </w:rPr>
        <w:t xml:space="preserve"> и набор утилит</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r>
      <w:r w:rsidRPr="00710F6E">
        <w:rPr>
          <w:sz w:val="28"/>
          <w:szCs w:val="20"/>
        </w:rPr>
        <w:t>IEEE</w:t>
      </w:r>
      <w:r w:rsidRPr="00F5449A">
        <w:rPr>
          <w:sz w:val="28"/>
          <w:szCs w:val="20"/>
          <w:lang w:val="ru-RU"/>
        </w:rPr>
        <w:t xml:space="preserve"> 1003.1</w:t>
      </w:r>
      <w:r w:rsidRPr="00710F6E">
        <w:rPr>
          <w:sz w:val="28"/>
          <w:szCs w:val="20"/>
        </w:rPr>
        <w:t>b</w:t>
      </w:r>
      <w:r w:rsidRPr="00F5449A">
        <w:rPr>
          <w:sz w:val="28"/>
          <w:szCs w:val="20"/>
          <w:lang w:val="ru-RU"/>
        </w:rPr>
        <w:t>-1993 включает дополнения, относящиеся к приложениям реального времени</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r>
      <w:r w:rsidRPr="00710F6E">
        <w:rPr>
          <w:sz w:val="28"/>
          <w:szCs w:val="20"/>
        </w:rPr>
        <w:t>IEEE</w:t>
      </w:r>
      <w:r w:rsidRPr="00F5449A">
        <w:rPr>
          <w:sz w:val="28"/>
          <w:szCs w:val="20"/>
          <w:lang w:val="ru-RU"/>
        </w:rPr>
        <w:t xml:space="preserve"> 1003.1, издание 1996 года, включает 1003.1-1990 (базовый интерфейс </w:t>
      </w:r>
      <w:r w:rsidRPr="00710F6E">
        <w:rPr>
          <w:sz w:val="28"/>
          <w:szCs w:val="20"/>
        </w:rPr>
        <w:t>API</w:t>
      </w:r>
      <w:r w:rsidRPr="00F5449A">
        <w:rPr>
          <w:sz w:val="28"/>
          <w:szCs w:val="20"/>
          <w:lang w:val="ru-RU"/>
        </w:rPr>
        <w:t>), 1003.1</w:t>
      </w:r>
      <w:r w:rsidRPr="00710F6E">
        <w:rPr>
          <w:sz w:val="28"/>
          <w:szCs w:val="20"/>
        </w:rPr>
        <w:t>b</w:t>
      </w:r>
      <w:r w:rsidRPr="00F5449A">
        <w:rPr>
          <w:sz w:val="28"/>
          <w:szCs w:val="20"/>
          <w:lang w:val="ru-RU"/>
        </w:rPr>
        <w:t xml:space="preserve"> (расширения реального времени), 1003.1</w:t>
      </w:r>
      <w:r w:rsidRPr="00710F6E">
        <w:rPr>
          <w:sz w:val="28"/>
          <w:szCs w:val="20"/>
        </w:rPr>
        <w:t>c</w:t>
      </w:r>
      <w:r w:rsidRPr="00F5449A">
        <w:rPr>
          <w:sz w:val="28"/>
          <w:szCs w:val="20"/>
          <w:lang w:val="ru-RU"/>
        </w:rPr>
        <w:t>-1995 (</w:t>
      </w:r>
      <w:r w:rsidRPr="00710F6E">
        <w:rPr>
          <w:sz w:val="28"/>
          <w:szCs w:val="20"/>
        </w:rPr>
        <w:t>Pthreads</w:t>
      </w:r>
      <w:r w:rsidRPr="00F5449A">
        <w:rPr>
          <w:sz w:val="28"/>
          <w:szCs w:val="20"/>
          <w:lang w:val="ru-RU"/>
        </w:rPr>
        <w:t xml:space="preserve">- программные потоки </w:t>
      </w:r>
      <w:r w:rsidRPr="00710F6E">
        <w:rPr>
          <w:sz w:val="28"/>
          <w:szCs w:val="20"/>
        </w:rPr>
        <w:t>Posix</w:t>
      </w:r>
      <w:r w:rsidRPr="00F5449A">
        <w:rPr>
          <w:sz w:val="28"/>
          <w:szCs w:val="20"/>
          <w:lang w:val="ru-RU"/>
        </w:rPr>
        <w:t>) и 1003.1</w:t>
      </w:r>
      <w:r w:rsidRPr="00710F6E">
        <w:rPr>
          <w:sz w:val="28"/>
          <w:szCs w:val="20"/>
        </w:rPr>
        <w:t>i</w:t>
      </w:r>
      <w:r w:rsidRPr="00F5449A">
        <w:rPr>
          <w:sz w:val="28"/>
          <w:szCs w:val="20"/>
          <w:lang w:val="ru-RU"/>
        </w:rPr>
        <w:t>-1995 (технические поправки к 1003.1</w:t>
      </w:r>
      <w:r w:rsidRPr="00710F6E">
        <w:rPr>
          <w:sz w:val="28"/>
          <w:szCs w:val="20"/>
        </w:rPr>
        <w:t>b</w:t>
      </w:r>
      <w:r w:rsidRPr="00F5449A">
        <w:rPr>
          <w:sz w:val="28"/>
          <w:szCs w:val="20"/>
          <w:lang w:val="ru-RU"/>
        </w:rPr>
        <w:t>).</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lastRenderedPageBreak/>
        <w:tab/>
        <w:t xml:space="preserve">В 2001 году необязательные стандарты были объединены с базовым стандартом </w:t>
      </w:r>
      <w:r w:rsidRPr="00710F6E">
        <w:rPr>
          <w:sz w:val="28"/>
          <w:szCs w:val="20"/>
        </w:rPr>
        <w:t>POSIX</w:t>
      </w:r>
      <w:r w:rsidRPr="00F5449A">
        <w:rPr>
          <w:sz w:val="28"/>
          <w:szCs w:val="20"/>
          <w:lang w:val="ru-RU"/>
        </w:rPr>
        <w:t xml:space="preserve"> 1990, в результате появился стандарт </w:t>
      </w:r>
      <w:r w:rsidRPr="00710F6E">
        <w:rPr>
          <w:sz w:val="28"/>
          <w:szCs w:val="20"/>
        </w:rPr>
        <w:t>IEEEStd</w:t>
      </w:r>
      <w:r w:rsidRPr="00F5449A">
        <w:rPr>
          <w:sz w:val="28"/>
          <w:szCs w:val="20"/>
          <w:lang w:val="ru-RU"/>
        </w:rPr>
        <w:t xml:space="preserve"> 1003-2001. Последняя версия, выпущенная в 2004 году, носит название </w:t>
      </w:r>
      <w:r w:rsidRPr="00710F6E">
        <w:rPr>
          <w:sz w:val="28"/>
          <w:szCs w:val="20"/>
        </w:rPr>
        <w:t>IEEEStd</w:t>
      </w:r>
      <w:r w:rsidRPr="00F5449A">
        <w:rPr>
          <w:sz w:val="28"/>
          <w:szCs w:val="20"/>
          <w:lang w:val="ru-RU"/>
        </w:rPr>
        <w:t xml:space="preserve"> 1003-2004. Все ключевые стандарты </w:t>
      </w:r>
      <w:r w:rsidRPr="00710F6E">
        <w:rPr>
          <w:sz w:val="28"/>
          <w:szCs w:val="20"/>
        </w:rPr>
        <w:t>POSIX</w:t>
      </w:r>
      <w:r w:rsidRPr="00F5449A">
        <w:rPr>
          <w:sz w:val="28"/>
          <w:szCs w:val="20"/>
          <w:lang w:val="ru-RU"/>
        </w:rPr>
        <w:t xml:space="preserve"> обозначаются аббревиатурой </w:t>
      </w:r>
      <w:r w:rsidRPr="00710F6E">
        <w:rPr>
          <w:sz w:val="28"/>
          <w:szCs w:val="20"/>
        </w:rPr>
        <w:t>POSIX</w:t>
      </w:r>
      <w:r w:rsidRPr="00F5449A">
        <w:rPr>
          <w:sz w:val="28"/>
          <w:szCs w:val="20"/>
          <w:lang w:val="ru-RU"/>
        </w:rPr>
        <w:t>.1, последняя версия датирована 2004 годом.</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0" w:name="_Toc41918251"/>
      <w:bookmarkStart w:id="1" w:name="_Toc41918422"/>
      <w:bookmarkStart w:id="2" w:name="_Toc215646252"/>
      <w:r w:rsidRPr="00F5449A">
        <w:rPr>
          <w:rFonts w:ascii="Arial" w:hAnsi="Arial" w:cs="Arial"/>
          <w:b/>
          <w:bCs/>
          <w:sz w:val="26"/>
          <w:szCs w:val="26"/>
          <w:lang w:val="ru-RU"/>
        </w:rPr>
        <w:t xml:space="preserve">Отличительные черты ОС </w:t>
      </w:r>
      <w:r w:rsidRPr="00710F6E">
        <w:rPr>
          <w:rFonts w:ascii="Arial" w:hAnsi="Arial" w:cs="Arial"/>
          <w:b/>
          <w:bCs/>
          <w:sz w:val="26"/>
          <w:szCs w:val="26"/>
        </w:rPr>
        <w:t>UNIX</w:t>
      </w:r>
      <w:bookmarkEnd w:id="0"/>
      <w:bookmarkEnd w:id="1"/>
      <w:bookmarkEnd w:id="2"/>
    </w:p>
    <w:p w:rsidR="00526ACB" w:rsidRPr="00F5449A" w:rsidRDefault="00526ACB" w:rsidP="00526ACB">
      <w:pPr>
        <w:overflowPunct w:val="0"/>
        <w:autoSpaceDE w:val="0"/>
        <w:autoSpaceDN w:val="0"/>
        <w:adjustRightInd w:val="0"/>
        <w:jc w:val="center"/>
        <w:textAlignment w:val="baseline"/>
        <w:rPr>
          <w:sz w:val="28"/>
          <w:szCs w:val="20"/>
          <w:u w:val="single"/>
          <w:lang w:val="ru-RU"/>
        </w:rPr>
      </w:pP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1. Система написана на языке высокого уровня, что делает её доступной к пониманию, изменению и переносу на другие платформы. </w:t>
      </w:r>
      <w:r w:rsidRPr="00710F6E">
        <w:rPr>
          <w:sz w:val="28"/>
          <w:szCs w:val="20"/>
        </w:rPr>
        <w:t>UNIX</w:t>
      </w:r>
      <w:r w:rsidRPr="00F5449A">
        <w:rPr>
          <w:sz w:val="28"/>
          <w:szCs w:val="20"/>
          <w:lang w:val="ru-RU"/>
        </w:rPr>
        <w:t xml:space="preserve"> является одной из наиболее открытых систем.</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2. </w:t>
      </w:r>
      <w:r w:rsidRPr="00710F6E">
        <w:rPr>
          <w:sz w:val="28"/>
          <w:szCs w:val="20"/>
        </w:rPr>
        <w:t>UNIX</w:t>
      </w:r>
      <w:r w:rsidRPr="00F5449A">
        <w:rPr>
          <w:sz w:val="28"/>
          <w:szCs w:val="20"/>
          <w:lang w:val="ru-RU"/>
        </w:rPr>
        <w:t xml:space="preserve"> – многозадачная, многопользовательская система. Один сервер может обслуживать запросы большого количества пользователей. При этом необходимо администрирование только одной системы.</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3. Наличие стандартов. Основой семейства </w:t>
      </w:r>
      <w:r w:rsidRPr="00710F6E">
        <w:rPr>
          <w:sz w:val="28"/>
          <w:szCs w:val="20"/>
        </w:rPr>
        <w:t>UNIX</w:t>
      </w:r>
      <w:r w:rsidRPr="00F5449A">
        <w:rPr>
          <w:sz w:val="28"/>
          <w:szCs w:val="20"/>
          <w:lang w:val="ru-RU"/>
        </w:rPr>
        <w:t xml:space="preserve"> является принципиально одинаковая архитектура и ряд стандартных интерфейсов, что упрощает переход пользователей с одной системы на другую.</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4. Простой, но мощный модульный </w:t>
      </w:r>
      <w:del w:id="3" w:author="Администратор" w:date="2017-01-27T10:52:00Z">
        <w:r w:rsidRPr="00F5449A" w:rsidDel="00F5449A">
          <w:rPr>
            <w:sz w:val="28"/>
            <w:szCs w:val="20"/>
            <w:lang w:val="ru-RU"/>
          </w:rPr>
          <w:delText>пользовательский  интерфейс</w:delText>
        </w:r>
      </w:del>
      <w:ins w:id="4" w:author="Администратор" w:date="2017-01-27T10:52:00Z">
        <w:r w:rsidRPr="00F5449A">
          <w:rPr>
            <w:sz w:val="28"/>
            <w:szCs w:val="20"/>
            <w:lang w:val="ru-RU"/>
          </w:rPr>
          <w:t>пользовательский интерфейс</w:t>
        </w:r>
      </w:ins>
      <w:r w:rsidRPr="00F5449A">
        <w:rPr>
          <w:sz w:val="28"/>
          <w:szCs w:val="20"/>
          <w:lang w:val="ru-RU"/>
        </w:rPr>
        <w:t>. Имеется определенный набор утилит, каждая из которых решает узко специализированную задачу, и из них можно сконструировать сложные программные обрабатывающие комплексы.</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5. Использование единой иерархической файловой системы, которая обеспечивает доступ к данным, хранящимся в файлах, и к устройствам системы.</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6. Достаточно большое количество приложений, в том числе свободно распространяемых.</w:t>
      </w: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caps/>
          <w:sz w:val="26"/>
          <w:szCs w:val="26"/>
          <w:lang w:val="ru-RU"/>
        </w:rPr>
      </w:pPr>
      <w:bookmarkStart w:id="5" w:name="_Toc41918252"/>
      <w:bookmarkStart w:id="6" w:name="_Toc41918423"/>
      <w:bookmarkStart w:id="7" w:name="_Toc215646253"/>
      <w:r w:rsidRPr="00F5449A">
        <w:rPr>
          <w:rFonts w:ascii="Arial" w:hAnsi="Arial" w:cs="Arial"/>
          <w:b/>
          <w:bCs/>
          <w:caps/>
          <w:sz w:val="26"/>
          <w:szCs w:val="26"/>
          <w:lang w:val="ru-RU"/>
        </w:rPr>
        <w:t>О</w:t>
      </w:r>
      <w:r w:rsidRPr="00F5449A">
        <w:rPr>
          <w:rFonts w:ascii="Arial" w:hAnsi="Arial" w:cs="Arial"/>
          <w:b/>
          <w:bCs/>
          <w:sz w:val="26"/>
          <w:szCs w:val="26"/>
          <w:lang w:val="ru-RU"/>
        </w:rPr>
        <w:t>сновы архитектуры операционной системы</w:t>
      </w:r>
      <w:r w:rsidRPr="00F5449A">
        <w:rPr>
          <w:rFonts w:ascii="Arial" w:hAnsi="Arial" w:cs="Arial"/>
          <w:b/>
          <w:bCs/>
          <w:caps/>
          <w:sz w:val="26"/>
          <w:szCs w:val="26"/>
          <w:lang w:val="ru-RU"/>
        </w:rPr>
        <w:t xml:space="preserve"> </w:t>
      </w:r>
      <w:r w:rsidRPr="00710F6E">
        <w:rPr>
          <w:rFonts w:ascii="Arial" w:hAnsi="Arial" w:cs="Arial"/>
          <w:b/>
          <w:bCs/>
          <w:caps/>
          <w:sz w:val="26"/>
          <w:szCs w:val="26"/>
        </w:rPr>
        <w:t>UNIX</w:t>
      </w:r>
      <w:bookmarkEnd w:id="5"/>
      <w:bookmarkEnd w:id="6"/>
      <w:bookmarkEnd w:id="7"/>
    </w:p>
    <w:p w:rsidR="00526ACB" w:rsidRPr="00F5449A" w:rsidRDefault="00526ACB" w:rsidP="00526ACB">
      <w:pPr>
        <w:overflowPunct w:val="0"/>
        <w:autoSpaceDE w:val="0"/>
        <w:autoSpaceDN w:val="0"/>
        <w:adjustRightInd w:val="0"/>
        <w:jc w:val="center"/>
        <w:textAlignment w:val="baseline"/>
        <w:rPr>
          <w:sz w:val="28"/>
          <w:szCs w:val="20"/>
          <w:lang w:val="ru-RU"/>
        </w:rPr>
      </w:pPr>
    </w:p>
    <w:p w:rsidR="00526ACB" w:rsidRPr="00710F6E" w:rsidRDefault="00526ACB" w:rsidP="00526ACB">
      <w:pPr>
        <w:overflowPunct w:val="0"/>
        <w:autoSpaceDE w:val="0"/>
        <w:autoSpaceDN w:val="0"/>
        <w:adjustRightInd w:val="0"/>
        <w:jc w:val="both"/>
        <w:textAlignment w:val="baseline"/>
        <w:rPr>
          <w:sz w:val="28"/>
          <w:szCs w:val="20"/>
        </w:rPr>
      </w:pPr>
      <w:r w:rsidRPr="00F5449A">
        <w:rPr>
          <w:sz w:val="28"/>
          <w:szCs w:val="20"/>
          <w:lang w:val="ru-RU"/>
        </w:rPr>
        <w:tab/>
      </w:r>
      <w:r w:rsidRPr="00710F6E">
        <w:rPr>
          <w:sz w:val="28"/>
          <w:szCs w:val="20"/>
        </w:rPr>
        <w:t>UNIX</w:t>
      </w:r>
      <w:r w:rsidRPr="00F5449A">
        <w:rPr>
          <w:sz w:val="28"/>
          <w:szCs w:val="20"/>
          <w:lang w:val="ru-RU"/>
        </w:rPr>
        <w:t xml:space="preserve"> представляет собой двухуровневую модель системы: ядро и приложения. Ядро непосредственно взаимодействует с аппаратной частью компьютера, изолируя прикладные программы от аппаратных особенностей вычислительной системы. </w:t>
      </w:r>
      <w:r w:rsidRPr="00710F6E">
        <w:rPr>
          <w:sz w:val="28"/>
          <w:szCs w:val="20"/>
        </w:rPr>
        <w:t>Ядро имеет набор услуг, предоставляемых прикладным программам.</w:t>
      </w:r>
    </w:p>
    <w:p w:rsidR="00526ACB" w:rsidRPr="00710F6E" w:rsidRDefault="00526ACB" w:rsidP="00526ACB">
      <w:pPr>
        <w:overflowPunct w:val="0"/>
        <w:autoSpaceDE w:val="0"/>
        <w:autoSpaceDN w:val="0"/>
        <w:adjustRightInd w:val="0"/>
        <w:jc w:val="both"/>
        <w:textAlignment w:val="baseline"/>
        <w:rPr>
          <w:i/>
          <w:sz w:val="28"/>
          <w:szCs w:val="20"/>
          <w:u w:val="single"/>
        </w:rPr>
      </w:pPr>
    </w:p>
    <w:p w:rsidR="00526ACB" w:rsidRPr="00710F6E" w:rsidRDefault="00526ACB" w:rsidP="00526ACB">
      <w:pPr>
        <w:overflowPunct w:val="0"/>
        <w:autoSpaceDE w:val="0"/>
        <w:autoSpaceDN w:val="0"/>
        <w:adjustRightInd w:val="0"/>
        <w:jc w:val="center"/>
        <w:textAlignment w:val="baseline"/>
        <w:rPr>
          <w:sz w:val="28"/>
          <w:szCs w:val="20"/>
        </w:rPr>
      </w:pPr>
    </w:p>
    <w:p w:rsidR="00526ACB" w:rsidRPr="00710F6E" w:rsidRDefault="00526ACB" w:rsidP="00526ACB">
      <w:pPr>
        <w:overflowPunct w:val="0"/>
        <w:autoSpaceDE w:val="0"/>
        <w:autoSpaceDN w:val="0"/>
        <w:adjustRightInd w:val="0"/>
        <w:jc w:val="center"/>
        <w:textAlignment w:val="baseline"/>
        <w:rPr>
          <w:i/>
          <w:sz w:val="28"/>
          <w:szCs w:val="20"/>
          <w:u w:val="single"/>
        </w:rPr>
      </w:pPr>
      <w:r w:rsidRPr="002D4095">
        <w:rPr>
          <w:noProof/>
          <w:sz w:val="20"/>
          <w:szCs w:val="20"/>
        </w:rPr>
        <w:drawing>
          <wp:inline distT="0" distB="0" distL="0" distR="0" wp14:anchorId="25747BAB" wp14:editId="00B90A52">
            <wp:extent cx="3419475"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475" cy="2562225"/>
                    </a:xfrm>
                    <a:prstGeom prst="rect">
                      <a:avLst/>
                    </a:prstGeom>
                    <a:noFill/>
                    <a:ln>
                      <a:noFill/>
                    </a:ln>
                  </pic:spPr>
                </pic:pic>
              </a:graphicData>
            </a:graphic>
          </wp:inline>
        </w:drawing>
      </w:r>
    </w:p>
    <w:p w:rsidR="00526ACB" w:rsidRPr="00710F6E" w:rsidRDefault="00526ACB" w:rsidP="00526ACB">
      <w:pPr>
        <w:overflowPunct w:val="0"/>
        <w:autoSpaceDE w:val="0"/>
        <w:autoSpaceDN w:val="0"/>
        <w:adjustRightInd w:val="0"/>
        <w:jc w:val="center"/>
        <w:textAlignment w:val="baseline"/>
        <w:rPr>
          <w:sz w:val="28"/>
          <w:szCs w:val="20"/>
        </w:rPr>
      </w:pPr>
    </w:p>
    <w:p w:rsidR="00526ACB" w:rsidRPr="00F5449A" w:rsidRDefault="00526ACB" w:rsidP="00526ACB">
      <w:pPr>
        <w:overflowPunct w:val="0"/>
        <w:autoSpaceDE w:val="0"/>
        <w:autoSpaceDN w:val="0"/>
        <w:adjustRightInd w:val="0"/>
        <w:jc w:val="center"/>
        <w:textAlignment w:val="baseline"/>
        <w:rPr>
          <w:sz w:val="28"/>
          <w:szCs w:val="20"/>
          <w:lang w:val="ru-RU"/>
        </w:rPr>
      </w:pPr>
      <w:r w:rsidRPr="00F5449A">
        <w:rPr>
          <w:sz w:val="28"/>
          <w:szCs w:val="20"/>
          <w:lang w:val="ru-RU"/>
        </w:rPr>
        <w:t>Рис. 1.1. Модель системы</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Все приложения запрашивают услуги ядра посредством системы вызовов.</w:t>
      </w:r>
    </w:p>
    <w:p w:rsidR="00526ACB" w:rsidRPr="00710F6E" w:rsidRDefault="00526ACB" w:rsidP="00526ACB">
      <w:pPr>
        <w:overflowPunct w:val="0"/>
        <w:autoSpaceDE w:val="0"/>
        <w:autoSpaceDN w:val="0"/>
        <w:adjustRightInd w:val="0"/>
        <w:jc w:val="both"/>
        <w:textAlignment w:val="baseline"/>
        <w:rPr>
          <w:sz w:val="28"/>
          <w:szCs w:val="20"/>
        </w:rPr>
      </w:pPr>
      <w:r w:rsidRPr="00F5449A">
        <w:rPr>
          <w:sz w:val="28"/>
          <w:szCs w:val="20"/>
          <w:lang w:val="ru-RU"/>
        </w:rPr>
        <w:tab/>
        <w:t xml:space="preserve">Второй уровень составляют приложения или задачи, как системные, определяющие функциональность системы, так и прикладные, обеспечивающие пользовательский интерфейс </w:t>
      </w:r>
      <w:r w:rsidRPr="00710F6E">
        <w:rPr>
          <w:sz w:val="28"/>
          <w:szCs w:val="20"/>
        </w:rPr>
        <w:t>UNIX</w:t>
      </w:r>
      <w:r w:rsidRPr="00F5449A">
        <w:rPr>
          <w:sz w:val="28"/>
          <w:szCs w:val="20"/>
          <w:lang w:val="ru-RU"/>
        </w:rPr>
        <w:t xml:space="preserve">. </w:t>
      </w:r>
      <w:r w:rsidRPr="00710F6E">
        <w:rPr>
          <w:sz w:val="28"/>
          <w:szCs w:val="20"/>
        </w:rPr>
        <w:t>Схема взаимодействия всех приложений с ядром одинакова.</w:t>
      </w:r>
    </w:p>
    <w:p w:rsidR="00526ACB" w:rsidRPr="00710F6E" w:rsidRDefault="00526ACB" w:rsidP="00526ACB">
      <w:pPr>
        <w:keepNext/>
        <w:overflowPunct w:val="0"/>
        <w:autoSpaceDE w:val="0"/>
        <w:autoSpaceDN w:val="0"/>
        <w:adjustRightInd w:val="0"/>
        <w:spacing w:before="240" w:after="60"/>
        <w:textAlignment w:val="baseline"/>
        <w:outlineLvl w:val="2"/>
        <w:rPr>
          <w:rFonts w:ascii="Arial" w:hAnsi="Arial" w:cs="Arial"/>
          <w:b/>
          <w:bCs/>
          <w:caps/>
          <w:sz w:val="26"/>
          <w:szCs w:val="26"/>
        </w:rPr>
      </w:pPr>
      <w:bookmarkStart w:id="8" w:name="_Toc41918253"/>
      <w:bookmarkStart w:id="9" w:name="_Toc41918424"/>
      <w:bookmarkStart w:id="10" w:name="_Toc215646254"/>
      <w:r w:rsidRPr="00710F6E">
        <w:rPr>
          <w:rFonts w:ascii="Arial" w:hAnsi="Arial" w:cs="Arial"/>
          <w:b/>
          <w:bCs/>
          <w:caps/>
          <w:sz w:val="26"/>
          <w:szCs w:val="26"/>
        </w:rPr>
        <w:t>Я</w:t>
      </w:r>
      <w:r w:rsidRPr="00710F6E">
        <w:rPr>
          <w:rFonts w:ascii="Arial" w:hAnsi="Arial" w:cs="Arial"/>
          <w:b/>
          <w:bCs/>
          <w:sz w:val="26"/>
          <w:szCs w:val="26"/>
        </w:rPr>
        <w:t>дро системы</w:t>
      </w:r>
      <w:bookmarkEnd w:id="8"/>
      <w:bookmarkEnd w:id="9"/>
      <w:bookmarkEnd w:id="10"/>
    </w:p>
    <w:p w:rsidR="00526ACB" w:rsidRPr="00710F6E" w:rsidRDefault="00526ACB" w:rsidP="00526ACB">
      <w:pPr>
        <w:overflowPunct w:val="0"/>
        <w:autoSpaceDE w:val="0"/>
        <w:autoSpaceDN w:val="0"/>
        <w:adjustRightInd w:val="0"/>
        <w:jc w:val="center"/>
        <w:textAlignment w:val="baseline"/>
        <w:rPr>
          <w:sz w:val="28"/>
          <w:szCs w:val="20"/>
        </w:rPr>
      </w:pPr>
    </w:p>
    <w:p w:rsidR="00526ACB" w:rsidRPr="00710F6E" w:rsidRDefault="00526ACB" w:rsidP="00526ACB">
      <w:pPr>
        <w:overflowPunct w:val="0"/>
        <w:autoSpaceDE w:val="0"/>
        <w:autoSpaceDN w:val="0"/>
        <w:adjustRightInd w:val="0"/>
        <w:jc w:val="center"/>
        <w:textAlignment w:val="baseline"/>
        <w:rPr>
          <w:sz w:val="28"/>
          <w:szCs w:val="20"/>
        </w:rPr>
      </w:pPr>
      <w:r w:rsidRPr="002D4095">
        <w:rPr>
          <w:noProof/>
          <w:sz w:val="20"/>
          <w:szCs w:val="20"/>
        </w:rPr>
        <w:lastRenderedPageBreak/>
        <w:drawing>
          <wp:inline distT="0" distB="0" distL="0" distR="0" wp14:anchorId="55CD8BEF" wp14:editId="497E26BE">
            <wp:extent cx="3886200" cy="3209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3209925"/>
                    </a:xfrm>
                    <a:prstGeom prst="rect">
                      <a:avLst/>
                    </a:prstGeom>
                    <a:noFill/>
                    <a:ln>
                      <a:noFill/>
                    </a:ln>
                  </pic:spPr>
                </pic:pic>
              </a:graphicData>
            </a:graphic>
          </wp:inline>
        </w:drawing>
      </w:r>
    </w:p>
    <w:p w:rsidR="00526ACB" w:rsidRPr="00710F6E" w:rsidRDefault="00526ACB" w:rsidP="00526ACB">
      <w:pPr>
        <w:overflowPunct w:val="0"/>
        <w:autoSpaceDE w:val="0"/>
        <w:autoSpaceDN w:val="0"/>
        <w:adjustRightInd w:val="0"/>
        <w:jc w:val="center"/>
        <w:textAlignment w:val="baseline"/>
        <w:rPr>
          <w:sz w:val="28"/>
          <w:szCs w:val="20"/>
        </w:rPr>
      </w:pPr>
    </w:p>
    <w:p w:rsidR="00526ACB" w:rsidRPr="00F5449A" w:rsidRDefault="00526ACB" w:rsidP="00526ACB">
      <w:pPr>
        <w:overflowPunct w:val="0"/>
        <w:autoSpaceDE w:val="0"/>
        <w:autoSpaceDN w:val="0"/>
        <w:adjustRightInd w:val="0"/>
        <w:jc w:val="center"/>
        <w:textAlignment w:val="baseline"/>
        <w:rPr>
          <w:sz w:val="28"/>
          <w:szCs w:val="20"/>
          <w:lang w:val="ru-RU"/>
        </w:rPr>
      </w:pPr>
      <w:r w:rsidRPr="00F5449A">
        <w:rPr>
          <w:sz w:val="28"/>
          <w:szCs w:val="20"/>
          <w:lang w:val="ru-RU"/>
        </w:rPr>
        <w:t>Рис 1.2. Ядро системы</w:t>
      </w:r>
    </w:p>
    <w:p w:rsidR="00526ACB" w:rsidRPr="00F5449A" w:rsidRDefault="00526ACB" w:rsidP="00526ACB">
      <w:pPr>
        <w:overflowPunct w:val="0"/>
        <w:autoSpaceDE w:val="0"/>
        <w:autoSpaceDN w:val="0"/>
        <w:adjustRightInd w:val="0"/>
        <w:jc w:val="center"/>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b/>
          <w:sz w:val="28"/>
          <w:szCs w:val="20"/>
          <w:lang w:val="ru-RU"/>
        </w:rPr>
        <w:t>Ядро</w:t>
      </w:r>
      <w:r w:rsidRPr="00F5449A">
        <w:rPr>
          <w:sz w:val="28"/>
          <w:szCs w:val="20"/>
          <w:lang w:val="ru-RU"/>
        </w:rPr>
        <w:t xml:space="preserve"> обеспечивает базовую функциональность операционной системы, создает процессы и управляет ими, распределяет память и обеспечивает доступ к файлам и периферийным устройствам. Взаимодействие прикладных задач с ядром происходит посредством стандартного интерфейса системных вызовов.</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Процесс запрашивает услугу определенной процедуры через стандартизированный системный вызов, внешне похожий на обычный вызов библиотечной функции. Ядро обрабатывает запрос и возвращает процессу необходимые данные.</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Ядро состоит из основных трех подсистем:</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файловая подсистема;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подсистема управления процессами и памятью;</w:t>
      </w:r>
    </w:p>
    <w:p w:rsidR="00526ACB" w:rsidRPr="00F5449A" w:rsidRDefault="00526ACB" w:rsidP="00526ACB">
      <w:pPr>
        <w:overflowPunct w:val="0"/>
        <w:autoSpaceDE w:val="0"/>
        <w:autoSpaceDN w:val="0"/>
        <w:adjustRightInd w:val="0"/>
        <w:ind w:firstLine="567"/>
        <w:jc w:val="both"/>
        <w:textAlignment w:val="baseline"/>
        <w:rPr>
          <w:sz w:val="28"/>
          <w:szCs w:val="20"/>
          <w:u w:val="single"/>
          <w:lang w:val="ru-RU"/>
        </w:rPr>
      </w:pPr>
      <w:r w:rsidRPr="00F5449A">
        <w:rPr>
          <w:sz w:val="28"/>
          <w:szCs w:val="20"/>
          <w:lang w:val="ru-RU"/>
        </w:rPr>
        <w:t>- подсистема ввода-вывода.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b/>
          <w:sz w:val="28"/>
          <w:szCs w:val="20"/>
          <w:lang w:val="ru-RU"/>
        </w:rPr>
        <w:t>Файловая подсистема</w:t>
      </w:r>
      <w:r w:rsidRPr="00F5449A">
        <w:rPr>
          <w:sz w:val="28"/>
          <w:szCs w:val="20"/>
          <w:lang w:val="ru-RU"/>
        </w:rPr>
        <w:t xml:space="preserve"> обеспечивает унифицированный интерфейс доступа к данным, расположенным на дисковых накопителях и к периферийным устройствам. Одни и те же функции записи-чтения могут использоваться при </w:t>
      </w:r>
      <w:r w:rsidRPr="00F5449A">
        <w:rPr>
          <w:sz w:val="28"/>
          <w:szCs w:val="20"/>
          <w:lang w:val="ru-RU"/>
        </w:rPr>
        <w:lastRenderedPageBreak/>
        <w:t xml:space="preserve">работе с файлами на дисках и при вводе-выводе данных на терминал, принтер и другие внешние устройства.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Файловая подсистема контролирует права доступа к файлу, выполняет операции размещения и удаления файлов, запись и чтение данных.</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Так как большинство прикладных функций использует в своей работе интерфейс файловой системы, права доступа к файлу во многом определяют привилегии доступа к системе. Таким образом формируются привилегии отдельных пользователей.</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b/>
          <w:sz w:val="28"/>
          <w:szCs w:val="20"/>
          <w:lang w:val="ru-RU"/>
        </w:rPr>
        <w:t>Подсистема управления процессами и памятью.</w:t>
      </w:r>
      <w:r w:rsidRPr="00F5449A">
        <w:rPr>
          <w:sz w:val="28"/>
          <w:szCs w:val="20"/>
          <w:lang w:val="ru-RU"/>
        </w:rPr>
        <w:t xml:space="preserve"> Запущенная на выполнение программа порождает в системе один или более процессов. Подсистема управления процессами, контролирует создание и удаление процессов, распределение системных ресурсов между процессами, синхронизацию процессов, межпроцессорное взаимодействие.</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Специальная задача ядра, называемая </w:t>
      </w:r>
      <w:r w:rsidRPr="00F5449A">
        <w:rPr>
          <w:b/>
          <w:sz w:val="28"/>
          <w:szCs w:val="20"/>
          <w:lang w:val="ru-RU"/>
        </w:rPr>
        <w:t>планировщиком</w:t>
      </w:r>
      <w:r w:rsidRPr="00F5449A">
        <w:rPr>
          <w:sz w:val="28"/>
          <w:szCs w:val="20"/>
          <w:lang w:val="ru-RU"/>
        </w:rPr>
        <w:t xml:space="preserve"> процессов, разрешает конфликты между процессами в конкуренции за системные ресурсы. Планировщик запускает системные процессы и следит за тем, чтобы процесс не захватил разделяемые системные ресурсы.</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Процесс освобождает процессор перед длительной операцией ввода-вывода или по прекращению кванта времени. В этом случае планировщик выбирает следующий процесс с наивысшим процессом и запускает его на выполнение.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Модуль управления памятью обеспечивает размещение оперативной памяти для прикладных задач. Если для всех процессов памяти недостаточно, ядро перемещает часть процесса или несколько процессов во вторичную память, представляющую собой специальную область на жестком диске, освобождающую ресурсы для выполняющегося процесса.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Все современные системы реализуют виртуальную память. При этом каждый процесс выполняется в своем логическом адресном пространстве, которое может значительно превышать физическую оперативную память. </w:t>
      </w:r>
      <w:r w:rsidRPr="00F5449A">
        <w:rPr>
          <w:b/>
          <w:sz w:val="28"/>
          <w:szCs w:val="20"/>
          <w:lang w:val="ru-RU"/>
        </w:rPr>
        <w:t>Модуль управления памятью</w:t>
      </w:r>
      <w:r w:rsidRPr="00F5449A">
        <w:rPr>
          <w:sz w:val="28"/>
          <w:szCs w:val="20"/>
          <w:lang w:val="ru-RU"/>
        </w:rPr>
        <w:t xml:space="preserve"> выполняет функции виртуальной памяти.</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b/>
          <w:sz w:val="28"/>
          <w:szCs w:val="20"/>
          <w:lang w:val="ru-RU"/>
        </w:rPr>
        <w:t>Модуль межпроцессорного взаимодействия</w:t>
      </w:r>
      <w:r w:rsidRPr="00F5449A">
        <w:rPr>
          <w:sz w:val="28"/>
          <w:szCs w:val="20"/>
          <w:lang w:val="ru-RU"/>
        </w:rPr>
        <w:t xml:space="preserve"> отвечает за уведомление процессов о событиях с помощью сигналов и обеспечивает возможность передачи данных между различными процессами.</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b/>
          <w:sz w:val="28"/>
          <w:szCs w:val="20"/>
          <w:lang w:val="ru-RU"/>
        </w:rPr>
        <w:lastRenderedPageBreak/>
        <w:t>Подсистема ввода-вывода</w:t>
      </w:r>
      <w:r w:rsidRPr="00F5449A">
        <w:rPr>
          <w:sz w:val="28"/>
          <w:szCs w:val="20"/>
          <w:lang w:val="ru-RU"/>
        </w:rPr>
        <w:t xml:space="preserve"> обрабатывает запросы файловой подсистемы и подсистемы управления процессами для доступа к периферийным устройствам. Обеспечивает необходимость буферизации данных и взаимодействие с драйвером устройства.</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r>
      <w:r w:rsidRPr="00F5449A">
        <w:rPr>
          <w:b/>
          <w:sz w:val="28"/>
          <w:szCs w:val="20"/>
          <w:lang w:val="ru-RU"/>
        </w:rPr>
        <w:t>Драйверы</w:t>
      </w:r>
      <w:r w:rsidRPr="00710F6E">
        <w:rPr>
          <w:sz w:val="28"/>
          <w:szCs w:val="28"/>
        </w:rPr>
        <w:sym w:font="Symbol" w:char="F0BE"/>
      </w:r>
      <w:r w:rsidRPr="00F5449A">
        <w:rPr>
          <w:sz w:val="28"/>
          <w:szCs w:val="20"/>
          <w:lang w:val="ru-RU"/>
        </w:rPr>
        <w:t xml:space="preserve"> специальные системные программы, предназначенные для обеспечения взаимодействия процессов с устройствами.</w:t>
      </w:r>
    </w:p>
    <w:p w:rsidR="00526ACB" w:rsidRPr="00F5449A" w:rsidRDefault="00526ACB" w:rsidP="00526ACB">
      <w:pPr>
        <w:overflowPunct w:val="0"/>
        <w:autoSpaceDE w:val="0"/>
        <w:autoSpaceDN w:val="0"/>
        <w:adjustRightInd w:val="0"/>
        <w:jc w:val="center"/>
        <w:textAlignment w:val="baseline"/>
        <w:rPr>
          <w:caps/>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caps/>
          <w:sz w:val="26"/>
          <w:szCs w:val="26"/>
          <w:lang w:val="ru-RU"/>
        </w:rPr>
      </w:pPr>
      <w:bookmarkStart w:id="11" w:name="_Toc215646255"/>
      <w:r w:rsidRPr="00F5449A">
        <w:rPr>
          <w:rFonts w:ascii="Arial" w:hAnsi="Arial" w:cs="Arial"/>
          <w:b/>
          <w:bCs/>
          <w:caps/>
          <w:sz w:val="26"/>
          <w:szCs w:val="26"/>
          <w:lang w:val="ru-RU"/>
        </w:rPr>
        <w:t>П</w:t>
      </w:r>
      <w:r w:rsidRPr="00F5449A">
        <w:rPr>
          <w:rFonts w:ascii="Arial" w:hAnsi="Arial" w:cs="Arial"/>
          <w:b/>
          <w:bCs/>
          <w:sz w:val="26"/>
          <w:szCs w:val="26"/>
          <w:lang w:val="ru-RU"/>
        </w:rPr>
        <w:t>ользователи системы, атрибуты пользователя</w:t>
      </w:r>
      <w:bookmarkEnd w:id="11"/>
    </w:p>
    <w:p w:rsidR="00526ACB" w:rsidRPr="00F5449A" w:rsidRDefault="00526ACB" w:rsidP="00526ACB">
      <w:pPr>
        <w:overflowPunct w:val="0"/>
        <w:autoSpaceDE w:val="0"/>
        <w:autoSpaceDN w:val="0"/>
        <w:adjustRightInd w:val="0"/>
        <w:ind w:firstLine="567"/>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Прежде чем клиент сможет начать работу с ОС </w:t>
      </w:r>
      <w:r w:rsidRPr="00710F6E">
        <w:rPr>
          <w:sz w:val="28"/>
          <w:szCs w:val="20"/>
        </w:rPr>
        <w:t>UNIX</w:t>
      </w:r>
      <w:r w:rsidRPr="00F5449A">
        <w:rPr>
          <w:sz w:val="28"/>
          <w:szCs w:val="20"/>
          <w:lang w:val="ru-RU"/>
        </w:rPr>
        <w:t xml:space="preserve">, он должен стать пользователем системы, т.е. получить имя, пароль и ряд других атрибутов. С точки зрения системы пользователь - не обязательно человек. Пользователем является объект, который обладает определенными </w:t>
      </w:r>
      <w:del w:id="12" w:author="Администратор" w:date="2017-01-27T10:52:00Z">
        <w:r w:rsidRPr="00F5449A" w:rsidDel="00F5449A">
          <w:rPr>
            <w:sz w:val="28"/>
            <w:szCs w:val="20"/>
            <w:lang w:val="ru-RU"/>
          </w:rPr>
          <w:delText xml:space="preserve">правами </w:delText>
        </w:r>
        <w:r w:rsidRPr="00710F6E" w:rsidDel="00F5449A">
          <w:rPr>
            <w:sz w:val="28"/>
            <w:szCs w:val="28"/>
          </w:rPr>
          <w:sym w:font="Symbol" w:char="F0BE"/>
        </w:r>
        <w:r w:rsidRPr="00F5449A" w:rsidDel="00F5449A">
          <w:rPr>
            <w:sz w:val="28"/>
            <w:szCs w:val="20"/>
            <w:lang w:val="ru-RU"/>
          </w:rPr>
          <w:delText xml:space="preserve"> может</w:delText>
        </w:r>
      </w:del>
      <w:ins w:id="13" w:author="Администратор" w:date="2017-01-27T10:52:00Z">
        <w:r w:rsidRPr="00F5449A">
          <w:rPr>
            <w:sz w:val="28"/>
            <w:szCs w:val="20"/>
            <w:lang w:val="ru-RU"/>
          </w:rPr>
          <w:t xml:space="preserve">правами </w:t>
        </w:r>
      </w:ins>
      <w:ins w:id="14" w:author="Администратор" w:date="2017-01-27T10:53:00Z">
        <w:r>
          <w:rPr>
            <w:sz w:val="28"/>
            <w:szCs w:val="20"/>
            <w:lang w:val="ru-RU"/>
          </w:rPr>
          <w:t xml:space="preserve"> и </w:t>
        </w:r>
      </w:ins>
      <w:ins w:id="15" w:author="Администратор" w:date="2017-01-27T10:52:00Z">
        <w:r w:rsidRPr="00F5449A">
          <w:rPr>
            <w:sz w:val="28"/>
            <w:szCs w:val="28"/>
            <w:lang w:val="ru-RU"/>
            <w:rPrChange w:id="16" w:author="Администратор" w:date="2017-01-27T10:52:00Z">
              <w:rPr>
                <w:sz w:val="28"/>
                <w:szCs w:val="28"/>
              </w:rPr>
            </w:rPrChange>
          </w:rPr>
          <w:t>может</w:t>
        </w:r>
      </w:ins>
      <w:r w:rsidRPr="00F5449A">
        <w:rPr>
          <w:sz w:val="28"/>
          <w:szCs w:val="20"/>
          <w:lang w:val="ru-RU"/>
        </w:rPr>
        <w:t xml:space="preserve"> запускать на выполнение программы и владеть файлами. Пользователями могут быть отдельные люди, удаленные терминалы или группы пользователей с одинаковыми правами и функциями. В системе существует один пользователь, </w:t>
      </w:r>
      <w:del w:id="17" w:author="Администратор" w:date="2017-01-27T10:53:00Z">
        <w:r w:rsidRPr="00F5449A" w:rsidDel="00F5449A">
          <w:rPr>
            <w:sz w:val="28"/>
            <w:szCs w:val="20"/>
            <w:lang w:val="ru-RU"/>
          </w:rPr>
          <w:delText>обладающий  неограниченными</w:delText>
        </w:r>
      </w:del>
      <w:ins w:id="18" w:author="Администратор" w:date="2017-01-27T10:53:00Z">
        <w:r w:rsidRPr="00F5449A">
          <w:rPr>
            <w:sz w:val="28"/>
            <w:szCs w:val="20"/>
            <w:lang w:val="ru-RU"/>
          </w:rPr>
          <w:t>обладающий неограниченными</w:t>
        </w:r>
      </w:ins>
      <w:r w:rsidRPr="00F5449A">
        <w:rPr>
          <w:sz w:val="28"/>
          <w:szCs w:val="20"/>
          <w:lang w:val="ru-RU"/>
        </w:rPr>
        <w:t xml:space="preserve"> правами - это суперпользователь или администратор системы.</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Каждый пользователь имеет уникальное регистрационное имя, а система различает пользователей по идентификатору пользователя - </w:t>
      </w:r>
      <w:r w:rsidRPr="00710F6E">
        <w:rPr>
          <w:sz w:val="28"/>
          <w:szCs w:val="20"/>
        </w:rPr>
        <w:t>UID</w:t>
      </w:r>
      <w:r w:rsidRPr="00F5449A">
        <w:rPr>
          <w:sz w:val="28"/>
          <w:szCs w:val="20"/>
          <w:lang w:val="ru-RU"/>
        </w:rPr>
        <w:t>. Идентификаторы также должны быть уникальны. Пользователи являются членами одной или нескольких групп. Группа - список пользователей, имеющих сходные задачи. Принадлежность к группе определяет дополнительные права, которыми обладают все пользователи группы. Каждая группа имеет уникальное имя, а система различает группы по групповому идентификатору (</w:t>
      </w:r>
      <w:r w:rsidRPr="00710F6E">
        <w:rPr>
          <w:sz w:val="28"/>
          <w:szCs w:val="20"/>
        </w:rPr>
        <w:t>GID</w:t>
      </w:r>
      <w:r w:rsidRPr="00F5449A">
        <w:rPr>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Идентификатор пользователя и идентификатор группы определяет, какими правами обладает пользователь в системе.</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Информация о пользователях обычно хранится в специальном файле: /</w:t>
      </w:r>
      <w:r w:rsidRPr="00710F6E">
        <w:rPr>
          <w:sz w:val="28"/>
          <w:szCs w:val="20"/>
        </w:rPr>
        <w:t>etc</w:t>
      </w:r>
      <w:r w:rsidRPr="00F5449A">
        <w:rPr>
          <w:sz w:val="28"/>
          <w:szCs w:val="20"/>
          <w:lang w:val="ru-RU"/>
        </w:rPr>
        <w:t>/</w:t>
      </w:r>
      <w:r w:rsidRPr="00710F6E">
        <w:rPr>
          <w:sz w:val="28"/>
          <w:szCs w:val="20"/>
        </w:rPr>
        <w:t>passwd</w:t>
      </w:r>
      <w:r w:rsidRPr="00F5449A">
        <w:rPr>
          <w:sz w:val="28"/>
          <w:szCs w:val="20"/>
          <w:lang w:val="ru-RU"/>
        </w:rPr>
        <w:t>, о группах - /</w:t>
      </w:r>
      <w:r w:rsidRPr="00710F6E">
        <w:rPr>
          <w:sz w:val="28"/>
          <w:szCs w:val="20"/>
        </w:rPr>
        <w:t>etc</w:t>
      </w:r>
      <w:r w:rsidRPr="00F5449A">
        <w:rPr>
          <w:sz w:val="28"/>
          <w:szCs w:val="20"/>
          <w:lang w:val="ru-RU"/>
        </w:rPr>
        <w:t>/</w:t>
      </w:r>
      <w:r w:rsidRPr="00710F6E">
        <w:rPr>
          <w:sz w:val="28"/>
          <w:szCs w:val="20"/>
        </w:rPr>
        <w:t>group</w:t>
      </w:r>
      <w:r w:rsidRPr="00F5449A">
        <w:rPr>
          <w:sz w:val="28"/>
          <w:szCs w:val="20"/>
          <w:lang w:val="ru-RU"/>
        </w:rPr>
        <w:t xml:space="preserve">. Этот файл доступен только для чтения. Писать </w:t>
      </w:r>
      <w:r w:rsidRPr="00F5449A">
        <w:rPr>
          <w:sz w:val="28"/>
          <w:szCs w:val="20"/>
          <w:lang w:val="ru-RU"/>
        </w:rPr>
        <w:lastRenderedPageBreak/>
        <w:t xml:space="preserve">в него может только администратор. Каждая запись в файле содержит семь полей, </w:t>
      </w:r>
      <w:del w:id="19" w:author="Администратор" w:date="2017-01-27T10:53:00Z">
        <w:r w:rsidRPr="00F5449A" w:rsidDel="00F5449A">
          <w:rPr>
            <w:sz w:val="28"/>
            <w:szCs w:val="20"/>
            <w:lang w:val="ru-RU"/>
          </w:rPr>
          <w:delText>разделенных :</w:delText>
        </w:r>
      </w:del>
      <w:ins w:id="20" w:author="Администратор" w:date="2017-01-27T10:53:00Z">
        <w:r w:rsidRPr="00F5449A">
          <w:rPr>
            <w:sz w:val="28"/>
            <w:szCs w:val="20"/>
            <w:lang w:val="ru-RU"/>
          </w:rPr>
          <w:t>разделенных:</w:t>
        </w:r>
      </w:ins>
      <w:r w:rsidRPr="00F5449A">
        <w:rPr>
          <w:sz w:val="28"/>
          <w:szCs w:val="20"/>
          <w:lang w:val="ru-RU"/>
        </w:rPr>
        <w:t xml:space="preserve"> (двоеточием).</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 xml:space="preserve"> </w:t>
      </w:r>
      <w:r w:rsidRPr="00710F6E">
        <w:rPr>
          <w:sz w:val="28"/>
          <w:szCs w:val="20"/>
        </w:rPr>
        <w:t>name</w:t>
      </w:r>
      <w:r w:rsidRPr="00F5449A">
        <w:rPr>
          <w:sz w:val="28"/>
          <w:szCs w:val="20"/>
          <w:lang w:val="ru-RU"/>
        </w:rPr>
        <w:t xml:space="preserve">: </w:t>
      </w:r>
      <w:r w:rsidRPr="00710F6E">
        <w:rPr>
          <w:sz w:val="28"/>
          <w:szCs w:val="20"/>
        </w:rPr>
        <w:t>passwd</w:t>
      </w:r>
      <w:r w:rsidRPr="00F5449A">
        <w:rPr>
          <w:sz w:val="28"/>
          <w:szCs w:val="20"/>
          <w:lang w:val="ru-RU"/>
        </w:rPr>
        <w:t>-</w:t>
      </w:r>
      <w:r w:rsidRPr="00710F6E">
        <w:rPr>
          <w:sz w:val="28"/>
          <w:szCs w:val="20"/>
        </w:rPr>
        <w:t>encode</w:t>
      </w:r>
      <w:r w:rsidRPr="00F5449A">
        <w:rPr>
          <w:sz w:val="28"/>
          <w:szCs w:val="20"/>
          <w:lang w:val="ru-RU"/>
        </w:rPr>
        <w:t xml:space="preserve">: </w:t>
      </w:r>
      <w:r w:rsidRPr="00710F6E">
        <w:rPr>
          <w:sz w:val="28"/>
          <w:szCs w:val="20"/>
        </w:rPr>
        <w:t>UID</w:t>
      </w:r>
      <w:r w:rsidRPr="00F5449A">
        <w:rPr>
          <w:sz w:val="28"/>
          <w:szCs w:val="20"/>
          <w:lang w:val="ru-RU"/>
        </w:rPr>
        <w:t xml:space="preserve">: </w:t>
      </w:r>
      <w:r w:rsidRPr="00710F6E">
        <w:rPr>
          <w:sz w:val="28"/>
          <w:szCs w:val="20"/>
        </w:rPr>
        <w:t>GID</w:t>
      </w:r>
      <w:r w:rsidRPr="00F5449A">
        <w:rPr>
          <w:sz w:val="28"/>
          <w:szCs w:val="20"/>
          <w:lang w:val="ru-RU"/>
        </w:rPr>
        <w:t xml:space="preserve">: </w:t>
      </w:r>
      <w:r w:rsidRPr="00710F6E">
        <w:rPr>
          <w:sz w:val="28"/>
          <w:szCs w:val="20"/>
        </w:rPr>
        <w:t>comments</w:t>
      </w:r>
      <w:r w:rsidRPr="00F5449A">
        <w:rPr>
          <w:sz w:val="28"/>
          <w:szCs w:val="20"/>
          <w:lang w:val="ru-RU"/>
        </w:rPr>
        <w:t xml:space="preserve">: </w:t>
      </w:r>
      <w:r w:rsidRPr="00710F6E">
        <w:rPr>
          <w:sz w:val="28"/>
          <w:szCs w:val="20"/>
        </w:rPr>
        <w:t>home</w:t>
      </w:r>
      <w:r w:rsidRPr="00F5449A">
        <w:rPr>
          <w:sz w:val="28"/>
          <w:szCs w:val="20"/>
          <w:lang w:val="ru-RU"/>
        </w:rPr>
        <w:t>-</w:t>
      </w:r>
      <w:r w:rsidRPr="00710F6E">
        <w:rPr>
          <w:sz w:val="28"/>
          <w:szCs w:val="20"/>
        </w:rPr>
        <w:t>dir</w:t>
      </w:r>
      <w:r w:rsidRPr="00F5449A">
        <w:rPr>
          <w:sz w:val="28"/>
          <w:szCs w:val="20"/>
          <w:lang w:val="ru-RU"/>
        </w:rPr>
        <w:t xml:space="preserve">: </w:t>
      </w:r>
      <w:r w:rsidRPr="00710F6E">
        <w:rPr>
          <w:sz w:val="28"/>
          <w:szCs w:val="20"/>
        </w:rPr>
        <w:t>shell</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name</w:t>
      </w:r>
      <w:r w:rsidRPr="00F5449A">
        <w:rPr>
          <w:sz w:val="28"/>
          <w:szCs w:val="20"/>
          <w:lang w:val="ru-RU"/>
        </w:rPr>
        <w:t xml:space="preserve"> - регистрационное имя пользователя (имя, которое вводится пользователем по приглашению </w:t>
      </w:r>
      <w:r w:rsidRPr="00710F6E">
        <w:rPr>
          <w:b/>
          <w:sz w:val="28"/>
          <w:szCs w:val="20"/>
        </w:rPr>
        <w:t>login</w:t>
      </w:r>
      <w:r w:rsidRPr="00F5449A">
        <w:rPr>
          <w:sz w:val="28"/>
          <w:szCs w:val="20"/>
          <w:lang w:val="ru-RU"/>
        </w:rPr>
        <w:t>). В больших системах могут существовать определенные правила на выбор имени.</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passwd</w:t>
      </w:r>
      <w:r w:rsidRPr="00F5449A">
        <w:rPr>
          <w:sz w:val="28"/>
          <w:szCs w:val="20"/>
          <w:lang w:val="ru-RU"/>
        </w:rPr>
        <w:t>-</w:t>
      </w:r>
      <w:r w:rsidRPr="00710F6E">
        <w:rPr>
          <w:sz w:val="28"/>
          <w:szCs w:val="20"/>
        </w:rPr>
        <w:t>encode</w:t>
      </w:r>
      <w:r w:rsidRPr="00F5449A">
        <w:rPr>
          <w:sz w:val="28"/>
          <w:szCs w:val="20"/>
          <w:lang w:val="ru-RU"/>
        </w:rPr>
        <w:t xml:space="preserve"> - пароль пользователя в закодированном виде. При входе в систему набираемый пароль кодируется и сравнивается с этим полем, и при совпадении пользователю разрешается вход в систему. Для повышения надежности системы часто пароли хранятся в отдельном файле, а это поле заполняется каким-то символом “</w:t>
      </w:r>
      <w:r w:rsidRPr="00710F6E">
        <w:rPr>
          <w:sz w:val="28"/>
          <w:szCs w:val="20"/>
        </w:rPr>
        <w:t>x</w:t>
      </w:r>
      <w:r w:rsidRPr="00F5449A">
        <w:rPr>
          <w:sz w:val="28"/>
          <w:szCs w:val="20"/>
          <w:lang w:val="ru-RU"/>
        </w:rPr>
        <w:t>”. Пользователь, для которого в этом поле стоит “*” не может попасть в систему, т.к. алгоритм кодирования не позволяет сформировать такой символ.</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UID</w:t>
      </w:r>
      <w:r w:rsidRPr="00F5449A">
        <w:rPr>
          <w:sz w:val="28"/>
          <w:szCs w:val="20"/>
          <w:lang w:val="ru-RU"/>
        </w:rPr>
        <w:t xml:space="preserve"> - идентификатор пользователя </w:t>
      </w:r>
      <w:r w:rsidRPr="00710F6E">
        <w:rPr>
          <w:sz w:val="28"/>
          <w:szCs w:val="28"/>
        </w:rPr>
        <w:sym w:font="Symbol" w:char="F0BE"/>
      </w:r>
      <w:r w:rsidRPr="00F5449A">
        <w:rPr>
          <w:sz w:val="28"/>
          <w:szCs w:val="20"/>
          <w:lang w:val="ru-RU"/>
        </w:rPr>
        <w:t xml:space="preserve"> внутреннее представление пользователя в системе. Наследуется задачами, которые запускает пользователь и файлами, которые создает пользователь. По этому идентификатору система проверяет права. Супер-пользователь имеет идентификатор 0.</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GID</w:t>
      </w:r>
      <w:r w:rsidRPr="00F5449A">
        <w:rPr>
          <w:sz w:val="28"/>
          <w:szCs w:val="20"/>
          <w:lang w:val="ru-RU"/>
        </w:rPr>
        <w:t xml:space="preserve"> - идентификатор первичной группы пользователя. Он соответствует идентификатору в файле </w:t>
      </w:r>
      <w:r w:rsidRPr="00710F6E">
        <w:rPr>
          <w:sz w:val="28"/>
          <w:szCs w:val="20"/>
        </w:rPr>
        <w:t>etc</w:t>
      </w:r>
      <w:r w:rsidRPr="00F5449A">
        <w:rPr>
          <w:sz w:val="28"/>
          <w:szCs w:val="20"/>
          <w:lang w:val="ru-RU"/>
        </w:rPr>
        <w:t>/</w:t>
      </w:r>
      <w:r w:rsidRPr="00710F6E">
        <w:rPr>
          <w:sz w:val="28"/>
          <w:szCs w:val="20"/>
        </w:rPr>
        <w:t>group</w:t>
      </w:r>
      <w:r w:rsidRPr="00F5449A">
        <w:rPr>
          <w:sz w:val="28"/>
          <w:szCs w:val="20"/>
          <w:lang w:val="ru-RU"/>
        </w:rPr>
        <w:t>, который содержит имя группы и полный список пользователей, являющихся её членами.</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comments</w:t>
      </w:r>
      <w:r w:rsidRPr="00F5449A">
        <w:rPr>
          <w:sz w:val="28"/>
          <w:szCs w:val="20"/>
          <w:lang w:val="ru-RU"/>
        </w:rPr>
        <w:t xml:space="preserve"> - может содержать расширенную информацию о пользователе (адрес, телефон и т.д.).</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home</w:t>
      </w:r>
      <w:r w:rsidRPr="00F5449A">
        <w:rPr>
          <w:sz w:val="28"/>
          <w:szCs w:val="20"/>
          <w:lang w:val="ru-RU"/>
        </w:rPr>
        <w:t>-</w:t>
      </w:r>
      <w:r w:rsidRPr="00710F6E">
        <w:rPr>
          <w:sz w:val="28"/>
          <w:szCs w:val="20"/>
        </w:rPr>
        <w:t>dir</w:t>
      </w:r>
      <w:r w:rsidRPr="00F5449A">
        <w:rPr>
          <w:sz w:val="28"/>
          <w:szCs w:val="20"/>
          <w:lang w:val="ru-RU"/>
        </w:rPr>
        <w:t xml:space="preserve"> - домашний каталог пользователя. При входе в систему пользователь оказывается в этом каталоге. Как правило, пользователь имеет ограничения в других частях файловой системы. Но для домашнего каталога и подкаталогов он является полноправным хозяином.</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shell</w:t>
      </w:r>
      <w:r w:rsidRPr="00F5449A">
        <w:rPr>
          <w:sz w:val="28"/>
          <w:szCs w:val="20"/>
          <w:lang w:val="ru-RU"/>
        </w:rPr>
        <w:t xml:space="preserve"> - имя программы, которую ОС использует в качестве командного интерпретатора. Их существует несколько видов. Командный интерпретатор позволяет пользователю вводить команды и запускать задачи.</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lastRenderedPageBreak/>
        <w:tab/>
        <w:t xml:space="preserve">После запуска ОС </w:t>
      </w:r>
      <w:r w:rsidRPr="00710F6E">
        <w:rPr>
          <w:sz w:val="28"/>
          <w:szCs w:val="20"/>
        </w:rPr>
        <w:t>UNIX</w:t>
      </w:r>
      <w:r w:rsidRPr="00F5449A">
        <w:rPr>
          <w:sz w:val="28"/>
          <w:szCs w:val="20"/>
          <w:lang w:val="ru-RU"/>
        </w:rPr>
        <w:t xml:space="preserve"> в ней создаются несколько зарегистрированных пользователей:</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root</w:t>
      </w:r>
      <w:r w:rsidRPr="00F5449A">
        <w:rPr>
          <w:sz w:val="28"/>
          <w:szCs w:val="20"/>
          <w:lang w:val="ru-RU"/>
        </w:rPr>
        <w:t xml:space="preserve"> - суперпользователь с </w:t>
      </w:r>
      <w:r w:rsidRPr="00710F6E">
        <w:rPr>
          <w:sz w:val="28"/>
          <w:szCs w:val="20"/>
        </w:rPr>
        <w:t>UID</w:t>
      </w:r>
      <w:r w:rsidRPr="00F5449A">
        <w:rPr>
          <w:sz w:val="28"/>
          <w:szCs w:val="20"/>
          <w:lang w:val="ru-RU"/>
        </w:rPr>
        <w:t>, равным 0. Пользователь с этим именем имеет неограниченные полномочия в системе. Для него не проверяются права доступа.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adm</w:t>
      </w:r>
      <w:r w:rsidRPr="00F5449A">
        <w:rPr>
          <w:sz w:val="28"/>
          <w:szCs w:val="20"/>
          <w:lang w:val="ru-RU"/>
        </w:rPr>
        <w:t xml:space="preserve"> - псевдопользователь, владеющий файлами системы ведения журналов.</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bin</w:t>
      </w:r>
      <w:r w:rsidRPr="00F5449A">
        <w:rPr>
          <w:sz w:val="28"/>
          <w:szCs w:val="20"/>
          <w:lang w:val="ru-RU"/>
        </w:rPr>
        <w:t xml:space="preserve"> - владелец всех выполняемых файлов, являющихся командами </w:t>
      </w:r>
      <w:r w:rsidRPr="00710F6E">
        <w:rPr>
          <w:sz w:val="28"/>
          <w:szCs w:val="20"/>
        </w:rPr>
        <w:t>UNIX</w:t>
      </w:r>
      <w:r w:rsidRPr="00F5449A">
        <w:rPr>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cron</w:t>
      </w:r>
      <w:r w:rsidRPr="00F5449A">
        <w:rPr>
          <w:sz w:val="28"/>
          <w:szCs w:val="20"/>
          <w:lang w:val="ru-RU"/>
        </w:rPr>
        <w:t xml:space="preserve"> -  псевдопользователь, владеющий соответствующими файлами от имени которого выполняются процессы подсистемы запуска программ по расписанию.</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lp</w:t>
      </w:r>
      <w:r w:rsidRPr="00F5449A">
        <w:rPr>
          <w:sz w:val="28"/>
          <w:szCs w:val="20"/>
          <w:lang w:val="ru-RU"/>
        </w:rPr>
        <w:t xml:space="preserve"> или </w:t>
      </w:r>
      <w:r w:rsidRPr="00710F6E">
        <w:rPr>
          <w:sz w:val="28"/>
          <w:szCs w:val="20"/>
        </w:rPr>
        <w:t>lpd</w:t>
      </w:r>
      <w:r w:rsidRPr="00F5449A">
        <w:rPr>
          <w:sz w:val="28"/>
          <w:szCs w:val="20"/>
          <w:lang w:val="ru-RU"/>
        </w:rPr>
        <w:t xml:space="preserve"> - псевдопользователь, от имени которого выполняются процессы системы печати, и владеющий соответствующими файлами.</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21" w:name="_Toc41918257"/>
      <w:bookmarkStart w:id="22" w:name="_Toc41918428"/>
      <w:bookmarkStart w:id="23" w:name="_Toc215646256"/>
      <w:r w:rsidRPr="00F5449A">
        <w:rPr>
          <w:rFonts w:ascii="Arial" w:hAnsi="Arial" w:cs="Arial"/>
          <w:b/>
          <w:bCs/>
          <w:sz w:val="26"/>
          <w:szCs w:val="26"/>
          <w:lang w:val="ru-RU"/>
        </w:rPr>
        <w:t>Системные вызовы и функции стандартных библиотек</w:t>
      </w:r>
      <w:bookmarkEnd w:id="21"/>
      <w:bookmarkEnd w:id="22"/>
      <w:bookmarkEnd w:id="23"/>
    </w:p>
    <w:p w:rsidR="00526ACB" w:rsidRPr="00F5449A" w:rsidRDefault="00526ACB" w:rsidP="00526ACB">
      <w:pPr>
        <w:overflowPunct w:val="0"/>
        <w:autoSpaceDE w:val="0"/>
        <w:autoSpaceDN w:val="0"/>
        <w:adjustRightInd w:val="0"/>
        <w:ind w:firstLine="567"/>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Все версии </w:t>
      </w:r>
      <w:r w:rsidRPr="00710F6E">
        <w:rPr>
          <w:sz w:val="28"/>
          <w:szCs w:val="20"/>
        </w:rPr>
        <w:t>UNIX</w:t>
      </w:r>
      <w:r w:rsidRPr="00F5449A">
        <w:rPr>
          <w:sz w:val="28"/>
          <w:szCs w:val="20"/>
          <w:lang w:val="ru-RU"/>
        </w:rPr>
        <w:t xml:space="preserve"> предоставляют строго определенный ограниченный набор входов в ядро ОС, через которые прикладные задачи имеют возможность воспользоваться услугами, предоставляемыми ОС </w:t>
      </w:r>
      <w:r w:rsidRPr="00710F6E">
        <w:rPr>
          <w:sz w:val="28"/>
          <w:szCs w:val="20"/>
        </w:rPr>
        <w:t>UNIX</w:t>
      </w:r>
      <w:r w:rsidRPr="00F5449A">
        <w:rPr>
          <w:sz w:val="28"/>
          <w:szCs w:val="20"/>
          <w:lang w:val="ru-RU"/>
        </w:rPr>
        <w:t xml:space="preserve">. Эти точки входа называются системными вызовами. Системный вызов определяет функцию, выполняемую ядром ОС от имени процесса, выполнившего вызов и является интерфейсом самого низкого уровня взаимодействия прикладных процессов с ядром. Современные ОС </w:t>
      </w:r>
      <w:r w:rsidRPr="00710F6E">
        <w:rPr>
          <w:sz w:val="28"/>
          <w:szCs w:val="20"/>
        </w:rPr>
        <w:t>UNIX</w:t>
      </w:r>
      <w:r w:rsidRPr="00F5449A">
        <w:rPr>
          <w:sz w:val="28"/>
          <w:szCs w:val="20"/>
          <w:lang w:val="ru-RU"/>
        </w:rPr>
        <w:t xml:space="preserve"> имеют более 100 системных вызовов. В среде программирования ОС </w:t>
      </w:r>
      <w:r w:rsidRPr="00710F6E">
        <w:rPr>
          <w:sz w:val="28"/>
          <w:szCs w:val="20"/>
        </w:rPr>
        <w:t>UNIX</w:t>
      </w:r>
      <w:r w:rsidRPr="00F5449A">
        <w:rPr>
          <w:sz w:val="28"/>
          <w:szCs w:val="20"/>
          <w:lang w:val="ru-RU"/>
        </w:rPr>
        <w:t xml:space="preserve"> системные вызовы определяются как функции языка </w:t>
      </w:r>
      <w:r w:rsidRPr="00710F6E">
        <w:rPr>
          <w:sz w:val="28"/>
          <w:szCs w:val="20"/>
        </w:rPr>
        <w:t>C</w:t>
      </w:r>
      <w:r w:rsidRPr="00F5449A">
        <w:rPr>
          <w:sz w:val="28"/>
          <w:szCs w:val="20"/>
          <w:lang w:val="ru-RU"/>
        </w:rPr>
        <w:t xml:space="preserve">, независимо от фактической реализации вызова функции ядра ОС. В </w:t>
      </w:r>
      <w:r w:rsidRPr="00710F6E">
        <w:rPr>
          <w:sz w:val="28"/>
          <w:szCs w:val="20"/>
        </w:rPr>
        <w:t>UNIX</w:t>
      </w:r>
      <w:r w:rsidRPr="00F5449A">
        <w:rPr>
          <w:sz w:val="28"/>
          <w:szCs w:val="20"/>
          <w:lang w:val="ru-RU"/>
        </w:rPr>
        <w:t xml:space="preserve"> каждый системный вызов имеет соответствующую функцию или функции, с тем же именем, хранящуюся в стандартной библиотеке языка </w:t>
      </w:r>
      <w:r w:rsidRPr="00710F6E">
        <w:rPr>
          <w:sz w:val="28"/>
          <w:szCs w:val="20"/>
        </w:rPr>
        <w:t>C</w:t>
      </w:r>
      <w:r w:rsidRPr="00F5449A">
        <w:rPr>
          <w:sz w:val="28"/>
          <w:szCs w:val="20"/>
          <w:lang w:val="ru-RU"/>
        </w:rPr>
        <w:t xml:space="preserve">.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Функции библиотеки выполняют необходимые преобразования элементов и вызывают требуемую процедуру ядра, используя различные приемы. В этом случае библиотечный код выполняет роль оболочки, а фактические инструкции располагаются в ядре операционной системы.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p>
    <w:p w:rsidR="00526ACB" w:rsidRPr="00F5449A" w:rsidRDefault="00526ACB" w:rsidP="00526ACB">
      <w:pPr>
        <w:overflowPunct w:val="0"/>
        <w:autoSpaceDE w:val="0"/>
        <w:autoSpaceDN w:val="0"/>
        <w:adjustRightInd w:val="0"/>
        <w:ind w:left="567"/>
        <w:textAlignment w:val="baseline"/>
        <w:rPr>
          <w:sz w:val="28"/>
          <w:szCs w:val="20"/>
          <w:lang w:val="ru-RU"/>
        </w:rPr>
      </w:pPr>
      <w:r>
        <w:rPr>
          <w:noProof/>
        </w:rPr>
        <mc:AlternateContent>
          <mc:Choice Requires="wps">
            <w:drawing>
              <wp:anchor distT="0" distB="0" distL="114300" distR="114300" simplePos="0" relativeHeight="251659264" behindDoc="0" locked="0" layoutInCell="0" allowOverlap="1" wp14:anchorId="07A120F1" wp14:editId="4B796FD4">
                <wp:simplePos x="0" y="0"/>
                <wp:positionH relativeFrom="column">
                  <wp:posOffset>1051560</wp:posOffset>
                </wp:positionH>
                <wp:positionV relativeFrom="paragraph">
                  <wp:posOffset>0</wp:posOffset>
                </wp:positionV>
                <wp:extent cx="1372235" cy="269875"/>
                <wp:effectExtent l="13335" t="10795" r="14605" b="14605"/>
                <wp:wrapNone/>
                <wp:docPr id="1216" name="Прямоуг.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2235" cy="26987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4404F" w:rsidRDefault="0064404F" w:rsidP="00526ACB">
                            <w:pPr>
                              <w:jc w:val="center"/>
                            </w:pPr>
                            <w:r>
                              <w:t>Файлы заголовков</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A120F1" id="Прямоуг. 51" o:spid="_x0000_s1026" style="position:absolute;left:0;text-align:left;margin-left:82.8pt;margin-top:0;width:108.0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" o:allowincell="f" filled="f" strokeweight="1pt">
                <v:textbox inset="0,0,0,0">
                  <w:txbxContent>
                    <w:p w:rsidR="0064404F" w:rsidRDefault="0064404F" w:rsidP="00526ACB">
                      <w:pPr>
                        <w:jc w:val="center"/>
                      </w:pPr>
                      <w:r>
                        <w:t>Файлы заголовков</w:t>
                      </w:r>
                    </w:p>
                  </w:txbxContent>
                </v:textbox>
              </v:rect>
            </w:pict>
          </mc:Fallback>
        </mc:AlternateContent>
      </w:r>
    </w:p>
    <w:p w:rsidR="00526ACB" w:rsidRPr="00F5449A" w:rsidRDefault="00526ACB" w:rsidP="00526ACB">
      <w:pPr>
        <w:overflowPunct w:val="0"/>
        <w:autoSpaceDE w:val="0"/>
        <w:autoSpaceDN w:val="0"/>
        <w:adjustRightInd w:val="0"/>
        <w:ind w:left="567"/>
        <w:textAlignment w:val="baseline"/>
        <w:rPr>
          <w:sz w:val="28"/>
          <w:szCs w:val="20"/>
          <w:lang w:val="ru-RU"/>
        </w:rPr>
      </w:pPr>
      <w:r>
        <w:rPr>
          <w:noProof/>
        </w:rPr>
        <mc:AlternateContent>
          <mc:Choice Requires="wps">
            <w:drawing>
              <wp:anchor distT="0" distB="0" distL="114300" distR="114300" simplePos="0" relativeHeight="251661312" behindDoc="0" locked="0" layoutInCell="0" allowOverlap="1" wp14:anchorId="0CC3ED4A" wp14:editId="5372D81E">
                <wp:simplePos x="0" y="0"/>
                <wp:positionH relativeFrom="column">
                  <wp:posOffset>1661160</wp:posOffset>
                </wp:positionH>
                <wp:positionV relativeFrom="paragraph">
                  <wp:posOffset>61595</wp:posOffset>
                </wp:positionV>
                <wp:extent cx="635" cy="183515"/>
                <wp:effectExtent l="13335" t="10160" r="5080" b="6350"/>
                <wp:wrapNone/>
                <wp:docPr id="1215" name="Линия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59E4D" id="Линия 5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8pt,4.85pt" to="130.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" o:allowincell="f"/>
            </w:pict>
          </mc:Fallback>
        </mc:AlternateContent>
      </w:r>
    </w:p>
    <w:p w:rsidR="00526ACB" w:rsidRPr="00F5449A" w:rsidRDefault="00526ACB" w:rsidP="00526ACB">
      <w:pPr>
        <w:overflowPunct w:val="0"/>
        <w:autoSpaceDE w:val="0"/>
        <w:autoSpaceDN w:val="0"/>
        <w:adjustRightInd w:val="0"/>
        <w:ind w:left="567"/>
        <w:textAlignment w:val="baseline"/>
        <w:rPr>
          <w:sz w:val="28"/>
          <w:szCs w:val="20"/>
          <w:lang w:val="ru-RU"/>
        </w:rPr>
      </w:pPr>
      <w:r>
        <w:rPr>
          <w:noProof/>
        </w:rPr>
        <mc:AlternateContent>
          <mc:Choice Requires="wps">
            <w:drawing>
              <wp:anchor distT="0" distB="0" distL="114300" distR="114300" simplePos="0" relativeHeight="251660288" behindDoc="0" locked="0" layoutInCell="0" allowOverlap="1" wp14:anchorId="77D9E57D" wp14:editId="7D45F081">
                <wp:simplePos x="0" y="0"/>
                <wp:positionH relativeFrom="column">
                  <wp:posOffset>685800</wp:posOffset>
                </wp:positionH>
                <wp:positionV relativeFrom="paragraph">
                  <wp:posOffset>35560</wp:posOffset>
                </wp:positionV>
                <wp:extent cx="2195195" cy="269875"/>
                <wp:effectExtent l="9525" t="7620" r="14605" b="8255"/>
                <wp:wrapNone/>
                <wp:docPr id="1214" name="Прямоуг.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5195" cy="26987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4404F" w:rsidRDefault="0064404F" w:rsidP="00526ACB">
                            <w:r>
                              <w:t>Исходные тексты модулей программы</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9E57D" id="Прямоуг. 52" o:spid="_x0000_s1027" style="position:absolute;left:0;text-align:left;margin-left:54pt;margin-top:2.8pt;width:172.85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" o:allowincell="f" filled="f" strokeweight="1pt">
                <v:textbox inset="0,0,0,0">
                  <w:txbxContent>
                    <w:p w:rsidR="0064404F" w:rsidRDefault="0064404F" w:rsidP="00526ACB">
                      <w:r>
                        <w:t>Исходные тексты модулей программы</w:t>
                      </w:r>
                    </w:p>
                  </w:txbxContent>
                </v:textbox>
              </v:rect>
            </w:pict>
          </mc:Fallback>
        </mc:AlternateContent>
      </w:r>
    </w:p>
    <w:p w:rsidR="00526ACB" w:rsidRPr="00F5449A" w:rsidRDefault="00526ACB" w:rsidP="00526ACB">
      <w:pPr>
        <w:overflowPunct w:val="0"/>
        <w:autoSpaceDE w:val="0"/>
        <w:autoSpaceDN w:val="0"/>
        <w:adjustRightInd w:val="0"/>
        <w:ind w:left="567"/>
        <w:textAlignment w:val="baseline"/>
        <w:rPr>
          <w:szCs w:val="20"/>
          <w:lang w:val="ru-RU"/>
        </w:rPr>
      </w:pPr>
      <w:r>
        <w:rPr>
          <w:noProof/>
        </w:rPr>
        <mc:AlternateContent>
          <mc:Choice Requires="wps">
            <w:drawing>
              <wp:anchor distT="0" distB="0" distL="114300" distR="114300" simplePos="0" relativeHeight="251669504" behindDoc="0" locked="0" layoutInCell="0" allowOverlap="1" wp14:anchorId="7F288E0E" wp14:editId="51DE9F67">
                <wp:simplePos x="0" y="0"/>
                <wp:positionH relativeFrom="column">
                  <wp:posOffset>1661160</wp:posOffset>
                </wp:positionH>
                <wp:positionV relativeFrom="paragraph">
                  <wp:posOffset>102235</wp:posOffset>
                </wp:positionV>
                <wp:extent cx="635" cy="183515"/>
                <wp:effectExtent l="13335" t="12065" r="5080" b="13970"/>
                <wp:wrapNone/>
                <wp:docPr id="1213" name="Линия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35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61A99" id="Линия 6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8pt,8.05pt" to="130.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" o:allowincell="f"/>
            </w:pict>
          </mc:Fallback>
        </mc:AlternateContent>
      </w:r>
    </w:p>
    <w:p w:rsidR="00526ACB" w:rsidRPr="00710F6E" w:rsidRDefault="00526ACB" w:rsidP="00526ACB">
      <w:pPr>
        <w:overflowPunct w:val="0"/>
        <w:autoSpaceDE w:val="0"/>
        <w:autoSpaceDN w:val="0"/>
        <w:adjustRightInd w:val="0"/>
        <w:ind w:left="567"/>
        <w:textAlignment w:val="baseline"/>
        <w:rPr>
          <w:szCs w:val="20"/>
        </w:rPr>
      </w:pPr>
      <w:r>
        <w:rPr>
          <w:noProof/>
        </w:rPr>
        <mc:AlternateContent>
          <mc:Choice Requires="wps">
            <w:drawing>
              <wp:anchor distT="0" distB="0" distL="114300" distR="114300" simplePos="0" relativeHeight="251665408" behindDoc="0" locked="0" layoutInCell="0" allowOverlap="1" wp14:anchorId="6496170B" wp14:editId="6CFEFF06">
                <wp:simplePos x="0" y="0"/>
                <wp:positionH relativeFrom="column">
                  <wp:posOffset>1569720</wp:posOffset>
                </wp:positionH>
                <wp:positionV relativeFrom="paragraph">
                  <wp:posOffset>168275</wp:posOffset>
                </wp:positionV>
                <wp:extent cx="183515" cy="183515"/>
                <wp:effectExtent l="7620" t="5715" r="8890" b="10795"/>
                <wp:wrapNone/>
                <wp:docPr id="1212" name="Прямоуг.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4404F" w:rsidRDefault="0064404F" w:rsidP="00526ACB">
                            <w:pPr>
                              <w:jc w:val="center"/>
                            </w:pPr>
                            <w:r>
                              <w:t>cc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6170B" id="Прямоуг. 57" o:spid="_x0000_s1028" style="position:absolute;left:0;text-align:left;margin-left:123.6pt;margin-top:13.25pt;width:14.45pt;height:1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" o:allowincell="f" filled="f">
                <v:textbox inset="0,0,0,0">
                  <w:txbxContent>
                    <w:p w:rsidR="0064404F" w:rsidRDefault="0064404F" w:rsidP="00526ACB">
                      <w:pPr>
                        <w:jc w:val="center"/>
                      </w:pPr>
                      <w:r>
                        <w:t>cc</w:t>
                      </w:r>
                    </w:p>
                  </w:txbxContent>
                </v:textbox>
              </v:rect>
            </w:pict>
          </mc:Fallback>
        </mc:AlternateContent>
      </w:r>
      <w:r>
        <w:rPr>
          <w:noProof/>
        </w:rPr>
        <mc:AlternateContent>
          <mc:Choice Requires="wps">
            <w:drawing>
              <wp:anchor distT="0" distB="0" distL="114300" distR="114300" simplePos="0" relativeHeight="251662336" behindDoc="0" locked="0" layoutInCell="0" allowOverlap="1" wp14:anchorId="0D8A76F4" wp14:editId="1402262A">
                <wp:simplePos x="0" y="0"/>
                <wp:positionH relativeFrom="column">
                  <wp:posOffset>1478280</wp:posOffset>
                </wp:positionH>
                <wp:positionV relativeFrom="paragraph">
                  <wp:posOffset>76835</wp:posOffset>
                </wp:positionV>
                <wp:extent cx="366395" cy="366395"/>
                <wp:effectExtent l="11430" t="9525" r="12700" b="5080"/>
                <wp:wrapNone/>
                <wp:docPr id="1211" name="Овал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A79E1A7" id="Овал 54" o:spid="_x0000_s1026" style="position:absolute;margin-left:116.4pt;margin-top:6.05pt;width:28.85pt;height:2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" o:allowincell="f" filled="f"/>
            </w:pict>
          </mc:Fallback>
        </mc:AlternateContent>
      </w:r>
      <w:r w:rsidRPr="00710F6E">
        <w:rPr>
          <w:szCs w:val="20"/>
        </w:rPr>
        <w:t>параметры</w:t>
      </w:r>
    </w:p>
    <w:p w:rsidR="00526ACB" w:rsidRPr="00710F6E" w:rsidRDefault="00526ACB" w:rsidP="00CF45FA">
      <w:pPr>
        <w:numPr>
          <w:ilvl w:val="0"/>
          <w:numId w:val="4"/>
        </w:numPr>
        <w:overflowPunct w:val="0"/>
        <w:autoSpaceDE w:val="0"/>
        <w:autoSpaceDN w:val="0"/>
        <w:adjustRightInd w:val="0"/>
        <w:spacing w:after="0" w:line="240" w:lineRule="auto"/>
        <w:ind w:left="567"/>
        <w:textAlignment w:val="baseline"/>
        <w:rPr>
          <w:szCs w:val="20"/>
        </w:rPr>
      </w:pPr>
      <w:r>
        <w:rPr>
          <w:noProof/>
        </w:rPr>
        <mc:AlternateContent>
          <mc:Choice Requires="wps">
            <w:drawing>
              <wp:anchor distT="0" distB="0" distL="114300" distR="114300" simplePos="0" relativeHeight="251674624" behindDoc="0" locked="0" layoutInCell="0" allowOverlap="1" wp14:anchorId="317EE397" wp14:editId="6BEDD286">
                <wp:simplePos x="0" y="0"/>
                <wp:positionH relativeFrom="column">
                  <wp:posOffset>15240</wp:posOffset>
                </wp:positionH>
                <wp:positionV relativeFrom="paragraph">
                  <wp:posOffset>112395</wp:posOffset>
                </wp:positionV>
                <wp:extent cx="1463675" cy="635"/>
                <wp:effectExtent l="5715" t="10795" r="6985" b="7620"/>
                <wp:wrapNone/>
                <wp:docPr id="1210" name="Линия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A7555" id="Линия 6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5pt" to="116.4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" o:allowincell="f"/>
            </w:pict>
          </mc:Fallback>
        </mc:AlternateContent>
      </w:r>
    </w:p>
    <w:p w:rsidR="00526ACB" w:rsidRPr="00710F6E" w:rsidRDefault="00526ACB" w:rsidP="00CF45FA">
      <w:pPr>
        <w:numPr>
          <w:ilvl w:val="0"/>
          <w:numId w:val="4"/>
        </w:numPr>
        <w:overflowPunct w:val="0"/>
        <w:autoSpaceDE w:val="0"/>
        <w:autoSpaceDN w:val="0"/>
        <w:adjustRightInd w:val="0"/>
        <w:spacing w:after="0" w:line="240" w:lineRule="auto"/>
        <w:ind w:left="567"/>
        <w:textAlignment w:val="baseline"/>
        <w:rPr>
          <w:szCs w:val="20"/>
        </w:rPr>
      </w:pPr>
      <w:r>
        <w:rPr>
          <w:noProof/>
        </w:rPr>
        <mc:AlternateContent>
          <mc:Choice Requires="wps">
            <w:drawing>
              <wp:anchor distT="0" distB="0" distL="114300" distR="114300" simplePos="0" relativeHeight="251670528" behindDoc="0" locked="0" layoutInCell="0" allowOverlap="1" wp14:anchorId="1DB24123" wp14:editId="5A79A944">
                <wp:simplePos x="0" y="0"/>
                <wp:positionH relativeFrom="column">
                  <wp:posOffset>1661160</wp:posOffset>
                </wp:positionH>
                <wp:positionV relativeFrom="paragraph">
                  <wp:posOffset>116840</wp:posOffset>
                </wp:positionV>
                <wp:extent cx="1270" cy="275590"/>
                <wp:effectExtent l="13335" t="13970" r="13970" b="5715"/>
                <wp:wrapNone/>
                <wp:docPr id="1209" name="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75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D7BC8" id="Линия 6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8pt,9.2pt" to="130.9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" o:allowincell="f"/>
            </w:pict>
          </mc:Fallback>
        </mc:AlternateContent>
      </w:r>
      <w:r w:rsidRPr="00710F6E">
        <w:rPr>
          <w:szCs w:val="20"/>
        </w:rPr>
        <w:t xml:space="preserve">   компиляции</w:t>
      </w:r>
    </w:p>
    <w:p w:rsidR="00526ACB" w:rsidRPr="00710F6E" w:rsidRDefault="00526ACB" w:rsidP="00526ACB">
      <w:pPr>
        <w:overflowPunct w:val="0"/>
        <w:autoSpaceDE w:val="0"/>
        <w:autoSpaceDN w:val="0"/>
        <w:adjustRightInd w:val="0"/>
        <w:ind w:left="567"/>
        <w:textAlignment w:val="baseline"/>
        <w:rPr>
          <w:sz w:val="28"/>
          <w:szCs w:val="20"/>
        </w:rPr>
      </w:pPr>
    </w:p>
    <w:p w:rsidR="00526ACB" w:rsidRPr="00710F6E" w:rsidRDefault="00526ACB" w:rsidP="00526ACB">
      <w:pPr>
        <w:overflowPunct w:val="0"/>
        <w:autoSpaceDE w:val="0"/>
        <w:autoSpaceDN w:val="0"/>
        <w:adjustRightInd w:val="0"/>
        <w:ind w:left="567"/>
        <w:textAlignment w:val="baseline"/>
        <w:rPr>
          <w:sz w:val="28"/>
          <w:szCs w:val="20"/>
        </w:rPr>
      </w:pPr>
      <w:r>
        <w:rPr>
          <w:noProof/>
        </w:rPr>
        <mc:AlternateContent>
          <mc:Choice Requires="wps">
            <w:drawing>
              <wp:anchor distT="0" distB="0" distL="114300" distR="114300" simplePos="0" relativeHeight="251664384" behindDoc="0" locked="0" layoutInCell="0" allowOverlap="1" wp14:anchorId="085F6F79" wp14:editId="5044194C">
                <wp:simplePos x="0" y="0"/>
                <wp:positionH relativeFrom="column">
                  <wp:posOffset>929640</wp:posOffset>
                </wp:positionH>
                <wp:positionV relativeFrom="paragraph">
                  <wp:posOffset>5715</wp:posOffset>
                </wp:positionV>
                <wp:extent cx="1463675" cy="365760"/>
                <wp:effectExtent l="5715" t="11430" r="6985" b="13335"/>
                <wp:wrapNone/>
                <wp:docPr id="1208" name="Прямоуг.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3675" cy="3657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4404F" w:rsidRDefault="0064404F" w:rsidP="00526ACB">
                            <w:pPr>
                              <w:jc w:val="center"/>
                            </w:pPr>
                            <w:r>
                              <w:t>Объектные модули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F6F79" id="Прямоуг. 56" o:spid="_x0000_s1029" style="position:absolute;left:0;text-align:left;margin-left:73.2pt;margin-top:.45pt;width:115.25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" o:allowincell="f" filled="f">
                <v:textbox inset="0,0,0,0">
                  <w:txbxContent>
                    <w:p w:rsidR="0064404F" w:rsidRDefault="0064404F" w:rsidP="00526ACB">
                      <w:pPr>
                        <w:jc w:val="center"/>
                      </w:pPr>
                      <w:r>
                        <w:t>Объектные модули</w:t>
                      </w:r>
                    </w:p>
                  </w:txbxContent>
                </v:textbox>
              </v:rect>
            </w:pict>
          </mc:Fallback>
        </mc:AlternateContent>
      </w:r>
    </w:p>
    <w:p w:rsidR="00526ACB" w:rsidRPr="00710F6E" w:rsidRDefault="00526ACB" w:rsidP="00526ACB">
      <w:pPr>
        <w:overflowPunct w:val="0"/>
        <w:autoSpaceDE w:val="0"/>
        <w:autoSpaceDN w:val="0"/>
        <w:adjustRightInd w:val="0"/>
        <w:ind w:left="567"/>
        <w:textAlignment w:val="baseline"/>
        <w:rPr>
          <w:sz w:val="28"/>
          <w:szCs w:val="20"/>
        </w:rPr>
      </w:pPr>
      <w:r>
        <w:rPr>
          <w:noProof/>
        </w:rPr>
        <mc:AlternateContent>
          <mc:Choice Requires="wps">
            <w:drawing>
              <wp:anchor distT="0" distB="0" distL="114300" distR="114300" simplePos="0" relativeHeight="251671552" behindDoc="0" locked="0" layoutInCell="0" allowOverlap="1" wp14:anchorId="5F8B561E" wp14:editId="7F73B11C">
                <wp:simplePos x="0" y="0"/>
                <wp:positionH relativeFrom="column">
                  <wp:posOffset>1661160</wp:posOffset>
                </wp:positionH>
                <wp:positionV relativeFrom="paragraph">
                  <wp:posOffset>163195</wp:posOffset>
                </wp:positionV>
                <wp:extent cx="635" cy="274955"/>
                <wp:effectExtent l="13335" t="11430" r="5080" b="8890"/>
                <wp:wrapNone/>
                <wp:docPr id="1207" name="Линия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C2B2E" id="Линия 6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8pt,12.85pt" to="130.8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" o:allowincell="f"/>
            </w:pict>
          </mc:Fallback>
        </mc:AlternateContent>
      </w:r>
    </w:p>
    <w:p w:rsidR="00526ACB" w:rsidRPr="00710F6E" w:rsidRDefault="00526ACB" w:rsidP="00526ACB">
      <w:pPr>
        <w:overflowPunct w:val="0"/>
        <w:autoSpaceDE w:val="0"/>
        <w:autoSpaceDN w:val="0"/>
        <w:adjustRightInd w:val="0"/>
        <w:ind w:left="567"/>
        <w:textAlignment w:val="baseline"/>
        <w:rPr>
          <w:sz w:val="28"/>
          <w:szCs w:val="20"/>
        </w:rPr>
      </w:pPr>
    </w:p>
    <w:p w:rsidR="00526ACB" w:rsidRPr="00710F6E" w:rsidRDefault="00526ACB" w:rsidP="00526ACB">
      <w:pPr>
        <w:overflowPunct w:val="0"/>
        <w:autoSpaceDE w:val="0"/>
        <w:autoSpaceDN w:val="0"/>
        <w:adjustRightInd w:val="0"/>
        <w:ind w:left="567"/>
        <w:textAlignment w:val="baseline"/>
        <w:rPr>
          <w:sz w:val="28"/>
          <w:szCs w:val="20"/>
        </w:rPr>
      </w:pPr>
      <w:r>
        <w:rPr>
          <w:noProof/>
        </w:rPr>
        <mc:AlternateContent>
          <mc:Choice Requires="wps">
            <w:drawing>
              <wp:anchor distT="0" distB="0" distL="114300" distR="114300" simplePos="0" relativeHeight="251672576" behindDoc="0" locked="0" layoutInCell="0" allowOverlap="1" wp14:anchorId="145E74D0" wp14:editId="06B409EF">
                <wp:simplePos x="0" y="0"/>
                <wp:positionH relativeFrom="column">
                  <wp:posOffset>1112520</wp:posOffset>
                </wp:positionH>
                <wp:positionV relativeFrom="paragraph">
                  <wp:posOffset>203835</wp:posOffset>
                </wp:positionV>
                <wp:extent cx="366395" cy="635"/>
                <wp:effectExtent l="7620" t="13335" r="6985" b="5080"/>
                <wp:wrapNone/>
                <wp:docPr id="1206" name="Линия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63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76033" id="Линия 6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6pt,16.05pt" to="116.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" o:allowincell="f"/>
            </w:pict>
          </mc:Fallback>
        </mc:AlternateContent>
      </w:r>
      <w:r>
        <w:rPr>
          <w:noProof/>
        </w:rPr>
        <mc:AlternateContent>
          <mc:Choice Requires="wps">
            <w:drawing>
              <wp:anchor distT="0" distB="0" distL="114300" distR="114300" simplePos="0" relativeHeight="251667456" behindDoc="0" locked="0" layoutInCell="0" allowOverlap="1" wp14:anchorId="43EDDC68" wp14:editId="172D5FAB">
                <wp:simplePos x="0" y="0"/>
                <wp:positionH relativeFrom="column">
                  <wp:posOffset>15240</wp:posOffset>
                </wp:positionH>
                <wp:positionV relativeFrom="paragraph">
                  <wp:posOffset>112395</wp:posOffset>
                </wp:positionV>
                <wp:extent cx="1097915" cy="183515"/>
                <wp:effectExtent l="5715" t="7620" r="10795" b="8890"/>
                <wp:wrapNone/>
                <wp:docPr id="1205" name="Прямоуг.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4404F" w:rsidRDefault="0064404F" w:rsidP="00526ACB">
                            <w:pPr>
                              <w:jc w:val="center"/>
                            </w:pPr>
                            <w:r>
                              <w:t>библиотеки</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EDDC68" id="Прямоуг. 59" o:spid="_x0000_s1030" style="position:absolute;left:0;text-align:left;margin-left:1.2pt;margin-top:8.85pt;width:86.45pt;height:1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" o:allowincell="f" filled="f">
                <v:textbox inset="0,0,0,0">
                  <w:txbxContent>
                    <w:p w:rsidR="0064404F" w:rsidRDefault="0064404F" w:rsidP="00526ACB">
                      <w:pPr>
                        <w:jc w:val="center"/>
                      </w:pPr>
                      <w:r>
                        <w:t>библиотеки</w:t>
                      </w:r>
                    </w:p>
                  </w:txbxContent>
                </v:textbox>
              </v:rect>
            </w:pict>
          </mc:Fallback>
        </mc:AlternateContent>
      </w:r>
      <w:r>
        <w:rPr>
          <w:noProof/>
        </w:rPr>
        <mc:AlternateContent>
          <mc:Choice Requires="wps">
            <w:drawing>
              <wp:anchor distT="0" distB="0" distL="114300" distR="114300" simplePos="0" relativeHeight="251666432" behindDoc="0" locked="0" layoutInCell="0" allowOverlap="1" wp14:anchorId="42BBED73" wp14:editId="3E9135CF">
                <wp:simplePos x="0" y="0"/>
                <wp:positionH relativeFrom="column">
                  <wp:posOffset>1569720</wp:posOffset>
                </wp:positionH>
                <wp:positionV relativeFrom="paragraph">
                  <wp:posOffset>112395</wp:posOffset>
                </wp:positionV>
                <wp:extent cx="183515" cy="183515"/>
                <wp:effectExtent l="7620" t="7620" r="8890" b="8890"/>
                <wp:wrapNone/>
                <wp:docPr id="1204" name="Прямоуг.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51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4404F" w:rsidRDefault="0064404F" w:rsidP="00526ACB">
                            <w:pPr>
                              <w:jc w:val="center"/>
                            </w:pPr>
                            <w:r>
                              <w:t>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BED73" id="Прямоуг. 58" o:spid="_x0000_s1031" style="position:absolute;left:0;text-align:left;margin-left:123.6pt;margin-top:8.85pt;width:14.45pt;height:1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" o:allowincell="f" filled="f">
                <v:textbox inset="0,0,0,0">
                  <w:txbxContent>
                    <w:p w:rsidR="0064404F" w:rsidRDefault="0064404F" w:rsidP="00526ACB">
                      <w:pPr>
                        <w:jc w:val="center"/>
                      </w:pPr>
                      <w:r>
                        <w:t>ld</w:t>
                      </w:r>
                    </w:p>
                  </w:txbxContent>
                </v:textbox>
              </v:rect>
            </w:pict>
          </mc:Fallback>
        </mc:AlternateContent>
      </w:r>
      <w:r>
        <w:rPr>
          <w:noProof/>
        </w:rPr>
        <mc:AlternateContent>
          <mc:Choice Requires="wps">
            <w:drawing>
              <wp:anchor distT="0" distB="0" distL="114300" distR="114300" simplePos="0" relativeHeight="251663360" behindDoc="0" locked="0" layoutInCell="0" allowOverlap="1" wp14:anchorId="63CA28A7" wp14:editId="5D86826E">
                <wp:simplePos x="0" y="0"/>
                <wp:positionH relativeFrom="column">
                  <wp:posOffset>1478280</wp:posOffset>
                </wp:positionH>
                <wp:positionV relativeFrom="paragraph">
                  <wp:posOffset>20955</wp:posOffset>
                </wp:positionV>
                <wp:extent cx="366395" cy="366395"/>
                <wp:effectExtent l="11430" t="11430" r="12700" b="12700"/>
                <wp:wrapNone/>
                <wp:docPr id="1203" name="Овал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2D648E" id="Овал 55" o:spid="_x0000_s1026" style="position:absolute;margin-left:116.4pt;margin-top:1.65pt;width:28.85pt;height:2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" o:allowincell="f" filled="f"/>
            </w:pict>
          </mc:Fallback>
        </mc:AlternateContent>
      </w:r>
    </w:p>
    <w:p w:rsidR="00526ACB" w:rsidRPr="00710F6E" w:rsidRDefault="00526ACB" w:rsidP="00526ACB">
      <w:pPr>
        <w:overflowPunct w:val="0"/>
        <w:autoSpaceDE w:val="0"/>
        <w:autoSpaceDN w:val="0"/>
        <w:adjustRightInd w:val="0"/>
        <w:ind w:left="567"/>
        <w:textAlignment w:val="baseline"/>
        <w:rPr>
          <w:sz w:val="28"/>
          <w:szCs w:val="20"/>
        </w:rPr>
      </w:pPr>
      <w:r>
        <w:rPr>
          <w:noProof/>
        </w:rPr>
        <mc:AlternateContent>
          <mc:Choice Requires="wps">
            <w:drawing>
              <wp:anchor distT="0" distB="0" distL="114300" distR="114300" simplePos="0" relativeHeight="251673600" behindDoc="0" locked="0" layoutInCell="0" allowOverlap="1" wp14:anchorId="0C46A828" wp14:editId="0DADB31E">
                <wp:simplePos x="0" y="0"/>
                <wp:positionH relativeFrom="column">
                  <wp:posOffset>1661160</wp:posOffset>
                </wp:positionH>
                <wp:positionV relativeFrom="paragraph">
                  <wp:posOffset>178435</wp:posOffset>
                </wp:positionV>
                <wp:extent cx="635" cy="366395"/>
                <wp:effectExtent l="13335" t="11430" r="5080" b="12700"/>
                <wp:wrapNone/>
                <wp:docPr id="1202" name="Линия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34FF6" id="Линия 6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8pt,14.05pt" to="130.8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" o:allowincell="f"/>
            </w:pict>
          </mc:Fallback>
        </mc:AlternateContent>
      </w:r>
    </w:p>
    <w:p w:rsidR="00526ACB" w:rsidRPr="00710F6E" w:rsidRDefault="00526ACB" w:rsidP="00526ACB">
      <w:pPr>
        <w:overflowPunct w:val="0"/>
        <w:autoSpaceDE w:val="0"/>
        <w:autoSpaceDN w:val="0"/>
        <w:adjustRightInd w:val="0"/>
        <w:ind w:left="567"/>
        <w:textAlignment w:val="baseline"/>
        <w:rPr>
          <w:sz w:val="28"/>
          <w:szCs w:val="20"/>
        </w:rPr>
      </w:pPr>
    </w:p>
    <w:p w:rsidR="00526ACB" w:rsidRPr="00710F6E" w:rsidRDefault="00526ACB" w:rsidP="00526ACB">
      <w:pPr>
        <w:overflowPunct w:val="0"/>
        <w:autoSpaceDE w:val="0"/>
        <w:autoSpaceDN w:val="0"/>
        <w:adjustRightInd w:val="0"/>
        <w:ind w:left="567"/>
        <w:textAlignment w:val="baseline"/>
        <w:rPr>
          <w:sz w:val="28"/>
          <w:szCs w:val="20"/>
        </w:rPr>
      </w:pPr>
      <w:r>
        <w:rPr>
          <w:noProof/>
        </w:rPr>
        <mc:AlternateContent>
          <mc:Choice Requires="wps">
            <w:drawing>
              <wp:anchor distT="0" distB="0" distL="114300" distR="114300" simplePos="0" relativeHeight="251668480" behindDoc="0" locked="0" layoutInCell="0" allowOverlap="1" wp14:anchorId="5BBD3C4C" wp14:editId="05BF0482">
                <wp:simplePos x="0" y="0"/>
                <wp:positionH relativeFrom="column">
                  <wp:posOffset>1021080</wp:posOffset>
                </wp:positionH>
                <wp:positionV relativeFrom="paragraph">
                  <wp:posOffset>127635</wp:posOffset>
                </wp:positionV>
                <wp:extent cx="1372235" cy="457835"/>
                <wp:effectExtent l="11430" t="7620" r="6985" b="10795"/>
                <wp:wrapNone/>
                <wp:docPr id="1201" name="Прямоуг.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2235"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4404F" w:rsidRDefault="0064404F" w:rsidP="00526ACB">
                            <w:pPr>
                              <w:jc w:val="center"/>
                            </w:pPr>
                            <w:r>
                              <w:t>Выполняемый файл</w:t>
                            </w:r>
                          </w:p>
                          <w:p w:rsidR="0064404F" w:rsidRDefault="0064404F" w:rsidP="00526ACB">
                            <w:pPr>
                              <w:jc w:val="center"/>
                            </w:pPr>
                            <w:r>
                              <w:t>a.out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BD3C4C" id="Прямоуг. 60" o:spid="_x0000_s1032" style="position:absolute;left:0;text-align:left;margin-left:80.4pt;margin-top:10.05pt;width:108.05pt;height:3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" o:allowincell="f" filled="f">
                <v:textbox inset="0,0,0,0">
                  <w:txbxContent>
                    <w:p w:rsidR="0064404F" w:rsidRDefault="0064404F" w:rsidP="00526ACB">
                      <w:pPr>
                        <w:jc w:val="center"/>
                      </w:pPr>
                      <w:r>
                        <w:t>Выполняемый файл</w:t>
                      </w:r>
                    </w:p>
                    <w:p w:rsidR="0064404F" w:rsidRDefault="0064404F" w:rsidP="00526ACB">
                      <w:pPr>
                        <w:jc w:val="center"/>
                      </w:pPr>
                      <w:r>
                        <w:t>a.out</w:t>
                      </w:r>
                    </w:p>
                  </w:txbxContent>
                </v:textbox>
              </v:rect>
            </w:pict>
          </mc:Fallback>
        </mc:AlternateContent>
      </w:r>
    </w:p>
    <w:p w:rsidR="00526ACB" w:rsidRPr="00710F6E" w:rsidRDefault="00526ACB" w:rsidP="00526ACB">
      <w:pPr>
        <w:overflowPunct w:val="0"/>
        <w:autoSpaceDE w:val="0"/>
        <w:autoSpaceDN w:val="0"/>
        <w:adjustRightInd w:val="0"/>
        <w:ind w:left="567"/>
        <w:textAlignment w:val="baseline"/>
        <w:rPr>
          <w:sz w:val="28"/>
          <w:szCs w:val="20"/>
        </w:rPr>
      </w:pPr>
    </w:p>
    <w:p w:rsidR="00526ACB" w:rsidRPr="00710F6E" w:rsidRDefault="00526ACB" w:rsidP="00526ACB">
      <w:pPr>
        <w:overflowPunct w:val="0"/>
        <w:autoSpaceDE w:val="0"/>
        <w:autoSpaceDN w:val="0"/>
        <w:adjustRightInd w:val="0"/>
        <w:ind w:left="567"/>
        <w:textAlignment w:val="baseline"/>
        <w:rPr>
          <w:sz w:val="28"/>
          <w:szCs w:val="20"/>
        </w:rPr>
      </w:pPr>
    </w:p>
    <w:p w:rsidR="00526ACB" w:rsidRPr="00710F6E" w:rsidRDefault="00526ACB" w:rsidP="00526ACB">
      <w:pPr>
        <w:overflowPunct w:val="0"/>
        <w:autoSpaceDE w:val="0"/>
        <w:autoSpaceDN w:val="0"/>
        <w:adjustRightInd w:val="0"/>
        <w:ind w:firstLine="567"/>
        <w:jc w:val="both"/>
        <w:textAlignment w:val="baseline"/>
        <w:rPr>
          <w:sz w:val="28"/>
          <w:szCs w:val="20"/>
        </w:rPr>
      </w:pPr>
    </w:p>
    <w:p w:rsidR="00526ACB" w:rsidRPr="00710F6E" w:rsidRDefault="00526ACB" w:rsidP="00526ACB">
      <w:pPr>
        <w:overflowPunct w:val="0"/>
        <w:autoSpaceDE w:val="0"/>
        <w:autoSpaceDN w:val="0"/>
        <w:adjustRightInd w:val="0"/>
        <w:ind w:firstLine="567"/>
        <w:jc w:val="both"/>
        <w:textAlignment w:val="baseline"/>
        <w:rPr>
          <w:sz w:val="28"/>
          <w:szCs w:val="20"/>
        </w:rPr>
      </w:pPr>
      <w:r w:rsidRPr="00710F6E">
        <w:rPr>
          <w:sz w:val="28"/>
          <w:szCs w:val="20"/>
        </w:rPr>
        <w:tab/>
      </w:r>
      <w:r w:rsidRPr="00710F6E">
        <w:rPr>
          <w:sz w:val="28"/>
          <w:szCs w:val="20"/>
        </w:rPr>
        <w:tab/>
        <w:t>Рис. 1.3. Схема компиляции программы</w:t>
      </w:r>
    </w:p>
    <w:p w:rsidR="00526ACB" w:rsidRPr="00710F6E" w:rsidRDefault="00526ACB" w:rsidP="00526ACB">
      <w:pPr>
        <w:overflowPunct w:val="0"/>
        <w:autoSpaceDE w:val="0"/>
        <w:autoSpaceDN w:val="0"/>
        <w:adjustRightInd w:val="0"/>
        <w:ind w:firstLine="567"/>
        <w:jc w:val="both"/>
        <w:textAlignment w:val="baseline"/>
        <w:rPr>
          <w:sz w:val="28"/>
          <w:szCs w:val="20"/>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Программистам также предоставляется большой набор функций общего назначения, которые не являются точками входа в операционную систему, хотя в процессе выполнения многие из них выполняют системные вызовы (например, функция </w:t>
      </w:r>
      <w:r w:rsidRPr="00710F6E">
        <w:rPr>
          <w:b/>
          <w:sz w:val="28"/>
          <w:szCs w:val="20"/>
        </w:rPr>
        <w:t>printf</w:t>
      </w:r>
      <w:r w:rsidRPr="00F5449A">
        <w:rPr>
          <w:sz w:val="28"/>
          <w:szCs w:val="20"/>
          <w:lang w:val="ru-RU"/>
        </w:rPr>
        <w:t xml:space="preserve"> записывает данные в файл, используя системный вызов </w:t>
      </w:r>
      <w:r w:rsidRPr="00710F6E">
        <w:rPr>
          <w:sz w:val="28"/>
          <w:szCs w:val="20"/>
        </w:rPr>
        <w:t>read</w:t>
      </w:r>
      <w:r w:rsidRPr="00F5449A">
        <w:rPr>
          <w:sz w:val="28"/>
          <w:szCs w:val="20"/>
          <w:lang w:val="ru-RU"/>
        </w:rPr>
        <w:t xml:space="preserve">). Библиотечные функции, хранящиеся в стандартных библиотеках вместе с системными вызовами, составляют основу среды программирования </w:t>
      </w:r>
      <w:r w:rsidRPr="00710F6E">
        <w:rPr>
          <w:sz w:val="28"/>
          <w:szCs w:val="20"/>
        </w:rPr>
        <w:t>UNIX</w:t>
      </w:r>
      <w:r w:rsidRPr="00F5449A">
        <w:rPr>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lastRenderedPageBreak/>
        <w:t>При разработке программ важное значение имеют файлы заголовков, где описаны значения большого количества констант и т.д.</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24" w:name="_Toc41918258"/>
      <w:bookmarkStart w:id="25" w:name="_Toc41918429"/>
      <w:bookmarkStart w:id="26" w:name="_Toc215646257"/>
      <w:r w:rsidRPr="00F5449A">
        <w:rPr>
          <w:rFonts w:ascii="Arial" w:hAnsi="Arial" w:cs="Arial"/>
          <w:b/>
          <w:bCs/>
          <w:sz w:val="26"/>
          <w:szCs w:val="26"/>
          <w:lang w:val="ru-RU"/>
        </w:rPr>
        <w:t>Описание программы, переменные окружения</w:t>
      </w:r>
      <w:bookmarkEnd w:id="24"/>
      <w:bookmarkEnd w:id="25"/>
      <w:bookmarkEnd w:id="26"/>
    </w:p>
    <w:p w:rsidR="00526ACB" w:rsidRPr="00F5449A" w:rsidRDefault="00526ACB" w:rsidP="00526ACB">
      <w:pPr>
        <w:overflowPunct w:val="0"/>
        <w:autoSpaceDE w:val="0"/>
        <w:autoSpaceDN w:val="0"/>
        <w:adjustRightInd w:val="0"/>
        <w:ind w:firstLine="567"/>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Выполнение программы начинается с создания в памяти её образа и связывания с процессом структур ядра ОС, инициализации и передачи управления инструкциям программы. Завершение программы приводит к освобождению памяти и соответствующих структур ядра. Образ программы в памяти содержит сегменты инструкций и данных, созданных компилятором, а также стек, которым пользуется программа в ходе выполнения.</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t xml:space="preserve"> Описание головной функции программы может выглядеть или так:</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main (int argc, char *argv[], char *envp[]);</w:t>
      </w:r>
    </w:p>
    <w:p w:rsidR="00526ACB" w:rsidRPr="00710F6E" w:rsidRDefault="00526ACB" w:rsidP="00526ACB">
      <w:pPr>
        <w:overflowPunct w:val="0"/>
        <w:autoSpaceDE w:val="0"/>
        <w:autoSpaceDN w:val="0"/>
        <w:adjustRightInd w:val="0"/>
        <w:textAlignment w:val="baseline"/>
        <w:rPr>
          <w:sz w:val="28"/>
          <w:szCs w:val="20"/>
        </w:rPr>
      </w:pP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или так:</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textAlignment w:val="baseline"/>
        <w:rPr>
          <w:i/>
          <w:sz w:val="28"/>
          <w:szCs w:val="20"/>
          <w:lang w:val="ru-RU"/>
        </w:rPr>
      </w:pPr>
      <w:r w:rsidRPr="00710F6E">
        <w:rPr>
          <w:i/>
          <w:sz w:val="28"/>
          <w:szCs w:val="20"/>
        </w:rPr>
        <w:t>extern</w:t>
      </w:r>
      <w:r w:rsidRPr="00F5449A">
        <w:rPr>
          <w:i/>
          <w:sz w:val="28"/>
          <w:szCs w:val="20"/>
          <w:lang w:val="ru-RU"/>
        </w:rPr>
        <w:t xml:space="preserve"> </w:t>
      </w:r>
      <w:r w:rsidRPr="00710F6E">
        <w:rPr>
          <w:i/>
          <w:sz w:val="28"/>
          <w:szCs w:val="20"/>
        </w:rPr>
        <w:t>char</w:t>
      </w:r>
      <w:r w:rsidRPr="00F5449A">
        <w:rPr>
          <w:i/>
          <w:sz w:val="28"/>
          <w:szCs w:val="20"/>
          <w:lang w:val="ru-RU"/>
        </w:rPr>
        <w:t xml:space="preserve"> **</w:t>
      </w:r>
      <w:r w:rsidRPr="00710F6E">
        <w:rPr>
          <w:i/>
          <w:sz w:val="28"/>
          <w:szCs w:val="20"/>
        </w:rPr>
        <w:t>environ</w:t>
      </w:r>
      <w:r w:rsidRPr="00F5449A">
        <w:rPr>
          <w:i/>
          <w:sz w:val="28"/>
          <w:szCs w:val="20"/>
          <w:lang w:val="ru-RU"/>
        </w:rPr>
        <w:t>; // глобальная переменная, указывающая на строки</w:t>
      </w:r>
    </w:p>
    <w:p w:rsidR="00526ACB" w:rsidRPr="00F5449A" w:rsidRDefault="00526ACB" w:rsidP="00526ACB">
      <w:pPr>
        <w:overflowPunct w:val="0"/>
        <w:autoSpaceDE w:val="0"/>
        <w:autoSpaceDN w:val="0"/>
        <w:adjustRightInd w:val="0"/>
        <w:textAlignment w:val="baseline"/>
        <w:rPr>
          <w:i/>
          <w:sz w:val="28"/>
          <w:szCs w:val="20"/>
          <w:lang w:val="ru-RU"/>
        </w:rPr>
      </w:pPr>
      <w:r w:rsidRPr="00F5449A">
        <w:rPr>
          <w:i/>
          <w:sz w:val="28"/>
          <w:szCs w:val="20"/>
          <w:lang w:val="ru-RU"/>
        </w:rPr>
        <w:t>// с переменными окружения.</w:t>
      </w:r>
    </w:p>
    <w:p w:rsidR="00526ACB" w:rsidRPr="00F5449A" w:rsidRDefault="00526ACB" w:rsidP="00526ACB">
      <w:pPr>
        <w:overflowPunct w:val="0"/>
        <w:autoSpaceDE w:val="0"/>
        <w:autoSpaceDN w:val="0"/>
        <w:adjustRightInd w:val="0"/>
        <w:textAlignment w:val="baseline"/>
        <w:rPr>
          <w:i/>
          <w:sz w:val="28"/>
          <w:szCs w:val="20"/>
          <w:lang w:val="ru-RU"/>
        </w:rPr>
      </w:pPr>
      <w:r w:rsidRPr="00710F6E">
        <w:rPr>
          <w:i/>
          <w:sz w:val="28"/>
          <w:szCs w:val="20"/>
        </w:rPr>
        <w:t>main</w:t>
      </w:r>
      <w:r w:rsidRPr="00F5449A">
        <w:rPr>
          <w:i/>
          <w:sz w:val="28"/>
          <w:szCs w:val="20"/>
          <w:lang w:val="ru-RU"/>
        </w:rPr>
        <w:t xml:space="preserve"> (</w:t>
      </w:r>
      <w:r w:rsidRPr="00710F6E">
        <w:rPr>
          <w:i/>
          <w:sz w:val="28"/>
          <w:szCs w:val="20"/>
        </w:rPr>
        <w:t>int</w:t>
      </w:r>
      <w:r w:rsidRPr="00F5449A">
        <w:rPr>
          <w:i/>
          <w:sz w:val="28"/>
          <w:szCs w:val="20"/>
          <w:lang w:val="ru-RU"/>
        </w:rPr>
        <w:t xml:space="preserve"> </w:t>
      </w:r>
      <w:r w:rsidRPr="00710F6E">
        <w:rPr>
          <w:i/>
          <w:sz w:val="28"/>
          <w:szCs w:val="20"/>
        </w:rPr>
        <w:t>argc</w:t>
      </w:r>
      <w:r w:rsidRPr="00F5449A">
        <w:rPr>
          <w:i/>
          <w:sz w:val="28"/>
          <w:szCs w:val="20"/>
          <w:lang w:val="ru-RU"/>
        </w:rPr>
        <w:t xml:space="preserve">, </w:t>
      </w:r>
      <w:r w:rsidRPr="00710F6E">
        <w:rPr>
          <w:i/>
          <w:sz w:val="28"/>
          <w:szCs w:val="20"/>
        </w:rPr>
        <w:t>char</w:t>
      </w:r>
      <w:r w:rsidRPr="00F5449A">
        <w:rPr>
          <w:i/>
          <w:sz w:val="28"/>
          <w:szCs w:val="20"/>
          <w:lang w:val="ru-RU"/>
        </w:rPr>
        <w:t xml:space="preserve"> *</w:t>
      </w:r>
      <w:r w:rsidRPr="00710F6E">
        <w:rPr>
          <w:i/>
          <w:sz w:val="28"/>
          <w:szCs w:val="20"/>
        </w:rPr>
        <w:t>argv</w:t>
      </w:r>
      <w:r w:rsidRPr="00F5449A">
        <w:rPr>
          <w:i/>
          <w:sz w:val="28"/>
          <w:szCs w:val="20"/>
          <w:lang w:val="ru-RU"/>
        </w:rPr>
        <w:t>[]);</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textAlignment w:val="baseline"/>
        <w:rPr>
          <w:sz w:val="28"/>
          <w:szCs w:val="20"/>
          <w:lang w:val="ru-RU"/>
        </w:rPr>
      </w:pPr>
      <w:r w:rsidRPr="00710F6E">
        <w:rPr>
          <w:i/>
          <w:sz w:val="28"/>
          <w:szCs w:val="20"/>
        </w:rPr>
        <w:t>argc</w:t>
      </w:r>
      <w:r w:rsidRPr="00F5449A">
        <w:rPr>
          <w:sz w:val="28"/>
          <w:szCs w:val="20"/>
          <w:lang w:val="ru-RU"/>
        </w:rPr>
        <w:t xml:space="preserve"> - определяет число параметров, переданных программе, включая её имя. Указатели на каждый из этих параметров хранятся в массиве, являющемся указателем на эти аргументы.</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t>Второй массив - массив указателей на переменные окружения, передаваемые программе. Каждая переменная содержит строку вида:</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r>
      <w:r w:rsidRPr="00710F6E">
        <w:rPr>
          <w:sz w:val="28"/>
          <w:szCs w:val="20"/>
        </w:rPr>
        <w:t>HOME</w:t>
      </w:r>
      <w:r w:rsidRPr="00F5449A">
        <w:rPr>
          <w:sz w:val="28"/>
          <w:szCs w:val="20"/>
          <w:lang w:val="ru-RU"/>
        </w:rPr>
        <w:t>=/</w:t>
      </w:r>
      <w:r w:rsidRPr="00710F6E">
        <w:rPr>
          <w:sz w:val="28"/>
          <w:szCs w:val="20"/>
        </w:rPr>
        <w:t>home</w:t>
      </w:r>
      <w:r w:rsidRPr="00F5449A">
        <w:rPr>
          <w:sz w:val="28"/>
          <w:szCs w:val="20"/>
          <w:lang w:val="ru-RU"/>
        </w:rPr>
        <w:t>/</w:t>
      </w:r>
      <w:r w:rsidRPr="00710F6E">
        <w:rPr>
          <w:sz w:val="28"/>
          <w:szCs w:val="20"/>
        </w:rPr>
        <w:t>student</w:t>
      </w:r>
      <w:r w:rsidRPr="00F5449A">
        <w:rPr>
          <w:sz w:val="28"/>
          <w:szCs w:val="20"/>
          <w:lang w:val="ru-RU"/>
        </w:rPr>
        <w:t>/851003.</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t>Основные переменные окружения следующие.</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r>
      <w:r w:rsidRPr="00710F6E">
        <w:rPr>
          <w:sz w:val="28"/>
          <w:szCs w:val="20"/>
        </w:rPr>
        <w:t>HOME</w:t>
      </w:r>
      <w:r w:rsidRPr="00F5449A">
        <w:rPr>
          <w:sz w:val="28"/>
          <w:szCs w:val="20"/>
          <w:lang w:val="ru-RU"/>
        </w:rPr>
        <w:t xml:space="preserve"> - имя каталога, который становится текущим после входа пользователя в систему.</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r>
      <w:r w:rsidRPr="00710F6E">
        <w:rPr>
          <w:sz w:val="28"/>
          <w:szCs w:val="20"/>
        </w:rPr>
        <w:t>PATH</w:t>
      </w:r>
      <w:r w:rsidRPr="00F5449A">
        <w:rPr>
          <w:sz w:val="28"/>
          <w:szCs w:val="20"/>
          <w:lang w:val="ru-RU"/>
        </w:rPr>
        <w:t xml:space="preserve"> - последовательность полных файловых путей, разделенных двоеточием, которые используются некоторыми программами для поиска файлов, заданных относительным именем.</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r>
      <w:r w:rsidRPr="00710F6E">
        <w:rPr>
          <w:sz w:val="28"/>
          <w:szCs w:val="20"/>
        </w:rPr>
        <w:t>TERM</w:t>
      </w:r>
      <w:r w:rsidRPr="00F5449A">
        <w:rPr>
          <w:sz w:val="28"/>
          <w:szCs w:val="20"/>
          <w:lang w:val="ru-RU"/>
        </w:rPr>
        <w:t xml:space="preserve"> - тип терминала</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r>
      <w:r w:rsidRPr="00710F6E">
        <w:rPr>
          <w:sz w:val="28"/>
          <w:szCs w:val="20"/>
        </w:rPr>
        <w:t>TZ</w:t>
      </w:r>
      <w:r w:rsidRPr="00F5449A">
        <w:rPr>
          <w:sz w:val="28"/>
          <w:szCs w:val="20"/>
          <w:lang w:val="ru-RU"/>
        </w:rPr>
        <w:t xml:space="preserve"> - информация о часовом поясе.</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r>
      <w:r w:rsidRPr="00710F6E">
        <w:rPr>
          <w:sz w:val="28"/>
          <w:szCs w:val="20"/>
        </w:rPr>
        <w:t>LOGNAME</w:t>
      </w:r>
      <w:r w:rsidRPr="00F5449A">
        <w:rPr>
          <w:sz w:val="28"/>
          <w:szCs w:val="20"/>
          <w:lang w:val="ru-RU"/>
        </w:rPr>
        <w:t xml:space="preserve"> - регистрационное имя пользователя.</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r>
      <w:r w:rsidRPr="00710F6E">
        <w:rPr>
          <w:sz w:val="28"/>
          <w:szCs w:val="20"/>
        </w:rPr>
        <w:t>LC</w:t>
      </w:r>
      <w:r w:rsidRPr="00F5449A">
        <w:rPr>
          <w:sz w:val="28"/>
          <w:szCs w:val="20"/>
          <w:lang w:val="ru-RU"/>
        </w:rPr>
        <w:t>_</w:t>
      </w:r>
      <w:r w:rsidRPr="00710F6E">
        <w:rPr>
          <w:sz w:val="28"/>
          <w:szCs w:val="20"/>
        </w:rPr>
        <w:t>NUMERIC</w:t>
      </w:r>
      <w:r w:rsidRPr="00F5449A">
        <w:rPr>
          <w:sz w:val="28"/>
          <w:szCs w:val="20"/>
          <w:lang w:val="ru-RU"/>
        </w:rPr>
        <w:t xml:space="preserve"> - значение категории локализации, определяющей правила национального представления  чисел с плавающей точкой.</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r>
      <w:r w:rsidRPr="00710F6E">
        <w:rPr>
          <w:sz w:val="28"/>
          <w:szCs w:val="20"/>
        </w:rPr>
        <w:t>LC</w:t>
      </w:r>
      <w:r w:rsidRPr="00F5449A">
        <w:rPr>
          <w:sz w:val="28"/>
          <w:szCs w:val="20"/>
          <w:lang w:val="ru-RU"/>
        </w:rPr>
        <w:t>_</w:t>
      </w:r>
      <w:r w:rsidRPr="00710F6E">
        <w:rPr>
          <w:sz w:val="28"/>
          <w:szCs w:val="20"/>
        </w:rPr>
        <w:t>TIME</w:t>
      </w:r>
      <w:r w:rsidRPr="00F5449A">
        <w:rPr>
          <w:sz w:val="28"/>
          <w:szCs w:val="20"/>
          <w:lang w:val="ru-RU"/>
        </w:rPr>
        <w:t xml:space="preserve"> - значение категории локализации, определяющей правила национального представления  времени и даты.</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710F6E" w:rsidRDefault="00526ACB" w:rsidP="00526ACB">
      <w:pPr>
        <w:overflowPunct w:val="0"/>
        <w:autoSpaceDE w:val="0"/>
        <w:autoSpaceDN w:val="0"/>
        <w:adjustRightInd w:val="0"/>
        <w:textAlignment w:val="baseline"/>
        <w:rPr>
          <w:sz w:val="28"/>
          <w:szCs w:val="20"/>
        </w:rPr>
      </w:pPr>
      <w:r w:rsidRPr="00710F6E">
        <w:rPr>
          <w:sz w:val="28"/>
          <w:szCs w:val="20"/>
        </w:rPr>
        <w:t>Пример.</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#include &lt;stddef.h&gt;</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#include &lt;stdio.h&gt;</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#include &lt;stdlib.h&gt;</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extern char **environ;</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void main(int argc, char *argv[])</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char *ch;</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char bufer[200], var[200];</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if ((ch=getenv("MYVAR"))==NULL)</w:t>
      </w:r>
    </w:p>
    <w:p w:rsidR="00526ACB" w:rsidRPr="00F5449A" w:rsidRDefault="00526ACB" w:rsidP="00526ACB">
      <w:pPr>
        <w:overflowPunct w:val="0"/>
        <w:autoSpaceDE w:val="0"/>
        <w:autoSpaceDN w:val="0"/>
        <w:adjustRightInd w:val="0"/>
        <w:textAlignment w:val="baseline"/>
        <w:rPr>
          <w:i/>
          <w:sz w:val="28"/>
          <w:szCs w:val="20"/>
          <w:lang w:val="ru-RU"/>
        </w:rPr>
      </w:pPr>
      <w:r w:rsidRPr="00F5449A">
        <w:rPr>
          <w:i/>
          <w:sz w:val="28"/>
          <w:szCs w:val="20"/>
          <w:lang w:val="ru-RU"/>
        </w:rPr>
        <w:t>{</w:t>
      </w:r>
    </w:p>
    <w:p w:rsidR="00526ACB" w:rsidRPr="00710F6E" w:rsidRDefault="00526ACB" w:rsidP="00526ACB">
      <w:pPr>
        <w:overflowPunct w:val="0"/>
        <w:autoSpaceDE w:val="0"/>
        <w:autoSpaceDN w:val="0"/>
        <w:adjustRightInd w:val="0"/>
        <w:textAlignment w:val="baseline"/>
        <w:rPr>
          <w:i/>
          <w:sz w:val="28"/>
          <w:szCs w:val="20"/>
        </w:rPr>
      </w:pPr>
      <w:r w:rsidRPr="00F5449A">
        <w:rPr>
          <w:i/>
          <w:sz w:val="28"/>
          <w:szCs w:val="20"/>
          <w:lang w:val="ru-RU"/>
        </w:rPr>
        <w:t xml:space="preserve">   </w:t>
      </w:r>
      <w:r w:rsidRPr="00710F6E">
        <w:rPr>
          <w:i/>
          <w:sz w:val="28"/>
          <w:szCs w:val="20"/>
        </w:rPr>
        <w:t>printf</w:t>
      </w:r>
      <w:r w:rsidRPr="00F5449A">
        <w:rPr>
          <w:i/>
          <w:sz w:val="28"/>
          <w:szCs w:val="20"/>
          <w:lang w:val="ru-RU"/>
        </w:rPr>
        <w:t xml:space="preserve">("Переменная </w:t>
      </w:r>
      <w:r w:rsidRPr="00710F6E">
        <w:rPr>
          <w:i/>
          <w:sz w:val="28"/>
          <w:szCs w:val="20"/>
        </w:rPr>
        <w:t>MYVAR</w:t>
      </w:r>
      <w:r w:rsidRPr="00F5449A">
        <w:rPr>
          <w:i/>
          <w:sz w:val="28"/>
          <w:szCs w:val="20"/>
          <w:lang w:val="ru-RU"/>
        </w:rPr>
        <w:t xml:space="preserve"> не определена. </w:t>
      </w:r>
      <w:r w:rsidRPr="00710F6E">
        <w:rPr>
          <w:i/>
          <w:sz w:val="28"/>
          <w:szCs w:val="20"/>
        </w:rPr>
        <w:t>Введитезначение: ");</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lastRenderedPageBreak/>
        <w:t xml:space="preserve">   gets(bufer);</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sprintf(var,"MYVAR=%s",bufer);</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putenv(var);</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printf("Новоезначение %s \n",var);</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else</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printf("MYVAR=%s. Изменить? ",ch);</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gets(buf);</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if (buf[0]=='Y' || buf[0]=='y')</w:t>
      </w:r>
    </w:p>
    <w:p w:rsidR="00526ACB" w:rsidRPr="00F5449A" w:rsidRDefault="00526ACB" w:rsidP="00526ACB">
      <w:pPr>
        <w:overflowPunct w:val="0"/>
        <w:autoSpaceDE w:val="0"/>
        <w:autoSpaceDN w:val="0"/>
        <w:adjustRightInd w:val="0"/>
        <w:textAlignment w:val="baseline"/>
        <w:rPr>
          <w:i/>
          <w:sz w:val="28"/>
          <w:szCs w:val="20"/>
          <w:lang w:val="ru-RU"/>
        </w:rPr>
      </w:pPr>
      <w:r w:rsidRPr="00F5449A">
        <w:rPr>
          <w:i/>
          <w:sz w:val="28"/>
          <w:szCs w:val="20"/>
          <w:lang w:val="ru-RU"/>
        </w:rPr>
        <w:t>{</w:t>
      </w:r>
    </w:p>
    <w:p w:rsidR="00526ACB" w:rsidRPr="00F5449A" w:rsidRDefault="00526ACB" w:rsidP="00526ACB">
      <w:pPr>
        <w:overflowPunct w:val="0"/>
        <w:autoSpaceDE w:val="0"/>
        <w:autoSpaceDN w:val="0"/>
        <w:adjustRightInd w:val="0"/>
        <w:textAlignment w:val="baseline"/>
        <w:rPr>
          <w:i/>
          <w:sz w:val="28"/>
          <w:szCs w:val="20"/>
          <w:lang w:val="ru-RU"/>
        </w:rPr>
      </w:pPr>
      <w:r w:rsidRPr="00F5449A">
        <w:rPr>
          <w:i/>
          <w:sz w:val="28"/>
          <w:szCs w:val="20"/>
          <w:lang w:val="ru-RU"/>
        </w:rPr>
        <w:t xml:space="preserve">     </w:t>
      </w:r>
      <w:r w:rsidRPr="00710F6E">
        <w:rPr>
          <w:i/>
          <w:sz w:val="28"/>
          <w:szCs w:val="20"/>
        </w:rPr>
        <w:t>printf</w:t>
      </w:r>
      <w:r w:rsidRPr="00F5449A">
        <w:rPr>
          <w:i/>
          <w:sz w:val="28"/>
          <w:szCs w:val="20"/>
          <w:lang w:val="ru-RU"/>
        </w:rPr>
        <w:t>("Новое значение: ");</w:t>
      </w:r>
    </w:p>
    <w:p w:rsidR="00526ACB" w:rsidRPr="00F5449A" w:rsidRDefault="00526ACB" w:rsidP="00526ACB">
      <w:pPr>
        <w:overflowPunct w:val="0"/>
        <w:autoSpaceDE w:val="0"/>
        <w:autoSpaceDN w:val="0"/>
        <w:adjustRightInd w:val="0"/>
        <w:textAlignment w:val="baseline"/>
        <w:rPr>
          <w:i/>
          <w:sz w:val="28"/>
          <w:szCs w:val="20"/>
          <w:lang w:val="ru-RU"/>
        </w:rPr>
      </w:pPr>
      <w:r w:rsidRPr="00F5449A">
        <w:rPr>
          <w:i/>
          <w:sz w:val="28"/>
          <w:szCs w:val="20"/>
          <w:lang w:val="ru-RU"/>
        </w:rPr>
        <w:t xml:space="preserve">     </w:t>
      </w:r>
      <w:r w:rsidRPr="00710F6E">
        <w:rPr>
          <w:i/>
          <w:sz w:val="28"/>
          <w:szCs w:val="20"/>
        </w:rPr>
        <w:t>gets</w:t>
      </w:r>
      <w:r w:rsidRPr="00F5449A">
        <w:rPr>
          <w:i/>
          <w:sz w:val="28"/>
          <w:szCs w:val="20"/>
          <w:lang w:val="ru-RU"/>
        </w:rPr>
        <w:t>(</w:t>
      </w:r>
      <w:r w:rsidRPr="00710F6E">
        <w:rPr>
          <w:i/>
          <w:sz w:val="28"/>
          <w:szCs w:val="20"/>
        </w:rPr>
        <w:t>buf</w:t>
      </w:r>
      <w:r w:rsidRPr="00F5449A">
        <w:rPr>
          <w:i/>
          <w:sz w:val="28"/>
          <w:szCs w:val="20"/>
          <w:lang w:val="ru-RU"/>
        </w:rPr>
        <w:t>);</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sprintf(var,"MYVAR=%s",bufer);</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putenv(var);</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printf("Новоезначение MYVAR=%s",var);</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w:t>
      </w:r>
    </w:p>
    <w:p w:rsidR="00526ACB" w:rsidRPr="00710F6E" w:rsidRDefault="00526ACB" w:rsidP="00526ACB">
      <w:pPr>
        <w:overflowPunct w:val="0"/>
        <w:autoSpaceDE w:val="0"/>
        <w:autoSpaceDN w:val="0"/>
        <w:adjustRightInd w:val="0"/>
        <w:textAlignment w:val="baseline"/>
        <w:rPr>
          <w:sz w:val="28"/>
          <w:szCs w:val="20"/>
        </w:rPr>
      </w:pPr>
    </w:p>
    <w:p w:rsidR="00526ACB" w:rsidRPr="00710F6E" w:rsidRDefault="00526ACB" w:rsidP="00526ACB">
      <w:pPr>
        <w:overflowPunct w:val="0"/>
        <w:autoSpaceDE w:val="0"/>
        <w:autoSpaceDN w:val="0"/>
        <w:adjustRightInd w:val="0"/>
        <w:ind w:firstLine="567"/>
        <w:textAlignment w:val="baseline"/>
        <w:rPr>
          <w:sz w:val="28"/>
          <w:szCs w:val="20"/>
        </w:rPr>
      </w:pPr>
      <w:r w:rsidRPr="00710F6E">
        <w:rPr>
          <w:i/>
          <w:sz w:val="28"/>
          <w:szCs w:val="20"/>
        </w:rPr>
        <w:t>char *getenv (const char *name);</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int putenv(const char *string);</w:t>
      </w:r>
    </w:p>
    <w:p w:rsidR="00526ACB" w:rsidRPr="00710F6E" w:rsidRDefault="00526ACB" w:rsidP="00526ACB">
      <w:pPr>
        <w:overflowPunct w:val="0"/>
        <w:autoSpaceDE w:val="0"/>
        <w:autoSpaceDN w:val="0"/>
        <w:adjustRightInd w:val="0"/>
        <w:textAlignment w:val="baseline"/>
        <w:rPr>
          <w:sz w:val="28"/>
          <w:szCs w:val="20"/>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Для получения и установки значений переменной окружения применяются две функции: </w:t>
      </w:r>
      <w:r w:rsidRPr="00710F6E">
        <w:rPr>
          <w:sz w:val="28"/>
          <w:szCs w:val="20"/>
        </w:rPr>
        <w:t>getenv</w:t>
      </w:r>
      <w:r w:rsidRPr="00F5449A">
        <w:rPr>
          <w:sz w:val="28"/>
          <w:szCs w:val="20"/>
          <w:lang w:val="ru-RU"/>
        </w:rPr>
        <w:t xml:space="preserve"> возвращает значение переменной окружения, имеющей имя </w:t>
      </w:r>
      <w:r w:rsidRPr="00710F6E">
        <w:rPr>
          <w:sz w:val="28"/>
          <w:szCs w:val="20"/>
        </w:rPr>
        <w:t>name</w:t>
      </w:r>
      <w:r w:rsidRPr="00F5449A">
        <w:rPr>
          <w:sz w:val="28"/>
          <w:szCs w:val="20"/>
          <w:lang w:val="ru-RU"/>
        </w:rPr>
        <w:t xml:space="preserve">; </w:t>
      </w:r>
      <w:r w:rsidRPr="00710F6E">
        <w:rPr>
          <w:sz w:val="28"/>
          <w:szCs w:val="20"/>
        </w:rPr>
        <w:t>putenv</w:t>
      </w:r>
      <w:r w:rsidRPr="00F5449A">
        <w:rPr>
          <w:sz w:val="28"/>
          <w:szCs w:val="20"/>
          <w:lang w:val="ru-RU"/>
        </w:rPr>
        <w:t xml:space="preserve"> помещает переменную и ее значение в окружение программы. </w:t>
      </w:r>
      <w:r w:rsidRPr="00F5449A">
        <w:rPr>
          <w:sz w:val="28"/>
          <w:szCs w:val="20"/>
          <w:lang w:val="ru-RU"/>
        </w:rPr>
        <w:lastRenderedPageBreak/>
        <w:t xml:space="preserve">Переменные окружения позволяют передать программе некоторую информацию, однако большую часть информации программа получает от пользователя в ходе ее выполнения.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Вводимое новое значение переменной окружения будет действительно только для данного процесса и порожденных им процессов. После завершения текущего процесса измененная переменная окружения принимает исходное значение.</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27" w:name="_Toc41918259"/>
      <w:bookmarkStart w:id="28" w:name="_Toc41918430"/>
      <w:bookmarkStart w:id="29" w:name="_Toc215646258"/>
      <w:r w:rsidRPr="00F5449A">
        <w:rPr>
          <w:rFonts w:ascii="Arial" w:hAnsi="Arial" w:cs="Arial"/>
          <w:b/>
          <w:bCs/>
          <w:sz w:val="26"/>
          <w:szCs w:val="26"/>
          <w:lang w:val="ru-RU"/>
        </w:rPr>
        <w:t>Запуск и завершение программы</w:t>
      </w:r>
      <w:bookmarkEnd w:id="27"/>
      <w:bookmarkEnd w:id="28"/>
      <w:bookmarkEnd w:id="29"/>
    </w:p>
    <w:p w:rsidR="00526ACB" w:rsidRPr="00F5449A" w:rsidRDefault="00526ACB" w:rsidP="00526ACB">
      <w:pPr>
        <w:overflowPunct w:val="0"/>
        <w:autoSpaceDE w:val="0"/>
        <w:autoSpaceDN w:val="0"/>
        <w:adjustRightInd w:val="0"/>
        <w:ind w:firstLine="567"/>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При запуске программы на выполнение из командной строки </w:t>
      </w:r>
      <w:r w:rsidRPr="00710F6E">
        <w:rPr>
          <w:sz w:val="28"/>
          <w:szCs w:val="20"/>
        </w:rPr>
        <w:t>shell</w:t>
      </w:r>
      <w:r w:rsidRPr="00F5449A">
        <w:rPr>
          <w:sz w:val="28"/>
          <w:szCs w:val="20"/>
          <w:lang w:val="ru-RU"/>
        </w:rPr>
        <w:t xml:space="preserve"> автоматически устанавливает для нее три стандартных потока </w:t>
      </w:r>
      <w:r w:rsidRPr="00710F6E">
        <w:rPr>
          <w:sz w:val="28"/>
          <w:szCs w:val="20"/>
        </w:rPr>
        <w:t>I</w:t>
      </w:r>
      <w:r w:rsidRPr="00F5449A">
        <w:rPr>
          <w:sz w:val="28"/>
          <w:szCs w:val="20"/>
          <w:lang w:val="ru-RU"/>
        </w:rPr>
        <w:t>/</w:t>
      </w:r>
      <w:r w:rsidRPr="00710F6E">
        <w:rPr>
          <w:sz w:val="28"/>
          <w:szCs w:val="20"/>
        </w:rPr>
        <w:t>O</w:t>
      </w:r>
      <w:r w:rsidRPr="00F5449A">
        <w:rPr>
          <w:sz w:val="28"/>
          <w:szCs w:val="20"/>
          <w:lang w:val="ru-RU"/>
        </w:rPr>
        <w:t xml:space="preserve"> (для ввода данных, вывода данных и для вывода сообщений об ошибках). Начальную связь их файловых дескрипторов с конкретными устройствами выполняет терминальный сервер. В большинстве случаев это процесс  </w:t>
      </w:r>
      <w:r w:rsidRPr="00710F6E">
        <w:rPr>
          <w:sz w:val="28"/>
          <w:szCs w:val="20"/>
        </w:rPr>
        <w:t>getty</w:t>
      </w:r>
      <w:r w:rsidRPr="00F5449A">
        <w:rPr>
          <w:sz w:val="28"/>
          <w:szCs w:val="20"/>
          <w:lang w:val="ru-RU"/>
        </w:rPr>
        <w:t xml:space="preserve">, который открывает специальный файл устройства, связанный с терминалом пользователя и получает соответствующие дескрипторы. Эти потоки наследует интерпретатор </w:t>
      </w:r>
      <w:r w:rsidRPr="00710F6E">
        <w:rPr>
          <w:sz w:val="28"/>
          <w:szCs w:val="20"/>
        </w:rPr>
        <w:t>shell</w:t>
      </w:r>
      <w:r w:rsidRPr="00F5449A">
        <w:rPr>
          <w:sz w:val="28"/>
          <w:szCs w:val="20"/>
          <w:lang w:val="ru-RU"/>
        </w:rPr>
        <w:t xml:space="preserve"> и передает их запускаемой программе. По умолчанию все три потока связаны с терминалом пользователя, но можено изменить стандартное направление потоков (перенаправить потоки) с помощью специальных команд. </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xml:space="preserve">При компиляции и создании программы редактор устанавливает точку входа в программу на специальную библиотечную функцию </w:t>
      </w:r>
      <w:r w:rsidRPr="00F5449A">
        <w:rPr>
          <w:b/>
          <w:sz w:val="28"/>
          <w:szCs w:val="20"/>
          <w:lang w:val="ru-RU"/>
        </w:rPr>
        <w:t>_</w:t>
      </w:r>
      <w:r w:rsidRPr="00710F6E">
        <w:rPr>
          <w:b/>
          <w:sz w:val="28"/>
          <w:szCs w:val="20"/>
        </w:rPr>
        <w:t>start</w:t>
      </w:r>
      <w:r w:rsidRPr="00F5449A">
        <w:rPr>
          <w:b/>
          <w:sz w:val="28"/>
          <w:szCs w:val="20"/>
          <w:lang w:val="ru-RU"/>
        </w:rPr>
        <w:t>( )</w:t>
      </w:r>
      <w:r w:rsidRPr="00F5449A">
        <w:rPr>
          <w:sz w:val="28"/>
          <w:szCs w:val="20"/>
          <w:lang w:val="ru-RU"/>
        </w:rPr>
        <w:t xml:space="preserve">. Эта функция инициализирует процесс, создавая кадр стека, устанавливая значение переменных, и затем вызывает функцию </w:t>
      </w:r>
      <w:r w:rsidRPr="00710F6E">
        <w:rPr>
          <w:b/>
          <w:sz w:val="28"/>
          <w:szCs w:val="20"/>
        </w:rPr>
        <w:t>main</w:t>
      </w:r>
      <w:r w:rsidRPr="00F5449A">
        <w:rPr>
          <w:b/>
          <w:sz w:val="28"/>
          <w:szCs w:val="20"/>
          <w:lang w:val="ru-RU"/>
        </w:rPr>
        <w:t>( )</w:t>
      </w:r>
      <w:r w:rsidRPr="00F5449A">
        <w:rPr>
          <w:sz w:val="28"/>
          <w:szCs w:val="20"/>
          <w:lang w:val="ru-RU"/>
        </w:rPr>
        <w:t>.</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xml:space="preserve">Существует несколько способов завершения программы. Основным является возврат из функции </w:t>
      </w:r>
      <w:r w:rsidRPr="00710F6E">
        <w:rPr>
          <w:b/>
          <w:sz w:val="28"/>
          <w:szCs w:val="20"/>
        </w:rPr>
        <w:t>main</w:t>
      </w:r>
      <w:r w:rsidRPr="00F5449A">
        <w:rPr>
          <w:b/>
          <w:sz w:val="28"/>
          <w:szCs w:val="20"/>
          <w:lang w:val="ru-RU"/>
        </w:rPr>
        <w:t>( )</w:t>
      </w:r>
      <w:r w:rsidRPr="00F5449A">
        <w:rPr>
          <w:sz w:val="28"/>
          <w:szCs w:val="20"/>
          <w:lang w:val="ru-RU"/>
        </w:rPr>
        <w:t xml:space="preserve"> или вызов функции </w:t>
      </w:r>
      <w:r w:rsidRPr="00710F6E">
        <w:rPr>
          <w:b/>
          <w:sz w:val="28"/>
          <w:szCs w:val="20"/>
        </w:rPr>
        <w:t>exit</w:t>
      </w:r>
      <w:r w:rsidRPr="00F5449A">
        <w:rPr>
          <w:b/>
          <w:sz w:val="28"/>
          <w:szCs w:val="20"/>
          <w:lang w:val="ru-RU"/>
        </w:rPr>
        <w:t>( )</w:t>
      </w:r>
      <w:r w:rsidRPr="00F5449A">
        <w:rPr>
          <w:sz w:val="28"/>
          <w:szCs w:val="20"/>
          <w:lang w:val="ru-RU"/>
        </w:rPr>
        <w:t>. Процесс также может завершиться по независящим от него обстоятельствам, например, при получении сигнала. Действие по умолчанию для большинства сигналов приводит к завершению процесса.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xml:space="preserve">Прототип функции </w:t>
      </w:r>
      <w:r w:rsidRPr="00F5449A">
        <w:rPr>
          <w:b/>
          <w:sz w:val="28"/>
          <w:szCs w:val="20"/>
          <w:lang w:val="ru-RU"/>
        </w:rPr>
        <w:t>е</w:t>
      </w:r>
      <w:r w:rsidRPr="00710F6E">
        <w:rPr>
          <w:b/>
          <w:sz w:val="28"/>
          <w:szCs w:val="20"/>
        </w:rPr>
        <w:t>xit</w:t>
      </w:r>
      <w:r w:rsidRPr="00F5449A">
        <w:rPr>
          <w:b/>
          <w:sz w:val="28"/>
          <w:szCs w:val="20"/>
          <w:lang w:val="ru-RU"/>
        </w:rPr>
        <w:t>( )</w:t>
      </w:r>
      <w:r w:rsidRPr="00F5449A">
        <w:rPr>
          <w:sz w:val="28"/>
          <w:szCs w:val="20"/>
          <w:lang w:val="ru-RU"/>
        </w:rPr>
        <w:t xml:space="preserve"> записывается таким образом:</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710F6E" w:rsidRDefault="00526ACB" w:rsidP="00526ACB">
      <w:pPr>
        <w:overflowPunct w:val="0"/>
        <w:autoSpaceDE w:val="0"/>
        <w:autoSpaceDN w:val="0"/>
        <w:adjustRightInd w:val="0"/>
        <w:textAlignment w:val="baseline"/>
        <w:rPr>
          <w:i/>
          <w:sz w:val="28"/>
          <w:szCs w:val="20"/>
        </w:rPr>
      </w:pPr>
      <w:r w:rsidRPr="00F5449A">
        <w:rPr>
          <w:sz w:val="28"/>
          <w:szCs w:val="20"/>
          <w:lang w:val="ru-RU"/>
        </w:rPr>
        <w:tab/>
      </w:r>
      <w:r w:rsidRPr="00710F6E">
        <w:rPr>
          <w:i/>
          <w:sz w:val="28"/>
          <w:szCs w:val="20"/>
        </w:rPr>
        <w:t>#include &lt;unistd.h&gt;</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lastRenderedPageBreak/>
        <w:tab/>
        <w:t>void exit(int status);</w:t>
      </w:r>
    </w:p>
    <w:p w:rsidR="00526ACB" w:rsidRPr="00710F6E" w:rsidRDefault="00526ACB" w:rsidP="00526ACB">
      <w:pPr>
        <w:overflowPunct w:val="0"/>
        <w:autoSpaceDE w:val="0"/>
        <w:autoSpaceDN w:val="0"/>
        <w:adjustRightInd w:val="0"/>
        <w:textAlignment w:val="baseline"/>
        <w:rPr>
          <w:sz w:val="28"/>
          <w:szCs w:val="20"/>
        </w:rPr>
      </w:pPr>
    </w:p>
    <w:p w:rsidR="00526ACB" w:rsidRPr="00F5449A" w:rsidRDefault="00526ACB" w:rsidP="00526ACB">
      <w:pPr>
        <w:overflowPunct w:val="0"/>
        <w:autoSpaceDE w:val="0"/>
        <w:autoSpaceDN w:val="0"/>
        <w:adjustRightInd w:val="0"/>
        <w:textAlignment w:val="baseline"/>
        <w:rPr>
          <w:sz w:val="28"/>
          <w:szCs w:val="20"/>
          <w:lang w:val="ru-RU"/>
        </w:rPr>
      </w:pPr>
      <w:r w:rsidRPr="00710F6E">
        <w:rPr>
          <w:sz w:val="28"/>
          <w:szCs w:val="20"/>
        </w:rPr>
        <w:tab/>
      </w:r>
      <w:r w:rsidRPr="00F5449A">
        <w:rPr>
          <w:sz w:val="28"/>
          <w:szCs w:val="20"/>
          <w:lang w:val="ru-RU"/>
        </w:rPr>
        <w:t xml:space="preserve">Аргумент </w:t>
      </w:r>
      <w:r w:rsidRPr="00710F6E">
        <w:rPr>
          <w:b/>
          <w:sz w:val="28"/>
          <w:szCs w:val="20"/>
        </w:rPr>
        <w:t>status</w:t>
      </w:r>
      <w:r w:rsidRPr="00F5449A">
        <w:rPr>
          <w:sz w:val="28"/>
          <w:szCs w:val="20"/>
          <w:lang w:val="ru-RU"/>
        </w:rPr>
        <w:t xml:space="preserve">, передаваемый функции </w:t>
      </w:r>
      <w:r w:rsidRPr="00710F6E">
        <w:rPr>
          <w:b/>
          <w:sz w:val="28"/>
          <w:szCs w:val="20"/>
        </w:rPr>
        <w:t>exit</w:t>
      </w:r>
      <w:r w:rsidRPr="00F5449A">
        <w:rPr>
          <w:b/>
          <w:sz w:val="28"/>
          <w:szCs w:val="20"/>
          <w:lang w:val="ru-RU"/>
        </w:rPr>
        <w:t>( )</w:t>
      </w:r>
      <w:r w:rsidRPr="00F5449A">
        <w:rPr>
          <w:sz w:val="28"/>
          <w:szCs w:val="20"/>
          <w:lang w:val="ru-RU"/>
        </w:rPr>
        <w:t>, передается родительскому процессу и представляет собой код возврата программы. По соглашению в случае успешного завершения программа возвращает 0, и другую величину (чаще всего -1) в противном случае.</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 xml:space="preserve">Функция </w:t>
      </w:r>
      <w:r w:rsidRPr="00710F6E">
        <w:rPr>
          <w:b/>
          <w:sz w:val="28"/>
          <w:szCs w:val="20"/>
        </w:rPr>
        <w:t>exit</w:t>
      </w:r>
      <w:r w:rsidRPr="00F5449A">
        <w:rPr>
          <w:b/>
          <w:sz w:val="28"/>
          <w:szCs w:val="20"/>
          <w:lang w:val="ru-RU"/>
        </w:rPr>
        <w:t>( )</w:t>
      </w:r>
      <w:r w:rsidRPr="00F5449A">
        <w:rPr>
          <w:sz w:val="28"/>
          <w:szCs w:val="20"/>
          <w:lang w:val="ru-RU"/>
        </w:rPr>
        <w:t xml:space="preserve"> в ходе выполнения совершает ряд действий:</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 выводит буферизованные данные;</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 закрывает потоки ввода-вывода;</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 xml:space="preserve">- при нормальном завершении процесса может вызывать специальные обработчики, которые предварительно могут быть установлены с помощью специальной функции </w:t>
      </w:r>
      <w:r w:rsidRPr="00710F6E">
        <w:rPr>
          <w:b/>
          <w:sz w:val="28"/>
          <w:szCs w:val="20"/>
        </w:rPr>
        <w:t>atexit</w:t>
      </w:r>
      <w:r w:rsidRPr="00F5449A">
        <w:rPr>
          <w:b/>
          <w:sz w:val="28"/>
          <w:szCs w:val="20"/>
          <w:lang w:val="ru-RU"/>
        </w:rPr>
        <w:t>( ).</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710F6E" w:rsidRDefault="00526ACB" w:rsidP="00526ACB">
      <w:pPr>
        <w:overflowPunct w:val="0"/>
        <w:autoSpaceDE w:val="0"/>
        <w:autoSpaceDN w:val="0"/>
        <w:adjustRightInd w:val="0"/>
        <w:textAlignment w:val="baseline"/>
        <w:rPr>
          <w:i/>
          <w:sz w:val="28"/>
          <w:szCs w:val="20"/>
        </w:rPr>
      </w:pPr>
      <w:r w:rsidRPr="00F5449A">
        <w:rPr>
          <w:i/>
          <w:sz w:val="28"/>
          <w:szCs w:val="20"/>
          <w:lang w:val="ru-RU"/>
        </w:rPr>
        <w:tab/>
      </w:r>
      <w:r w:rsidRPr="00710F6E">
        <w:rPr>
          <w:i/>
          <w:sz w:val="28"/>
          <w:szCs w:val="20"/>
        </w:rPr>
        <w:t>#include&lt;stdlib.h&gt;</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ab/>
        <w:t>int atexit (void (*func)(void));</w:t>
      </w:r>
    </w:p>
    <w:p w:rsidR="00526ACB" w:rsidRPr="00710F6E" w:rsidRDefault="00526ACB" w:rsidP="00526ACB">
      <w:pPr>
        <w:overflowPunct w:val="0"/>
        <w:autoSpaceDE w:val="0"/>
        <w:autoSpaceDN w:val="0"/>
        <w:adjustRightInd w:val="0"/>
        <w:textAlignment w:val="baseline"/>
        <w:rPr>
          <w:sz w:val="28"/>
          <w:szCs w:val="20"/>
        </w:rPr>
      </w:pP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С помощью этой функции может быть зарегистрировано до тридцати двух обработчиков, и все они выполняются в порядке, обратном индексации.</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xml:space="preserve">Существует также функция </w:t>
      </w:r>
      <w:r w:rsidRPr="00F5449A">
        <w:rPr>
          <w:b/>
          <w:sz w:val="28"/>
          <w:szCs w:val="20"/>
          <w:lang w:val="ru-RU"/>
        </w:rPr>
        <w:t>_</w:t>
      </w:r>
      <w:r w:rsidRPr="00710F6E">
        <w:rPr>
          <w:b/>
          <w:sz w:val="28"/>
          <w:szCs w:val="20"/>
        </w:rPr>
        <w:t>exit</w:t>
      </w:r>
      <w:r w:rsidRPr="00F5449A">
        <w:rPr>
          <w:sz w:val="28"/>
          <w:szCs w:val="20"/>
          <w:lang w:val="ru-RU"/>
        </w:rPr>
        <w:t>, являющаяся системным вызовом.</w:t>
      </w:r>
    </w:p>
    <w:p w:rsidR="00526ACB" w:rsidRPr="00F5449A" w:rsidRDefault="00526ACB" w:rsidP="00526ACB">
      <w:pPr>
        <w:overflowPunct w:val="0"/>
        <w:autoSpaceDE w:val="0"/>
        <w:autoSpaceDN w:val="0"/>
        <w:adjustRightInd w:val="0"/>
        <w:ind w:firstLine="567"/>
        <w:textAlignment w:val="baseline"/>
        <w:rPr>
          <w:caps/>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caps/>
          <w:sz w:val="26"/>
          <w:szCs w:val="26"/>
          <w:lang w:val="ru-RU"/>
        </w:rPr>
      </w:pPr>
      <w:bookmarkStart w:id="30" w:name="_Toc41918260"/>
      <w:bookmarkStart w:id="31" w:name="_Toc41918431"/>
      <w:bookmarkStart w:id="32" w:name="_Toc215646259"/>
      <w:r w:rsidRPr="00F5449A">
        <w:rPr>
          <w:rFonts w:ascii="Arial" w:hAnsi="Arial" w:cs="Arial"/>
          <w:b/>
          <w:bCs/>
          <w:caps/>
          <w:sz w:val="26"/>
          <w:szCs w:val="26"/>
          <w:lang w:val="ru-RU"/>
        </w:rPr>
        <w:t>О</w:t>
      </w:r>
      <w:r w:rsidRPr="00F5449A">
        <w:rPr>
          <w:rFonts w:ascii="Arial" w:hAnsi="Arial" w:cs="Arial"/>
          <w:b/>
          <w:bCs/>
          <w:sz w:val="26"/>
          <w:szCs w:val="26"/>
          <w:lang w:val="ru-RU"/>
        </w:rPr>
        <w:t>бработка ошибок</w:t>
      </w:r>
      <w:bookmarkEnd w:id="30"/>
      <w:bookmarkEnd w:id="31"/>
      <w:bookmarkEnd w:id="32"/>
    </w:p>
    <w:p w:rsidR="00526ACB" w:rsidRPr="00F5449A" w:rsidRDefault="00526ACB" w:rsidP="00526ACB">
      <w:pPr>
        <w:overflowPunct w:val="0"/>
        <w:autoSpaceDE w:val="0"/>
        <w:autoSpaceDN w:val="0"/>
        <w:adjustRightInd w:val="0"/>
        <w:ind w:firstLine="567"/>
        <w:textAlignment w:val="baseline"/>
        <w:rPr>
          <w:sz w:val="28"/>
          <w:szCs w:val="20"/>
          <w:lang w:val="ru-RU"/>
        </w:rPr>
      </w:pP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Обработке ошибок уделяется большое значение в </w:t>
      </w:r>
      <w:r w:rsidRPr="00710F6E">
        <w:rPr>
          <w:sz w:val="28"/>
          <w:szCs w:val="20"/>
        </w:rPr>
        <w:t>UNIX</w:t>
      </w:r>
      <w:r w:rsidRPr="00F5449A">
        <w:rPr>
          <w:sz w:val="28"/>
          <w:szCs w:val="20"/>
          <w:lang w:val="ru-RU"/>
        </w:rPr>
        <w:t>, так как написание надежных и устойчивых программ, особенно для многопользовательских систем, является весьма важным.</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Обычно в случае возникновения ошибки системные вызовы возвращают -1 и устанавливают значение переменной </w:t>
      </w:r>
      <w:r w:rsidRPr="00710F6E">
        <w:rPr>
          <w:b/>
          <w:sz w:val="28"/>
          <w:szCs w:val="20"/>
        </w:rPr>
        <w:t>errno</w:t>
      </w:r>
      <w:r w:rsidRPr="00F5449A">
        <w:rPr>
          <w:sz w:val="28"/>
          <w:szCs w:val="20"/>
          <w:lang w:val="ru-RU"/>
        </w:rPr>
        <w:t xml:space="preserve">, указывающее возникновение ошибки. Библиотечные функции, как правило, значение </w:t>
      </w:r>
      <w:r w:rsidRPr="00710F6E">
        <w:rPr>
          <w:b/>
          <w:sz w:val="28"/>
          <w:szCs w:val="20"/>
        </w:rPr>
        <w:t>errno</w:t>
      </w:r>
      <w:r w:rsidRPr="00F5449A">
        <w:rPr>
          <w:sz w:val="28"/>
          <w:szCs w:val="20"/>
          <w:lang w:val="ru-RU"/>
        </w:rPr>
        <w:t xml:space="preserve"> не устанавливают, а код возврата различен для различных функций. Переменная </w:t>
      </w:r>
      <w:r w:rsidRPr="00710F6E">
        <w:rPr>
          <w:b/>
          <w:sz w:val="28"/>
          <w:szCs w:val="20"/>
        </w:rPr>
        <w:t>errno</w:t>
      </w:r>
      <w:r w:rsidRPr="00F5449A">
        <w:rPr>
          <w:sz w:val="28"/>
          <w:szCs w:val="20"/>
          <w:lang w:val="ru-RU"/>
        </w:rPr>
        <w:t xml:space="preserve"> не </w:t>
      </w:r>
      <w:r w:rsidRPr="00F5449A">
        <w:rPr>
          <w:sz w:val="28"/>
          <w:szCs w:val="20"/>
          <w:lang w:val="ru-RU"/>
        </w:rPr>
        <w:lastRenderedPageBreak/>
        <w:t>обнуляется следующим нормально завершившимся системным вызовом, следовательно эту переменную следует анализировать сразу же после системного вызова, который завершился с ошибкой.</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t>Имеются также две функции, помогающие сообщить причину ошибочной ситуации.</w:t>
      </w:r>
    </w:p>
    <w:p w:rsidR="00526ACB" w:rsidRPr="00F5449A" w:rsidRDefault="00526ACB" w:rsidP="00526ACB">
      <w:pPr>
        <w:overflowPunct w:val="0"/>
        <w:autoSpaceDE w:val="0"/>
        <w:autoSpaceDN w:val="0"/>
        <w:adjustRightInd w:val="0"/>
        <w:textAlignment w:val="baseline"/>
        <w:rPr>
          <w:i/>
          <w:sz w:val="28"/>
          <w:szCs w:val="20"/>
          <w:lang w:val="ru-RU"/>
        </w:rPr>
      </w:pP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external int errno;</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#include  &lt;string.h&gt;</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char *strerror (int enum);</w:t>
      </w:r>
    </w:p>
    <w:p w:rsidR="00526ACB" w:rsidRPr="00710F6E" w:rsidRDefault="00526ACB" w:rsidP="00526ACB">
      <w:pPr>
        <w:overflowPunct w:val="0"/>
        <w:autoSpaceDE w:val="0"/>
        <w:autoSpaceDN w:val="0"/>
        <w:adjustRightInd w:val="0"/>
        <w:textAlignment w:val="baseline"/>
        <w:rPr>
          <w:i/>
          <w:sz w:val="28"/>
          <w:szCs w:val="20"/>
        </w:rPr>
      </w:pP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#include  &lt;errno.h&gt;</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#include  &lt;stdio.h&gt;</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void perror (char *s);</w:t>
      </w:r>
    </w:p>
    <w:p w:rsidR="00526ACB" w:rsidRPr="00710F6E" w:rsidRDefault="00526ACB" w:rsidP="00526ACB">
      <w:pPr>
        <w:overflowPunct w:val="0"/>
        <w:autoSpaceDE w:val="0"/>
        <w:autoSpaceDN w:val="0"/>
        <w:adjustRightInd w:val="0"/>
        <w:textAlignment w:val="baseline"/>
        <w:rPr>
          <w:i/>
          <w:sz w:val="28"/>
          <w:szCs w:val="20"/>
        </w:rPr>
      </w:pP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main (int argc, char *argv[ ])</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fprintf(stderr, “ENOMEM:%s\n”, strerror (ENOMEM));</w:t>
      </w:r>
    </w:p>
    <w:p w:rsidR="00526ACB" w:rsidRPr="00F5449A" w:rsidRDefault="00526ACB" w:rsidP="00526ACB">
      <w:pPr>
        <w:overflowPunct w:val="0"/>
        <w:autoSpaceDE w:val="0"/>
        <w:autoSpaceDN w:val="0"/>
        <w:adjustRightInd w:val="0"/>
        <w:textAlignment w:val="baseline"/>
        <w:rPr>
          <w:i/>
          <w:sz w:val="28"/>
          <w:szCs w:val="20"/>
          <w:lang w:val="ru-RU"/>
        </w:rPr>
      </w:pPr>
      <w:r w:rsidRPr="00710F6E">
        <w:rPr>
          <w:i/>
          <w:sz w:val="28"/>
          <w:szCs w:val="20"/>
        </w:rPr>
        <w:t xml:space="preserve">   errno</w:t>
      </w:r>
      <w:r w:rsidRPr="00F5449A">
        <w:rPr>
          <w:i/>
          <w:sz w:val="28"/>
          <w:szCs w:val="20"/>
          <w:lang w:val="ru-RU"/>
        </w:rPr>
        <w:t xml:space="preserve"> = </w:t>
      </w:r>
      <w:r w:rsidRPr="00710F6E">
        <w:rPr>
          <w:i/>
          <w:sz w:val="28"/>
          <w:szCs w:val="20"/>
        </w:rPr>
        <w:t>ENOEXEC</w:t>
      </w:r>
      <w:r w:rsidRPr="00F5449A">
        <w:rPr>
          <w:i/>
          <w:sz w:val="28"/>
          <w:szCs w:val="20"/>
          <w:lang w:val="ru-RU"/>
        </w:rPr>
        <w:t>;</w:t>
      </w:r>
    </w:p>
    <w:p w:rsidR="00526ACB" w:rsidRPr="00F5449A" w:rsidRDefault="00526ACB" w:rsidP="00526ACB">
      <w:pPr>
        <w:overflowPunct w:val="0"/>
        <w:autoSpaceDE w:val="0"/>
        <w:autoSpaceDN w:val="0"/>
        <w:adjustRightInd w:val="0"/>
        <w:textAlignment w:val="baseline"/>
        <w:rPr>
          <w:i/>
          <w:sz w:val="28"/>
          <w:szCs w:val="20"/>
          <w:lang w:val="ru-RU"/>
        </w:rPr>
      </w:pPr>
      <w:r w:rsidRPr="00710F6E">
        <w:rPr>
          <w:i/>
          <w:sz w:val="28"/>
          <w:szCs w:val="20"/>
        </w:rPr>
        <w:t>perror</w:t>
      </w:r>
      <w:r w:rsidRPr="00F5449A">
        <w:rPr>
          <w:i/>
          <w:sz w:val="28"/>
          <w:szCs w:val="20"/>
          <w:lang w:val="ru-RU"/>
        </w:rPr>
        <w:t xml:space="preserve"> (</w:t>
      </w:r>
      <w:r w:rsidRPr="00710F6E">
        <w:rPr>
          <w:i/>
          <w:sz w:val="28"/>
          <w:szCs w:val="20"/>
        </w:rPr>
        <w:t>argv</w:t>
      </w:r>
      <w:r w:rsidRPr="00F5449A">
        <w:rPr>
          <w:i/>
          <w:sz w:val="28"/>
          <w:szCs w:val="20"/>
          <w:lang w:val="ru-RU"/>
        </w:rPr>
        <w:t>[0]);</w:t>
      </w:r>
    </w:p>
    <w:p w:rsidR="00526ACB" w:rsidRPr="00F5449A" w:rsidRDefault="00526ACB" w:rsidP="00526ACB">
      <w:pPr>
        <w:overflowPunct w:val="0"/>
        <w:autoSpaceDE w:val="0"/>
        <w:autoSpaceDN w:val="0"/>
        <w:adjustRightInd w:val="0"/>
        <w:textAlignment w:val="baseline"/>
        <w:rPr>
          <w:i/>
          <w:sz w:val="28"/>
          <w:szCs w:val="20"/>
          <w:lang w:val="ru-RU"/>
        </w:rPr>
      </w:pPr>
      <w:r w:rsidRPr="00F5449A">
        <w:rPr>
          <w:i/>
          <w:sz w:val="28"/>
          <w:szCs w:val="20"/>
          <w:lang w:val="ru-RU"/>
        </w:rPr>
        <w:t>}</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Функция </w:t>
      </w:r>
      <w:r w:rsidRPr="00710F6E">
        <w:rPr>
          <w:b/>
          <w:sz w:val="28"/>
          <w:szCs w:val="20"/>
        </w:rPr>
        <w:t>strerror</w:t>
      </w:r>
      <w:r w:rsidRPr="00F5449A">
        <w:rPr>
          <w:sz w:val="28"/>
          <w:szCs w:val="20"/>
          <w:lang w:val="ru-RU"/>
        </w:rPr>
        <w:t xml:space="preserve"> принимает в качестве аргумента номер ошибки и возвращает указатель на строку, содержащую сообщение о причине ошибочной ситуации.</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Функция </w:t>
      </w:r>
      <w:r w:rsidRPr="00710F6E">
        <w:rPr>
          <w:b/>
          <w:sz w:val="28"/>
          <w:szCs w:val="20"/>
        </w:rPr>
        <w:t>perror</w:t>
      </w:r>
      <w:r w:rsidRPr="00F5449A">
        <w:rPr>
          <w:sz w:val="28"/>
          <w:szCs w:val="20"/>
          <w:lang w:val="ru-RU"/>
        </w:rPr>
        <w:t xml:space="preserve"> выводит в стандартный поток сообщений об ошибках информацию об ошибочной ситуации, основываясь на значении переменной </w:t>
      </w:r>
      <w:r w:rsidRPr="00710F6E">
        <w:rPr>
          <w:b/>
          <w:sz w:val="28"/>
          <w:szCs w:val="20"/>
        </w:rPr>
        <w:t>errno</w:t>
      </w:r>
      <w:r w:rsidRPr="00F5449A">
        <w:rPr>
          <w:sz w:val="28"/>
          <w:szCs w:val="20"/>
          <w:lang w:val="ru-RU"/>
        </w:rPr>
        <w:t xml:space="preserve">. Строка </w:t>
      </w:r>
      <w:r w:rsidRPr="00710F6E">
        <w:rPr>
          <w:b/>
          <w:sz w:val="28"/>
          <w:szCs w:val="20"/>
        </w:rPr>
        <w:t>s</w:t>
      </w:r>
      <w:r w:rsidRPr="00F5449A">
        <w:rPr>
          <w:sz w:val="28"/>
          <w:szCs w:val="20"/>
          <w:lang w:val="ru-RU"/>
        </w:rPr>
        <w:t xml:space="preserve">, передаваемая функции в качестве аргумента, предваряет </w:t>
      </w:r>
      <w:r w:rsidRPr="00F5449A">
        <w:rPr>
          <w:sz w:val="28"/>
          <w:szCs w:val="20"/>
          <w:lang w:val="ru-RU"/>
        </w:rPr>
        <w:lastRenderedPageBreak/>
        <w:t>сообщение об ошибке и может содержать дополнительную информацию, например название функции, в которой произошла ошибка.</w:t>
      </w:r>
    </w:p>
    <w:p w:rsidR="00526ACB" w:rsidRPr="00710F6E" w:rsidRDefault="00526ACB" w:rsidP="00526ACB">
      <w:pPr>
        <w:overflowPunct w:val="0"/>
        <w:autoSpaceDE w:val="0"/>
        <w:autoSpaceDN w:val="0"/>
        <w:adjustRightInd w:val="0"/>
        <w:textAlignment w:val="baseline"/>
        <w:rPr>
          <w:sz w:val="28"/>
          <w:szCs w:val="20"/>
        </w:rPr>
      </w:pPr>
      <w:r w:rsidRPr="00F5449A">
        <w:rPr>
          <w:sz w:val="28"/>
          <w:szCs w:val="20"/>
          <w:lang w:val="ru-RU"/>
        </w:rPr>
        <w:tab/>
        <w:t xml:space="preserve">Имеется условное обозначение большого числа ошибочных ситуаций, при которых они могут обнаруживаться и обрабатываться. </w:t>
      </w:r>
      <w:r w:rsidRPr="00710F6E">
        <w:rPr>
          <w:sz w:val="28"/>
          <w:szCs w:val="20"/>
        </w:rPr>
        <w:t>Некоторые из них приведены ниже.</w:t>
      </w:r>
    </w:p>
    <w:p w:rsidR="00526ACB" w:rsidRPr="00710F6E" w:rsidRDefault="00526ACB" w:rsidP="00526ACB">
      <w:pPr>
        <w:overflowPunct w:val="0"/>
        <w:autoSpaceDE w:val="0"/>
        <w:autoSpaceDN w:val="0"/>
        <w:adjustRightInd w:val="0"/>
        <w:spacing w:after="120"/>
        <w:textAlignment w:val="baseline"/>
        <w:rPr>
          <w:sz w:val="28"/>
          <w:szCs w:val="20"/>
        </w:rPr>
      </w:pPr>
    </w:p>
    <w:tbl>
      <w:tblPr>
        <w:tblW w:w="0" w:type="auto"/>
        <w:tblInd w:w="10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533"/>
        <w:gridCol w:w="2126"/>
        <w:gridCol w:w="7087"/>
      </w:tblGrid>
      <w:tr w:rsidR="00526ACB" w:rsidRPr="00710F6E"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Ошибочная ситуация</w:t>
            </w:r>
          </w:p>
        </w:tc>
        <w:tc>
          <w:tcPr>
            <w:tcW w:w="708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Примечание</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E2BIG</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 xml:space="preserve">Размер списка аргументов, переданных системному вызову </w:t>
            </w:r>
            <w:r w:rsidRPr="00710F6E">
              <w:rPr>
                <w:sz w:val="28"/>
                <w:szCs w:val="20"/>
              </w:rPr>
              <w:t>exec</w:t>
            </w:r>
            <w:r w:rsidRPr="00F5449A">
              <w:rPr>
                <w:sz w:val="28"/>
                <w:szCs w:val="20"/>
                <w:lang w:val="ru-RU"/>
              </w:rPr>
              <w:t xml:space="preserve"> плюс размер экспортируемых переменных окружения превышает максимально допустимое число байт (</w:t>
            </w:r>
            <w:r w:rsidRPr="00710F6E">
              <w:rPr>
                <w:sz w:val="28"/>
                <w:szCs w:val="20"/>
              </w:rPr>
              <w:t>ARG</w:t>
            </w:r>
            <w:r w:rsidRPr="00F5449A">
              <w:rPr>
                <w:sz w:val="28"/>
                <w:szCs w:val="20"/>
                <w:lang w:val="ru-RU"/>
              </w:rPr>
              <w:t>_</w:t>
            </w:r>
            <w:r w:rsidRPr="00710F6E">
              <w:rPr>
                <w:sz w:val="28"/>
                <w:szCs w:val="20"/>
              </w:rPr>
              <w:t>MAX</w:t>
            </w:r>
            <w:r w:rsidRPr="00F5449A">
              <w:rPr>
                <w:sz w:val="28"/>
                <w:szCs w:val="20"/>
                <w:lang w:val="ru-RU"/>
              </w:rPr>
              <w:t>).</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EACCESS</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Попытка доступа к файлу с недостаточными правами доступа для данного класса.</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3</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EAGAIN</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Превышен предел использования некоторого ресурса, например переполнена таблица процессов.</w:t>
            </w:r>
          </w:p>
        </w:tc>
      </w:tr>
      <w:tr w:rsidR="00526ACB" w:rsidRPr="00710F6E"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4</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EBADF</w:t>
            </w:r>
          </w:p>
        </w:tc>
        <w:tc>
          <w:tcPr>
            <w:tcW w:w="708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F5449A">
              <w:rPr>
                <w:sz w:val="28"/>
                <w:szCs w:val="20"/>
                <w:lang w:val="ru-RU"/>
              </w:rPr>
              <w:t xml:space="preserve">Попытка операции с файловым дескриптором, не адресующим никакой файл или попытка работы с файлом на недопустимую операцию </w:t>
            </w:r>
            <w:r w:rsidRPr="00710F6E">
              <w:rPr>
                <w:sz w:val="28"/>
                <w:szCs w:val="20"/>
              </w:rPr>
              <w:t>(например, файл открыт на чтение, а попытка записи).</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5</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EBADFD</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Файловый дескриптор не адресует открытый файл или попытка выполнения операции чтения с файловым дескриптором, полученным при открытии только на запись.</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6</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EBUSY</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Попытка монтирования устройства (файловой системы), которое уже примонтировано; попытка размонтировать файловую систему, имеющую открытые файлы; попытка обращения к недоступным ресурсам.</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7</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ECHILD</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 xml:space="preserve">Вызов функции </w:t>
            </w:r>
            <w:r w:rsidRPr="00710F6E">
              <w:rPr>
                <w:sz w:val="28"/>
                <w:szCs w:val="20"/>
              </w:rPr>
              <w:t>wait</w:t>
            </w:r>
            <w:r w:rsidRPr="00F5449A">
              <w:rPr>
                <w:sz w:val="28"/>
                <w:szCs w:val="20"/>
                <w:lang w:val="ru-RU"/>
              </w:rPr>
              <w:t xml:space="preserve"> процессом, не имеющим дочерних процессов или повторный вызов </w:t>
            </w:r>
            <w:r w:rsidRPr="00710F6E">
              <w:rPr>
                <w:sz w:val="28"/>
                <w:szCs w:val="20"/>
              </w:rPr>
              <w:t>wait</w:t>
            </w:r>
            <w:r w:rsidRPr="00F5449A">
              <w:rPr>
                <w:sz w:val="28"/>
                <w:szCs w:val="20"/>
                <w:lang w:val="ru-RU"/>
              </w:rPr>
              <w:t xml:space="preserve"> для процесса, для которого этот вызов уже был сделан.</w:t>
            </w:r>
          </w:p>
        </w:tc>
      </w:tr>
      <w:tr w:rsidR="00526ACB" w:rsidRPr="00710F6E"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8</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EDQUOT</w:t>
            </w:r>
          </w:p>
        </w:tc>
        <w:tc>
          <w:tcPr>
            <w:tcW w:w="708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Зарезервирован</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lastRenderedPageBreak/>
              <w:t>9</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EEXIST</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Имя существующего файла использовано в недопустимом контексте, например, попытка создания символической связи с именем уже существующего файла.</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10</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EFAULT</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Аппаратная ошибка при попытке использования системой аргумента функции, например, в качестве указателя передан недопустимый адрес.</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11</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EFBIG</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 xml:space="preserve">Размер файла превысил установленное ограничение </w:t>
            </w:r>
            <w:r w:rsidRPr="00710F6E">
              <w:rPr>
                <w:sz w:val="28"/>
                <w:szCs w:val="20"/>
              </w:rPr>
              <w:t>RLIMIT</w:t>
            </w:r>
            <w:r w:rsidRPr="00F5449A">
              <w:rPr>
                <w:sz w:val="28"/>
                <w:szCs w:val="20"/>
                <w:lang w:val="ru-RU"/>
              </w:rPr>
              <w:t>_</w:t>
            </w:r>
            <w:r w:rsidRPr="00710F6E">
              <w:rPr>
                <w:sz w:val="28"/>
                <w:szCs w:val="20"/>
              </w:rPr>
              <w:t>FSIZE</w:t>
            </w:r>
            <w:r w:rsidRPr="00F5449A">
              <w:rPr>
                <w:sz w:val="28"/>
                <w:szCs w:val="20"/>
                <w:lang w:val="ru-RU"/>
              </w:rPr>
              <w:t xml:space="preserve"> или максимально допустимый размер для данной файловой системы.</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12</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EINTR</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Получение асинхронного сигнала (</w:t>
            </w:r>
            <w:r w:rsidRPr="00710F6E">
              <w:rPr>
                <w:sz w:val="28"/>
                <w:szCs w:val="20"/>
              </w:rPr>
              <w:t>SIGINT</w:t>
            </w:r>
            <w:r w:rsidRPr="00F5449A">
              <w:rPr>
                <w:sz w:val="28"/>
                <w:szCs w:val="20"/>
                <w:lang w:val="ru-RU"/>
              </w:rPr>
              <w:t xml:space="preserve"> или </w:t>
            </w:r>
            <w:r w:rsidRPr="00710F6E">
              <w:rPr>
                <w:sz w:val="28"/>
                <w:szCs w:val="20"/>
              </w:rPr>
              <w:t>SIGQUIT</w:t>
            </w:r>
            <w:r w:rsidRPr="00F5449A">
              <w:rPr>
                <w:sz w:val="28"/>
                <w:szCs w:val="20"/>
                <w:lang w:val="ru-RU"/>
              </w:rPr>
              <w:t>) во время обработки системного вызова.Если выполнение процесса будет продолжено после обработки сигнала, прерванный системный вызов завершится с этой ошибкой.</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13</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EINVAL</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Передача неверного аргумента системному вызову.</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14</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EIO</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Ошибка ввода-вывода физического устройства.</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15</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EISDIR</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Попытка операции, недопустимой для каталогов.</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16</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EMFILE</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Число открытых файлов для процесса превысило максимально допустимое значение.</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17</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Cs w:val="20"/>
              </w:rPr>
              <w:t>ENAMETOOLONG</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Длина имени файла, включая путь, превысило максимально допустимое значение.</w:t>
            </w:r>
          </w:p>
        </w:tc>
      </w:tr>
      <w:tr w:rsidR="00526ACB" w:rsidRPr="00710F6E"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18</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ENFILE</w:t>
            </w:r>
          </w:p>
        </w:tc>
        <w:tc>
          <w:tcPr>
            <w:tcW w:w="708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Переполнение файловой таблицы.</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19</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ENODEV</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Попытка недопустимой операции для устройства.</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20</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ENOENT</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Файл с указанным именем не существует или отсутствует каталог, указанным в полном имени файла .</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21</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ENOEXEC</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Попытка запуска на выполнение файла, который имеет права на выполнение, но не является файлом допустимого исполняемого формата</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22</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ENOMEM</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Размер запрашиваемой памяти при запуске программы превысил максимально возможный в системе.</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lastRenderedPageBreak/>
              <w:t>23</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ENOTDIR</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При задании имени каталога в операции, предусматривающей в качестве аргумента имя каталога, было указано имя файла другого типа.</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24</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EPIPE</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Попытка записи в канал, для которого не существует процесса, принимающего данные. В этой ситуации процессу обычно направляется сигнал, ошибка возвращается при игнорировании сигнала.</w:t>
            </w:r>
          </w:p>
        </w:tc>
      </w:tr>
      <w:tr w:rsidR="00526ACB" w:rsidRPr="0064404F" w:rsidTr="0064404F">
        <w:tc>
          <w:tcPr>
            <w:tcW w:w="5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25</w:t>
            </w:r>
          </w:p>
        </w:tc>
        <w:tc>
          <w:tcPr>
            <w:tcW w:w="212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ESRCH</w:t>
            </w:r>
          </w:p>
        </w:tc>
        <w:tc>
          <w:tcPr>
            <w:tcW w:w="7087"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 xml:space="preserve">Процесс с указанным </w:t>
            </w:r>
            <w:r w:rsidRPr="00710F6E">
              <w:rPr>
                <w:sz w:val="28"/>
                <w:szCs w:val="20"/>
              </w:rPr>
              <w:t>PID</w:t>
            </w:r>
            <w:r w:rsidRPr="00F5449A">
              <w:rPr>
                <w:sz w:val="28"/>
                <w:szCs w:val="20"/>
                <w:lang w:val="ru-RU"/>
              </w:rPr>
              <w:t xml:space="preserve"> не существует.</w:t>
            </w:r>
          </w:p>
        </w:tc>
      </w:tr>
    </w:tbl>
    <w:p w:rsidR="00526ACB" w:rsidRPr="00F5449A" w:rsidRDefault="00526ACB" w:rsidP="00526ACB">
      <w:pPr>
        <w:overflowPunct w:val="0"/>
        <w:autoSpaceDE w:val="0"/>
        <w:autoSpaceDN w:val="0"/>
        <w:adjustRightInd w:val="0"/>
        <w:spacing w:after="120"/>
        <w:textAlignment w:val="baseline"/>
        <w:rPr>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caps/>
          <w:sz w:val="26"/>
          <w:szCs w:val="26"/>
          <w:lang w:val="ru-RU"/>
        </w:rPr>
      </w:pPr>
      <w:bookmarkStart w:id="33" w:name="_Toc41918261"/>
      <w:bookmarkStart w:id="34" w:name="_Toc41918432"/>
      <w:bookmarkStart w:id="35" w:name="_Toc215646260"/>
      <w:r w:rsidRPr="00F5449A">
        <w:rPr>
          <w:rFonts w:ascii="Arial" w:hAnsi="Arial" w:cs="Arial"/>
          <w:b/>
          <w:bCs/>
          <w:caps/>
          <w:sz w:val="26"/>
          <w:szCs w:val="26"/>
          <w:lang w:val="ru-RU"/>
        </w:rPr>
        <w:t>З</w:t>
      </w:r>
      <w:r w:rsidRPr="00F5449A">
        <w:rPr>
          <w:rFonts w:ascii="Arial" w:hAnsi="Arial" w:cs="Arial"/>
          <w:b/>
          <w:bCs/>
          <w:sz w:val="26"/>
          <w:szCs w:val="26"/>
          <w:lang w:val="ru-RU"/>
        </w:rPr>
        <w:t>аголовки в программах</w:t>
      </w:r>
      <w:bookmarkEnd w:id="33"/>
      <w:bookmarkEnd w:id="34"/>
      <w:bookmarkEnd w:id="35"/>
    </w:p>
    <w:p w:rsidR="00526ACB" w:rsidRPr="00F5449A" w:rsidRDefault="00526ACB" w:rsidP="00526ACB">
      <w:pPr>
        <w:overflowPunct w:val="0"/>
        <w:autoSpaceDE w:val="0"/>
        <w:autoSpaceDN w:val="0"/>
        <w:adjustRightInd w:val="0"/>
        <w:ind w:firstLine="567"/>
        <w:textAlignment w:val="baseline"/>
        <w:rPr>
          <w:sz w:val="28"/>
          <w:szCs w:val="20"/>
          <w:lang w:val="ru-RU"/>
        </w:rPr>
      </w:pP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Использование системных функций требует включения в текст программы файлов заголовков, содержащих определение функций, типы аргументов и возвращаемые значения.</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 xml:space="preserve">Файлы заголовков включаются в программу с помощью директивы </w:t>
      </w:r>
      <w:r w:rsidRPr="00710F6E">
        <w:rPr>
          <w:b/>
          <w:sz w:val="28"/>
          <w:szCs w:val="20"/>
        </w:rPr>
        <w:t>include</w:t>
      </w:r>
      <w:r w:rsidRPr="00F5449A">
        <w:rPr>
          <w:sz w:val="28"/>
          <w:szCs w:val="20"/>
          <w:lang w:val="ru-RU"/>
        </w:rPr>
        <w:t>.</w:t>
      </w:r>
    </w:p>
    <w:p w:rsidR="00526ACB" w:rsidRPr="00F5449A" w:rsidRDefault="00526ACB" w:rsidP="00526ACB">
      <w:pPr>
        <w:overflowPunct w:val="0"/>
        <w:autoSpaceDE w:val="0"/>
        <w:autoSpaceDN w:val="0"/>
        <w:adjustRightInd w:val="0"/>
        <w:spacing w:after="120"/>
        <w:textAlignment w:val="baseline"/>
        <w:rPr>
          <w:sz w:val="28"/>
          <w:szCs w:val="20"/>
          <w:lang w:val="ru-RU"/>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2138"/>
        <w:gridCol w:w="6741"/>
      </w:tblGrid>
      <w:tr w:rsidR="00526ACB" w:rsidRPr="00710F6E" w:rsidTr="0064404F">
        <w:trPr>
          <w:cantSplit/>
          <w:trHeight w:val="165"/>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Библиотеки</w:t>
            </w:r>
          </w:p>
        </w:tc>
        <w:tc>
          <w:tcPr>
            <w:tcW w:w="6741"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Примечания</w:t>
            </w:r>
          </w:p>
        </w:tc>
      </w:tr>
      <w:tr w:rsidR="00526ACB" w:rsidRPr="0064404F" w:rsidTr="0064404F">
        <w:trPr>
          <w:cantSplit/>
          <w:trHeight w:val="165"/>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&lt;assert.h&gt;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 xml:space="preserve">Содержит прототип функции </w:t>
            </w:r>
            <w:r w:rsidRPr="00710F6E">
              <w:rPr>
                <w:sz w:val="28"/>
                <w:szCs w:val="20"/>
              </w:rPr>
              <w:t>assert</w:t>
            </w:r>
            <w:r w:rsidRPr="00F5449A">
              <w:rPr>
                <w:sz w:val="28"/>
                <w:szCs w:val="20"/>
                <w:lang w:val="ru-RU"/>
              </w:rPr>
              <w:t>, используемой для диагностики</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&lt;cpio.h&gt;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 xml:space="preserve">Содержит определения, используемые для файловых архивов </w:t>
            </w:r>
            <w:r w:rsidRPr="00710F6E">
              <w:rPr>
                <w:sz w:val="28"/>
                <w:szCs w:val="20"/>
              </w:rPr>
              <w:t>cpio</w:t>
            </w:r>
          </w:p>
        </w:tc>
      </w:tr>
      <w:tr w:rsidR="00526ACB" w:rsidRPr="00710F6E"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3</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&lt;ctype.h&gt;</w:t>
            </w:r>
          </w:p>
        </w:tc>
        <w:tc>
          <w:tcPr>
            <w:tcW w:w="6741"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Содержит определения символьных типов</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4</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&lt;dirent.h&gt;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определение структур данных каталога и прототипы функций работы с каталогами.</w:t>
            </w:r>
          </w:p>
        </w:tc>
      </w:tr>
      <w:tr w:rsidR="00526ACB" w:rsidRPr="00710F6E"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5</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&lt;errno.h&gt;</w:t>
            </w:r>
          </w:p>
        </w:tc>
        <w:tc>
          <w:tcPr>
            <w:tcW w:w="6741"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Содержит определение кодов ошибок.</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6</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&lt;float.h&gt;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определение констант, необходимых для операций с плавающей точкой.</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7</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&lt;ftw.h&gt;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прототипы функций, используемых для сканирования дерева файловой системы.</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lastRenderedPageBreak/>
              <w:t>8</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&lt;grp.h&gt;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прототипы функций и определения структур данных, используемых для работы с группами пользователей</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9</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&lt;longinfo.h&gt;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 xml:space="preserve">Содержит определение языковых констант – дни недели и прототип функции </w:t>
            </w:r>
            <w:r w:rsidRPr="00710F6E">
              <w:rPr>
                <w:sz w:val="28"/>
                <w:szCs w:val="20"/>
              </w:rPr>
              <w:t>longinfo</w:t>
            </w:r>
            <w:r w:rsidRPr="00F5449A">
              <w:rPr>
                <w:sz w:val="28"/>
                <w:szCs w:val="20"/>
                <w:lang w:val="ru-RU"/>
              </w:rPr>
              <w:t>.</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10</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&lt;limits.h&gt;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определение констант, определяющих максимальное и минимальное значение ограничений для данной реализации.</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11</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&lt;locale.h&gt;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определение констант, используемых для создания пользовательской среды, зависящей от языковых и культурных традиций</w:t>
            </w:r>
          </w:p>
        </w:tc>
      </w:tr>
      <w:tr w:rsidR="00526ACB" w:rsidRPr="00710F6E"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12</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&lt;math.h&gt;</w:t>
            </w:r>
          </w:p>
        </w:tc>
        <w:tc>
          <w:tcPr>
            <w:tcW w:w="6741"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Содержит определение математических констант.</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13</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&lt;nl_types.h&gt;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для каталогов сообщений</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14</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&lt;pwd.h&gt;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определение структуры файла паролей и прототипы функций работы с ним.</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15</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&lt;regex.h&gt;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констант и  структур данных, используемых в регулярных выражениях</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16</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&lt;search.h&gt;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констант и функций, необходимые для поиска.</w:t>
            </w:r>
          </w:p>
        </w:tc>
      </w:tr>
      <w:tr w:rsidR="00526ACB" w:rsidRPr="00710F6E"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17</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&lt;setjmp.h&gt;</w:t>
            </w:r>
          </w:p>
        </w:tc>
        <w:tc>
          <w:tcPr>
            <w:tcW w:w="6741"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Содержит прототипы функций перехода</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18</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&lt;signal.h&gt;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константы и функции для работы с сигналами.</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19</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&lt;stdarg.h&gt;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необходимые для поддержки списков аргументов переменной длинны</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20</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&lt;stddef.h&gt;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стандартные определения, например типов.</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21</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&lt;stdio.h&gt;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стандартной библиотеки ввода-вывода</w:t>
            </w:r>
          </w:p>
        </w:tc>
      </w:tr>
      <w:tr w:rsidR="00526ACB" w:rsidRPr="00710F6E"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22</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&lt;stdlib.h&gt;</w:t>
            </w:r>
          </w:p>
        </w:tc>
        <w:tc>
          <w:tcPr>
            <w:tcW w:w="6741"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Содержит определения стандартной библиотеки</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lastRenderedPageBreak/>
              <w:t>23</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&lt;string.h&gt;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прототипы функций для работы со строками</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24</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&lt;tar.h&gt;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используемые для файловых архивов</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25</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&lt;termios.h&gt;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для обработки терминального вводы-вывода</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26</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&lt;time.h&gt;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для работы с датой и временем</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27</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&lt;ulimit.h&gt;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для управления ограничениями</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28</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&lt;unistd.h&gt;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системных символьных констант, а также прототипы большинства системных вызовов</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29</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&lt;utime.h&gt;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для работы с временными характеристиками файла</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30</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&lt;sys/ipe.h&gt;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относящиеся к системе межпроцессорного взаимодействия</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31</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&lt;sys/msg.h&gt;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относящиеся  к сообщениям межпроцессорного взаимодействия</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32</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&lt;sys/resourse.h&gt;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определение констант и прототипы функций управления системными ресурсами.</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33</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&lt;sys/sem.h&gt;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относящиеся  к семафорам</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34</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&lt;sys/shm.h&gt;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относящиеся  к разделяемой памяти</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35</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&lt;sys/stat.h&gt;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определение структур данных и прототипы системных вызовов для получения информации о файле.</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36</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&lt;sys/times.h&gt;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для получения статистики выполнения процесса</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37</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&lt;sys/types.h&gt;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определение примитивов системных данных.</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lastRenderedPageBreak/>
              <w:t>38</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&lt;sys/utsname.h&gt;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для получения имен системы</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39</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&lt;sys/wait.h&gt;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используемые при синхронизации выполнения родственных процессов</w:t>
            </w:r>
          </w:p>
        </w:tc>
      </w:tr>
      <w:tr w:rsidR="00526ACB" w:rsidRPr="0064404F" w:rsidTr="0064404F">
        <w:trPr>
          <w:jc w:val="center"/>
        </w:trPr>
        <w:tc>
          <w:tcPr>
            <w:tcW w:w="56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40</w:t>
            </w:r>
          </w:p>
        </w:tc>
        <w:tc>
          <w:tcPr>
            <w:tcW w:w="213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&lt;sys/fcntl.h&gt;</w:t>
            </w:r>
          </w:p>
        </w:tc>
        <w:tc>
          <w:tcPr>
            <w:tcW w:w="6741"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Содержит определения, необходимые при работе с файлами</w:t>
            </w:r>
          </w:p>
        </w:tc>
      </w:tr>
    </w:tbl>
    <w:p w:rsidR="00526ACB" w:rsidRPr="00F5449A" w:rsidRDefault="00526ACB" w:rsidP="00526ACB">
      <w:pPr>
        <w:overflowPunct w:val="0"/>
        <w:autoSpaceDE w:val="0"/>
        <w:autoSpaceDN w:val="0"/>
        <w:adjustRightInd w:val="0"/>
        <w:spacing w:after="120"/>
        <w:textAlignment w:val="baseline"/>
        <w:rPr>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36" w:name="_Toc41918263"/>
      <w:bookmarkStart w:id="37" w:name="_Toc41918434"/>
      <w:bookmarkStart w:id="38" w:name="_Toc215646261"/>
      <w:r w:rsidRPr="00F5449A">
        <w:rPr>
          <w:rFonts w:ascii="Arial" w:hAnsi="Arial" w:cs="Arial"/>
          <w:b/>
          <w:bCs/>
          <w:sz w:val="26"/>
          <w:szCs w:val="26"/>
          <w:lang w:val="ru-RU"/>
        </w:rPr>
        <w:t>Стандартные форматы исполняемых файлов</w:t>
      </w:r>
      <w:bookmarkEnd w:id="36"/>
      <w:bookmarkEnd w:id="37"/>
      <w:bookmarkEnd w:id="38"/>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t>Виртуальная память процесса состоит из нескольких сегментов (областей) памяти. Размер, содержимое и расположение сегмента в памяти определяется как самой программой, так и форматом исполняемого файла.</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t>Есть два стандартных формата исполняемых файлов.</w:t>
      </w:r>
    </w:p>
    <w:p w:rsidR="00526ACB" w:rsidRPr="00710F6E" w:rsidRDefault="00526ACB" w:rsidP="00526ACB">
      <w:pPr>
        <w:overflowPunct w:val="0"/>
        <w:autoSpaceDE w:val="0"/>
        <w:autoSpaceDN w:val="0"/>
        <w:adjustRightInd w:val="0"/>
        <w:textAlignment w:val="baseline"/>
        <w:rPr>
          <w:sz w:val="28"/>
          <w:szCs w:val="20"/>
        </w:rPr>
      </w:pPr>
      <w:r w:rsidRPr="00F5449A">
        <w:rPr>
          <w:sz w:val="28"/>
          <w:szCs w:val="20"/>
          <w:lang w:val="ru-RU"/>
        </w:rPr>
        <w:tab/>
      </w:r>
      <w:r w:rsidRPr="00710F6E">
        <w:rPr>
          <w:sz w:val="28"/>
          <w:szCs w:val="20"/>
        </w:rPr>
        <w:t>COFF (Common Object File Format)</w:t>
      </w:r>
    </w:p>
    <w:p w:rsidR="00526ACB" w:rsidRPr="00710F6E" w:rsidRDefault="00526ACB" w:rsidP="00526ACB">
      <w:pPr>
        <w:overflowPunct w:val="0"/>
        <w:autoSpaceDE w:val="0"/>
        <w:autoSpaceDN w:val="0"/>
        <w:adjustRightInd w:val="0"/>
        <w:textAlignment w:val="baseline"/>
        <w:rPr>
          <w:sz w:val="28"/>
          <w:szCs w:val="20"/>
        </w:rPr>
      </w:pPr>
      <w:r w:rsidRPr="00710F6E">
        <w:rPr>
          <w:sz w:val="28"/>
          <w:szCs w:val="20"/>
        </w:rPr>
        <w:tab/>
        <w:t>ELF (Executable and Linking Format)</w:t>
      </w:r>
      <w:r w:rsidRPr="00710F6E">
        <w:rPr>
          <w:sz w:val="28"/>
          <w:szCs w:val="20"/>
        </w:rPr>
        <w:tab/>
      </w:r>
    </w:p>
    <w:p w:rsidR="00526ACB" w:rsidRPr="00710F6E" w:rsidRDefault="00526ACB" w:rsidP="00526ACB">
      <w:pPr>
        <w:overflowPunct w:val="0"/>
        <w:autoSpaceDE w:val="0"/>
        <w:autoSpaceDN w:val="0"/>
        <w:adjustRightInd w:val="0"/>
        <w:textAlignment w:val="baseline"/>
        <w:rPr>
          <w:sz w:val="28"/>
          <w:szCs w:val="20"/>
        </w:rPr>
      </w:pPr>
      <w:r w:rsidRPr="00710F6E">
        <w:rPr>
          <w:sz w:val="28"/>
          <w:szCs w:val="20"/>
        </w:rPr>
        <w:tab/>
      </w:r>
      <w:r w:rsidRPr="00F5449A">
        <w:rPr>
          <w:sz w:val="28"/>
          <w:szCs w:val="20"/>
          <w:lang w:val="ru-RU"/>
        </w:rPr>
        <w:t>Оба формата имеют сегмент кода (</w:t>
      </w:r>
      <w:r w:rsidRPr="00710F6E">
        <w:rPr>
          <w:b/>
          <w:sz w:val="28"/>
          <w:szCs w:val="20"/>
        </w:rPr>
        <w:t>text</w:t>
      </w:r>
      <w:r w:rsidRPr="00F5449A">
        <w:rPr>
          <w:sz w:val="28"/>
          <w:szCs w:val="20"/>
          <w:lang w:val="ru-RU"/>
        </w:rPr>
        <w:t>), данных (</w:t>
      </w:r>
      <w:r w:rsidRPr="00710F6E">
        <w:rPr>
          <w:b/>
          <w:sz w:val="28"/>
          <w:szCs w:val="20"/>
        </w:rPr>
        <w:t>data</w:t>
      </w:r>
      <w:r w:rsidRPr="00F5449A">
        <w:rPr>
          <w:sz w:val="28"/>
          <w:szCs w:val="20"/>
          <w:lang w:val="ru-RU"/>
        </w:rPr>
        <w:t>) и стека (</w:t>
      </w:r>
      <w:r w:rsidRPr="00710F6E">
        <w:rPr>
          <w:b/>
          <w:sz w:val="28"/>
          <w:szCs w:val="20"/>
        </w:rPr>
        <w:t>stack</w:t>
      </w:r>
      <w:r w:rsidRPr="00F5449A">
        <w:rPr>
          <w:sz w:val="28"/>
          <w:szCs w:val="20"/>
          <w:lang w:val="ru-RU"/>
        </w:rPr>
        <w:t xml:space="preserve">). Размер сегментов </w:t>
      </w:r>
      <w:r w:rsidRPr="00710F6E">
        <w:rPr>
          <w:b/>
          <w:sz w:val="28"/>
          <w:szCs w:val="20"/>
        </w:rPr>
        <w:t>data</w:t>
      </w:r>
      <w:r w:rsidRPr="00F5449A">
        <w:rPr>
          <w:sz w:val="28"/>
          <w:szCs w:val="20"/>
          <w:lang w:val="ru-RU"/>
        </w:rPr>
        <w:t xml:space="preserve"> и </w:t>
      </w:r>
      <w:r w:rsidRPr="00710F6E">
        <w:rPr>
          <w:b/>
          <w:sz w:val="28"/>
          <w:szCs w:val="20"/>
        </w:rPr>
        <w:t>stack</w:t>
      </w:r>
      <w:r w:rsidRPr="00F5449A">
        <w:rPr>
          <w:sz w:val="28"/>
          <w:szCs w:val="20"/>
          <w:lang w:val="ru-RU"/>
        </w:rPr>
        <w:t xml:space="preserve"> может изменяться, а направление этого изменения определяется форматом исполнимого файла. Размер сегмента стека изменяется самой ОС, а управление размером сегмента </w:t>
      </w:r>
      <w:r w:rsidRPr="00710F6E">
        <w:rPr>
          <w:b/>
          <w:sz w:val="28"/>
          <w:szCs w:val="20"/>
        </w:rPr>
        <w:t>data</w:t>
      </w:r>
      <w:r w:rsidRPr="00F5449A">
        <w:rPr>
          <w:sz w:val="28"/>
          <w:szCs w:val="20"/>
          <w:lang w:val="ru-RU"/>
        </w:rPr>
        <w:t xml:space="preserve"> производится приложением с помощью специальных функций распределения памяти. Сегмент данных включает инициализированные данные, копируемые из специальных разделов исполнимого файла, и неинициализированные данные, которые заполняются 0 перед выполнением процесса. </w:t>
      </w:r>
      <w:r w:rsidRPr="00710F6E">
        <w:rPr>
          <w:sz w:val="28"/>
          <w:szCs w:val="20"/>
        </w:rPr>
        <w:t>Неинициализированные данные часто называют сегментом BSS.</w:t>
      </w:r>
    </w:p>
    <w:p w:rsidR="00526ACB" w:rsidRPr="00710F6E"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rPr>
      </w:pPr>
      <w:bookmarkStart w:id="39" w:name="_Toc41918264"/>
      <w:bookmarkStart w:id="40" w:name="_Toc41918435"/>
      <w:bookmarkStart w:id="41" w:name="_Toc215646262"/>
      <w:r w:rsidRPr="00710F6E">
        <w:rPr>
          <w:rFonts w:ascii="Arial" w:hAnsi="Arial" w:cs="Arial"/>
          <w:b/>
          <w:bCs/>
          <w:sz w:val="26"/>
          <w:szCs w:val="26"/>
        </w:rPr>
        <w:t xml:space="preserve"> Формат ELF</w:t>
      </w:r>
      <w:bookmarkEnd w:id="39"/>
      <w:bookmarkEnd w:id="40"/>
      <w:bookmarkEnd w:id="41"/>
    </w:p>
    <w:p w:rsidR="00526ACB" w:rsidRPr="00710F6E" w:rsidRDefault="00526ACB" w:rsidP="00526ACB">
      <w:pPr>
        <w:overflowPunct w:val="0"/>
        <w:autoSpaceDE w:val="0"/>
        <w:autoSpaceDN w:val="0"/>
        <w:adjustRightInd w:val="0"/>
        <w:textAlignment w:val="baseline"/>
        <w:rPr>
          <w:sz w:val="28"/>
          <w:szCs w:val="2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7"/>
      </w:tblGrid>
      <w:tr w:rsidR="00526ACB" w:rsidRPr="00710F6E" w:rsidTr="0064404F">
        <w:tc>
          <w:tcPr>
            <w:tcW w:w="297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Заголовок</w:t>
            </w:r>
          </w:p>
        </w:tc>
      </w:tr>
      <w:tr w:rsidR="00526ACB" w:rsidRPr="00710F6E" w:rsidTr="0064404F">
        <w:tc>
          <w:tcPr>
            <w:tcW w:w="297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Заголовок сегмента 1</w:t>
            </w:r>
          </w:p>
        </w:tc>
      </w:tr>
      <w:tr w:rsidR="00526ACB" w:rsidRPr="00710F6E" w:rsidTr="0064404F">
        <w:tc>
          <w:tcPr>
            <w:tcW w:w="297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Заголовок сегмента 2</w:t>
            </w:r>
          </w:p>
        </w:tc>
      </w:tr>
      <w:tr w:rsidR="00526ACB" w:rsidRPr="00710F6E" w:rsidTr="0064404F">
        <w:tc>
          <w:tcPr>
            <w:tcW w:w="297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w:t>
            </w:r>
          </w:p>
        </w:tc>
      </w:tr>
      <w:tr w:rsidR="00526ACB" w:rsidRPr="00710F6E" w:rsidTr="0064404F">
        <w:tc>
          <w:tcPr>
            <w:tcW w:w="297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lastRenderedPageBreak/>
              <w:t>Заголовок сегмента n</w:t>
            </w:r>
          </w:p>
        </w:tc>
      </w:tr>
      <w:tr w:rsidR="00526ACB" w:rsidRPr="00710F6E" w:rsidTr="0064404F">
        <w:tc>
          <w:tcPr>
            <w:tcW w:w="297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Сегмент 1</w:t>
            </w:r>
          </w:p>
        </w:tc>
      </w:tr>
      <w:tr w:rsidR="00526ACB" w:rsidRPr="00710F6E" w:rsidTr="0064404F">
        <w:tc>
          <w:tcPr>
            <w:tcW w:w="297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Сегмент 2</w:t>
            </w:r>
          </w:p>
        </w:tc>
      </w:tr>
      <w:tr w:rsidR="00526ACB" w:rsidRPr="00710F6E" w:rsidTr="0064404F">
        <w:tc>
          <w:tcPr>
            <w:tcW w:w="297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w:t>
            </w:r>
          </w:p>
        </w:tc>
      </w:tr>
      <w:tr w:rsidR="00526ACB" w:rsidRPr="00710F6E" w:rsidTr="0064404F">
        <w:tc>
          <w:tcPr>
            <w:tcW w:w="297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Сегмент n</w:t>
            </w:r>
          </w:p>
        </w:tc>
      </w:tr>
      <w:tr w:rsidR="00526ACB" w:rsidRPr="00710F6E" w:rsidTr="0064404F">
        <w:tc>
          <w:tcPr>
            <w:tcW w:w="297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Таблица заголовков секций</w:t>
            </w:r>
          </w:p>
        </w:tc>
      </w:tr>
    </w:tbl>
    <w:p w:rsidR="00526ACB" w:rsidRPr="00710F6E" w:rsidRDefault="00526ACB" w:rsidP="00526ACB">
      <w:pPr>
        <w:overflowPunct w:val="0"/>
        <w:autoSpaceDE w:val="0"/>
        <w:autoSpaceDN w:val="0"/>
        <w:adjustRightInd w:val="0"/>
        <w:spacing w:after="120"/>
        <w:textAlignment w:val="baseline"/>
        <w:rPr>
          <w:sz w:val="28"/>
          <w:szCs w:val="20"/>
        </w:rPr>
      </w:pPr>
    </w:p>
    <w:p w:rsidR="00526ACB" w:rsidRPr="00710F6E" w:rsidRDefault="00526ACB" w:rsidP="00526ACB">
      <w:pPr>
        <w:overflowPunct w:val="0"/>
        <w:autoSpaceDE w:val="0"/>
        <w:autoSpaceDN w:val="0"/>
        <w:adjustRightInd w:val="0"/>
        <w:textAlignment w:val="baseline"/>
        <w:rPr>
          <w:sz w:val="28"/>
          <w:szCs w:val="20"/>
        </w:rPr>
      </w:pPr>
      <w:r w:rsidRPr="00710F6E">
        <w:rPr>
          <w:sz w:val="28"/>
          <w:szCs w:val="20"/>
        </w:rPr>
        <w:tab/>
      </w:r>
      <w:r w:rsidRPr="00710F6E">
        <w:rPr>
          <w:sz w:val="28"/>
          <w:szCs w:val="20"/>
        </w:rPr>
        <w:tab/>
        <w:t xml:space="preserve">Рис. 1.4. Структура исполняемого </w:t>
      </w:r>
    </w:p>
    <w:p w:rsidR="00526ACB" w:rsidRPr="009C6067" w:rsidRDefault="00526ACB" w:rsidP="00526ACB">
      <w:pPr>
        <w:overflowPunct w:val="0"/>
        <w:autoSpaceDE w:val="0"/>
        <w:autoSpaceDN w:val="0"/>
        <w:adjustRightInd w:val="0"/>
        <w:textAlignment w:val="baseline"/>
        <w:rPr>
          <w:sz w:val="28"/>
          <w:szCs w:val="20"/>
        </w:rPr>
      </w:pPr>
      <w:r w:rsidRPr="00710F6E">
        <w:rPr>
          <w:sz w:val="28"/>
          <w:szCs w:val="20"/>
        </w:rPr>
        <w:tab/>
      </w:r>
      <w:r w:rsidRPr="00710F6E">
        <w:rPr>
          <w:sz w:val="28"/>
          <w:szCs w:val="20"/>
        </w:rPr>
        <w:tab/>
        <w:t>файла в формате ELF</w:t>
      </w:r>
    </w:p>
    <w:p w:rsidR="00526ACB" w:rsidRPr="00710F6E" w:rsidRDefault="00526ACB" w:rsidP="00526ACB">
      <w:pPr>
        <w:overflowPunct w:val="0"/>
        <w:autoSpaceDE w:val="0"/>
        <w:autoSpaceDN w:val="0"/>
        <w:adjustRightInd w:val="0"/>
        <w:spacing w:after="120"/>
        <w:textAlignment w:val="baseline"/>
        <w:rPr>
          <w:sz w:val="28"/>
          <w:szCs w:val="20"/>
        </w:rPr>
      </w:pP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t xml:space="preserve">Существует три типа исполняемых </w:t>
      </w:r>
      <w:r w:rsidRPr="00710F6E">
        <w:rPr>
          <w:sz w:val="28"/>
          <w:szCs w:val="20"/>
        </w:rPr>
        <w:t>ELF</w:t>
      </w:r>
      <w:r w:rsidRPr="00F5449A">
        <w:rPr>
          <w:sz w:val="28"/>
          <w:szCs w:val="20"/>
          <w:lang w:val="ru-RU"/>
        </w:rPr>
        <w:t xml:space="preserve"> файлов:</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1. Перемещаемый файл, содержащий инструкции и данные, которые могут быть связаны с другими объектными файлами. Результатом такого связывания может быть исполняемый файл или разделяемый объектный файл.</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2. Разделяемый объектный файл. Также содержит инструкции и данные, но используется двумя способами. В первом случае он может быть связан с другими перемещаемыми файлами, в результате чего создается новый объектный файл. Во втором случае при запуске программы на выполнение операционная система может связать его динамически с исполняемым файлом программы. В результате чего создается исполняемый образ программы. Вообще речь идет о разделяемых библиотеках.</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3. Исполняемые файлы. Хранит полное описание, то есть инструкции, данные, описание необходимых разделяемых объектных файлов, необходимую символьную и отладочную информацию, которая помогает операционной системе создать образ процесса.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Заголовок имеет фиксированное положение в файле, а остальные компоненты размещаются в соответствии с информацией, хранящейся в файле заголовка. То есть заголовок содержит общее описание структуры файла, расположение отдельных компонентов и их размеры.</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p>
    <w:p w:rsidR="00526ACB" w:rsidRPr="00F5449A" w:rsidRDefault="00526ACB" w:rsidP="00526ACB">
      <w:pPr>
        <w:overflowPunct w:val="0"/>
        <w:autoSpaceDE w:val="0"/>
        <w:autoSpaceDN w:val="0"/>
        <w:adjustRightInd w:val="0"/>
        <w:textAlignment w:val="baseline"/>
        <w:rPr>
          <w:sz w:val="28"/>
          <w:szCs w:val="20"/>
          <w:lang w:val="ru-RU"/>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2980"/>
        <w:gridCol w:w="5809"/>
      </w:tblGrid>
      <w:tr w:rsidR="00526ACB" w:rsidRPr="00710F6E" w:rsidTr="0064404F">
        <w:tc>
          <w:tcPr>
            <w:tcW w:w="7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w:t>
            </w:r>
          </w:p>
        </w:tc>
        <w:tc>
          <w:tcPr>
            <w:tcW w:w="298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Заголовки</w:t>
            </w:r>
          </w:p>
        </w:tc>
        <w:tc>
          <w:tcPr>
            <w:tcW w:w="58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Примечания</w:t>
            </w:r>
          </w:p>
        </w:tc>
      </w:tr>
      <w:tr w:rsidR="00526ACB" w:rsidRPr="0064404F" w:rsidTr="0064404F">
        <w:tc>
          <w:tcPr>
            <w:tcW w:w="7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w:t>
            </w:r>
          </w:p>
        </w:tc>
        <w:tc>
          <w:tcPr>
            <w:tcW w:w="298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е_ldent[ ] = ‘ ’,’ ’,’ ’…</w:t>
            </w:r>
          </w:p>
        </w:tc>
        <w:tc>
          <w:tcPr>
            <w:tcW w:w="5809"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Массив байт, каждый из которых определяет некую общую характеристику файла (формат файла, номер версии, архитектуру системы и т.д.).</w:t>
            </w:r>
          </w:p>
        </w:tc>
      </w:tr>
      <w:tr w:rsidR="00526ACB" w:rsidRPr="00710F6E" w:rsidTr="0064404F">
        <w:tc>
          <w:tcPr>
            <w:tcW w:w="7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2</w:t>
            </w:r>
          </w:p>
        </w:tc>
        <w:tc>
          <w:tcPr>
            <w:tcW w:w="298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e_type = ET_EXEC</w:t>
            </w:r>
          </w:p>
        </w:tc>
        <w:tc>
          <w:tcPr>
            <w:tcW w:w="58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Определяет тип файла.</w:t>
            </w:r>
          </w:p>
        </w:tc>
      </w:tr>
      <w:tr w:rsidR="00526ACB" w:rsidRPr="0064404F" w:rsidTr="0064404F">
        <w:tc>
          <w:tcPr>
            <w:tcW w:w="7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3</w:t>
            </w:r>
          </w:p>
        </w:tc>
        <w:tc>
          <w:tcPr>
            <w:tcW w:w="298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e_machine = EM388</w:t>
            </w:r>
          </w:p>
        </w:tc>
        <w:tc>
          <w:tcPr>
            <w:tcW w:w="5809"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Архитектура аппаратной платформы, для которой создан данный файл.</w:t>
            </w:r>
          </w:p>
        </w:tc>
      </w:tr>
      <w:tr w:rsidR="00526ACB" w:rsidRPr="0064404F" w:rsidTr="0064404F">
        <w:tc>
          <w:tcPr>
            <w:tcW w:w="7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4</w:t>
            </w:r>
          </w:p>
        </w:tc>
        <w:tc>
          <w:tcPr>
            <w:tcW w:w="298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e_version = EV_CURRENT</w:t>
            </w:r>
          </w:p>
        </w:tc>
        <w:tc>
          <w:tcPr>
            <w:tcW w:w="5809"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 xml:space="preserve">Номер версии </w:t>
            </w:r>
            <w:r w:rsidRPr="00710F6E">
              <w:rPr>
                <w:sz w:val="28"/>
                <w:szCs w:val="20"/>
              </w:rPr>
              <w:t>ELF</w:t>
            </w:r>
            <w:r w:rsidRPr="00F5449A">
              <w:rPr>
                <w:sz w:val="28"/>
                <w:szCs w:val="20"/>
                <w:lang w:val="ru-RU"/>
              </w:rPr>
              <w:t xml:space="preserve"> формата. Обычно ставится текущее значение </w:t>
            </w:r>
            <w:r w:rsidRPr="00710F6E">
              <w:rPr>
                <w:sz w:val="28"/>
                <w:szCs w:val="20"/>
              </w:rPr>
              <w:t>EV</w:t>
            </w:r>
            <w:r w:rsidRPr="00F5449A">
              <w:rPr>
                <w:sz w:val="28"/>
                <w:szCs w:val="20"/>
                <w:lang w:val="ru-RU"/>
              </w:rPr>
              <w:t>_</w:t>
            </w:r>
            <w:r w:rsidRPr="00710F6E">
              <w:rPr>
                <w:sz w:val="28"/>
                <w:szCs w:val="20"/>
              </w:rPr>
              <w:t>CURRENC</w:t>
            </w:r>
            <w:r w:rsidRPr="00F5449A">
              <w:rPr>
                <w:sz w:val="28"/>
                <w:szCs w:val="20"/>
                <w:lang w:val="ru-RU"/>
              </w:rPr>
              <w:t>.</w:t>
            </w:r>
          </w:p>
        </w:tc>
      </w:tr>
      <w:tr w:rsidR="00526ACB" w:rsidRPr="0064404F" w:rsidTr="0064404F">
        <w:tc>
          <w:tcPr>
            <w:tcW w:w="7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5</w:t>
            </w:r>
          </w:p>
        </w:tc>
        <w:tc>
          <w:tcPr>
            <w:tcW w:w="298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e_entry</w:t>
            </w:r>
          </w:p>
        </w:tc>
        <w:tc>
          <w:tcPr>
            <w:tcW w:w="5809"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Виртуальный адрес, по которому системе будет передано управление после загрузки программы (то есть, точка входа).</w:t>
            </w:r>
          </w:p>
        </w:tc>
      </w:tr>
      <w:tr w:rsidR="00526ACB" w:rsidRPr="0064404F" w:rsidTr="0064404F">
        <w:tc>
          <w:tcPr>
            <w:tcW w:w="7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6</w:t>
            </w:r>
          </w:p>
        </w:tc>
        <w:tc>
          <w:tcPr>
            <w:tcW w:w="298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e_phoff</w:t>
            </w:r>
          </w:p>
        </w:tc>
        <w:tc>
          <w:tcPr>
            <w:tcW w:w="5809"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Расположение (то есть, смещение от начала файла) таблицы заголовков программы.</w:t>
            </w:r>
          </w:p>
        </w:tc>
      </w:tr>
      <w:tr w:rsidR="00526ACB" w:rsidRPr="00710F6E" w:rsidTr="0064404F">
        <w:tc>
          <w:tcPr>
            <w:tcW w:w="7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7</w:t>
            </w:r>
          </w:p>
        </w:tc>
        <w:tc>
          <w:tcPr>
            <w:tcW w:w="298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e_shoff</w:t>
            </w:r>
          </w:p>
        </w:tc>
        <w:tc>
          <w:tcPr>
            <w:tcW w:w="58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Расположение таблицы заголовков секций.</w:t>
            </w:r>
          </w:p>
        </w:tc>
      </w:tr>
      <w:tr w:rsidR="00526ACB" w:rsidRPr="00710F6E" w:rsidTr="0064404F">
        <w:tc>
          <w:tcPr>
            <w:tcW w:w="7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8</w:t>
            </w:r>
          </w:p>
        </w:tc>
        <w:tc>
          <w:tcPr>
            <w:tcW w:w="298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e_ehsize</w:t>
            </w:r>
          </w:p>
        </w:tc>
        <w:tc>
          <w:tcPr>
            <w:tcW w:w="58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Размер заголовка.</w:t>
            </w:r>
          </w:p>
        </w:tc>
      </w:tr>
      <w:tr w:rsidR="00526ACB" w:rsidRPr="00710F6E" w:rsidTr="0064404F">
        <w:tc>
          <w:tcPr>
            <w:tcW w:w="7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9</w:t>
            </w:r>
          </w:p>
        </w:tc>
        <w:tc>
          <w:tcPr>
            <w:tcW w:w="298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e_phentsize</w:t>
            </w:r>
          </w:p>
        </w:tc>
        <w:tc>
          <w:tcPr>
            <w:tcW w:w="58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Размер каждого заголовка программы.</w:t>
            </w:r>
          </w:p>
        </w:tc>
      </w:tr>
      <w:tr w:rsidR="00526ACB" w:rsidRPr="00710F6E" w:rsidTr="0064404F">
        <w:tc>
          <w:tcPr>
            <w:tcW w:w="7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10</w:t>
            </w:r>
          </w:p>
        </w:tc>
        <w:tc>
          <w:tcPr>
            <w:tcW w:w="298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e_phnum</w:t>
            </w:r>
          </w:p>
        </w:tc>
        <w:tc>
          <w:tcPr>
            <w:tcW w:w="58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Число заголовков программы.</w:t>
            </w:r>
          </w:p>
        </w:tc>
      </w:tr>
      <w:tr w:rsidR="00526ACB" w:rsidRPr="0064404F" w:rsidTr="0064404F">
        <w:tc>
          <w:tcPr>
            <w:tcW w:w="7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11</w:t>
            </w:r>
          </w:p>
        </w:tc>
        <w:tc>
          <w:tcPr>
            <w:tcW w:w="298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e_shentsize</w:t>
            </w:r>
          </w:p>
        </w:tc>
        <w:tc>
          <w:tcPr>
            <w:tcW w:w="5809"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Размер каждого заголовка сегмента или секции.</w:t>
            </w:r>
          </w:p>
        </w:tc>
      </w:tr>
      <w:tr w:rsidR="00526ACB" w:rsidRPr="0064404F" w:rsidTr="0064404F">
        <w:tc>
          <w:tcPr>
            <w:tcW w:w="7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12</w:t>
            </w:r>
          </w:p>
        </w:tc>
        <w:tc>
          <w:tcPr>
            <w:tcW w:w="298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e_shnum</w:t>
            </w:r>
          </w:p>
        </w:tc>
        <w:tc>
          <w:tcPr>
            <w:tcW w:w="5809"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Число заголовков сегментов или секций.</w:t>
            </w:r>
          </w:p>
        </w:tc>
      </w:tr>
      <w:tr w:rsidR="00526ACB" w:rsidRPr="0064404F" w:rsidTr="0064404F">
        <w:tc>
          <w:tcPr>
            <w:tcW w:w="70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13</w:t>
            </w:r>
          </w:p>
        </w:tc>
        <w:tc>
          <w:tcPr>
            <w:tcW w:w="298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0"/>
              </w:rPr>
            </w:pPr>
            <w:r w:rsidRPr="00710F6E">
              <w:rPr>
                <w:sz w:val="28"/>
                <w:szCs w:val="20"/>
              </w:rPr>
              <w:t>e_shstrndx</w:t>
            </w:r>
          </w:p>
        </w:tc>
        <w:tc>
          <w:tcPr>
            <w:tcW w:w="5809"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spacing w:after="120"/>
              <w:textAlignment w:val="baseline"/>
              <w:rPr>
                <w:sz w:val="28"/>
                <w:szCs w:val="20"/>
                <w:lang w:val="ru-RU"/>
              </w:rPr>
            </w:pPr>
            <w:r w:rsidRPr="00F5449A">
              <w:rPr>
                <w:sz w:val="28"/>
                <w:szCs w:val="20"/>
                <w:lang w:val="ru-RU"/>
              </w:rPr>
              <w:t>Расположение сегмента, содержащего таблицу строк</w:t>
            </w:r>
          </w:p>
        </w:tc>
      </w:tr>
    </w:tbl>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Информация, содержащаяся в таблице заголовком программы, указывает ядру операционной системы, как создать образ процесса из сегментов. Большинство сегментов копируются в память и представляют собой </w:t>
      </w:r>
      <w:r w:rsidRPr="00F5449A">
        <w:rPr>
          <w:sz w:val="28"/>
          <w:szCs w:val="20"/>
          <w:lang w:val="ru-RU"/>
        </w:rPr>
        <w:lastRenderedPageBreak/>
        <w:t>соответствующие сегменты процесса при его выполнении (например, сегмент кода или сегмент данных). Каждый заголовок сегмента программы описывает один сегмент и содержит следующую информацию:</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1. Тип сегмента и действие операционной системы с этим сегментом.</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2. Расположение сегмента в файле.</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3. Стартовый адрес сегмента в виртуальной памяти процесса.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4. Размер сегментов в файле.</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5. Размер сегментов в памяти.</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6. Флаги доступа к сегменту.</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Часть сегментов имеет тип </w:t>
      </w:r>
      <w:r w:rsidRPr="00710F6E">
        <w:rPr>
          <w:sz w:val="28"/>
          <w:szCs w:val="20"/>
        </w:rPr>
        <w:t>LOAD</w:t>
      </w:r>
      <w:r w:rsidRPr="00F5449A">
        <w:rPr>
          <w:sz w:val="28"/>
          <w:szCs w:val="20"/>
          <w:lang w:val="ru-RU"/>
        </w:rPr>
        <w:t>, предписывающий ядру при запуске программы на выполнение создать соответствующие этим сегментам структуры данных, называемые областями, определяющие непрерывные участки виртуальной памяти процесса и связанные с ним атрибуты. К таким сегментам относятся сегменты, содержащие подпрограммы и ее данные.</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В сегменте типа </w:t>
      </w:r>
      <w:r w:rsidRPr="00710F6E">
        <w:rPr>
          <w:sz w:val="28"/>
          <w:szCs w:val="20"/>
        </w:rPr>
        <w:t>INTER</w:t>
      </w:r>
      <w:r w:rsidRPr="00F5449A">
        <w:rPr>
          <w:sz w:val="28"/>
          <w:szCs w:val="20"/>
          <w:lang w:val="ru-RU"/>
        </w:rPr>
        <w:t xml:space="preserve">Р хранится программный интерпретатор. Данный тип сегмента используется для программ, которым необходимо динамическое связывание. Суть его состоит в том, что отдельные компоненты исполняемого файла подключаются не на этапе компиляции, а на этапе запуска программы на выполнение. Имя файла, являющегося динамическим редактором связей, хранится в данном сегменте. В начале в память загружается не исходная программа, а динамический редактор связей. Далее динамический редактор вместе с ядром </w:t>
      </w:r>
      <w:r w:rsidRPr="00710F6E">
        <w:rPr>
          <w:sz w:val="28"/>
          <w:szCs w:val="20"/>
        </w:rPr>
        <w:t>UNIX</w:t>
      </w:r>
      <w:r w:rsidRPr="00F5449A">
        <w:rPr>
          <w:sz w:val="28"/>
          <w:szCs w:val="20"/>
          <w:lang w:val="ru-RU"/>
        </w:rPr>
        <w:t xml:space="preserve"> создает полный образ исполняемого файла. То есть динамический редактор загружает необходимые разделяемые объектные файлы и производит требуемое размещение и связывание, а затем управление передается исходной программе.</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0"/>
          <w:szCs w:val="20"/>
          <w:lang w:val="ru-RU"/>
        </w:rPr>
        <w:tab/>
      </w:r>
      <w:r w:rsidRPr="00F5449A">
        <w:rPr>
          <w:sz w:val="28"/>
          <w:szCs w:val="28"/>
          <w:lang w:val="ru-RU"/>
        </w:rPr>
        <w:t xml:space="preserve">Завершает файл таблица заголовков разделов или секций. Разделы определяют разделы файла, используемые для связи с другими модулями в процессе компиляции или при динамическом связывании. Разделы содержат более детальную информацию о сегментах. К примеру, сегмент кода может состоять из нескольких разделов, таких, как </w:t>
      </w:r>
      <w:r w:rsidRPr="00710F6E">
        <w:rPr>
          <w:sz w:val="28"/>
          <w:szCs w:val="28"/>
        </w:rPr>
        <w:t>cash</w:t>
      </w:r>
      <w:r w:rsidRPr="00F5449A">
        <w:rPr>
          <w:sz w:val="28"/>
          <w:szCs w:val="28"/>
          <w:lang w:val="ru-RU"/>
        </w:rPr>
        <w:t xml:space="preserve">-таблица для хранения индексов, используемых в программе символов, раздел инициализационного </w:t>
      </w:r>
      <w:r w:rsidRPr="00F5449A">
        <w:rPr>
          <w:sz w:val="28"/>
          <w:szCs w:val="28"/>
          <w:lang w:val="ru-RU"/>
        </w:rPr>
        <w:lastRenderedPageBreak/>
        <w:t>кода программы, таблица связывания, используемая динамическим редактором и раздел, содержащий инструкции программы.</w:t>
      </w:r>
      <w:bookmarkStart w:id="42" w:name="_Toc41918265"/>
      <w:bookmarkStart w:id="43" w:name="_Toc41918436"/>
    </w:p>
    <w:p w:rsidR="00526ACB" w:rsidRPr="00F5449A" w:rsidRDefault="00526ACB" w:rsidP="00526ACB">
      <w:pPr>
        <w:overflowPunct w:val="0"/>
        <w:autoSpaceDE w:val="0"/>
        <w:autoSpaceDN w:val="0"/>
        <w:adjustRightInd w:val="0"/>
        <w:jc w:val="both"/>
        <w:textAlignment w:val="baseline"/>
        <w:rPr>
          <w:sz w:val="28"/>
          <w:szCs w:val="28"/>
          <w:lang w:val="ru-RU"/>
        </w:rPr>
      </w:pPr>
    </w:p>
    <w:p w:rsidR="00526ACB" w:rsidRPr="00F5449A" w:rsidRDefault="00526ACB" w:rsidP="00526ACB">
      <w:pPr>
        <w:overflowPunct w:val="0"/>
        <w:autoSpaceDE w:val="0"/>
        <w:autoSpaceDN w:val="0"/>
        <w:adjustRightInd w:val="0"/>
        <w:jc w:val="both"/>
        <w:textAlignment w:val="baseline"/>
        <w:rPr>
          <w:sz w:val="28"/>
          <w:szCs w:val="28"/>
          <w:lang w:val="ru-RU"/>
        </w:rPr>
      </w:pPr>
    </w:p>
    <w:p w:rsidR="00526ACB" w:rsidRPr="00F5449A" w:rsidRDefault="00526ACB" w:rsidP="00526ACB">
      <w:pPr>
        <w:overflowPunct w:val="0"/>
        <w:autoSpaceDE w:val="0"/>
        <w:autoSpaceDN w:val="0"/>
        <w:adjustRightInd w:val="0"/>
        <w:jc w:val="both"/>
        <w:textAlignment w:val="baseline"/>
        <w:rPr>
          <w:sz w:val="28"/>
          <w:szCs w:val="28"/>
          <w:lang w:val="ru-RU"/>
        </w:rPr>
      </w:pPr>
    </w:p>
    <w:p w:rsidR="00526ACB" w:rsidRPr="00F5449A" w:rsidRDefault="00526ACB" w:rsidP="00526ACB">
      <w:pPr>
        <w:overflowPunct w:val="0"/>
        <w:autoSpaceDE w:val="0"/>
        <w:autoSpaceDN w:val="0"/>
        <w:adjustRightInd w:val="0"/>
        <w:jc w:val="both"/>
        <w:textAlignment w:val="baseline"/>
        <w:rPr>
          <w:sz w:val="28"/>
          <w:szCs w:val="28"/>
          <w:lang w:val="ru-RU"/>
        </w:rPr>
      </w:pPr>
    </w:p>
    <w:p w:rsidR="00526ACB" w:rsidRPr="00F5449A" w:rsidRDefault="00526ACB" w:rsidP="00526ACB">
      <w:pPr>
        <w:overflowPunct w:val="0"/>
        <w:autoSpaceDE w:val="0"/>
        <w:autoSpaceDN w:val="0"/>
        <w:adjustRightInd w:val="0"/>
        <w:jc w:val="both"/>
        <w:textAlignment w:val="baseline"/>
        <w:rPr>
          <w:sz w:val="28"/>
          <w:szCs w:val="28"/>
          <w:lang w:val="ru-RU"/>
        </w:rPr>
      </w:pPr>
    </w:p>
    <w:p w:rsidR="00526ACB" w:rsidRPr="00F5449A" w:rsidRDefault="00526ACB" w:rsidP="00526ACB">
      <w:pPr>
        <w:overflowPunct w:val="0"/>
        <w:autoSpaceDE w:val="0"/>
        <w:autoSpaceDN w:val="0"/>
        <w:adjustRightInd w:val="0"/>
        <w:jc w:val="both"/>
        <w:textAlignment w:val="baseline"/>
        <w:rPr>
          <w:sz w:val="28"/>
          <w:szCs w:val="28"/>
          <w:lang w:val="ru-RU"/>
        </w:rPr>
      </w:pPr>
    </w:p>
    <w:p w:rsidR="00526ACB" w:rsidRPr="00F5449A" w:rsidRDefault="00526ACB" w:rsidP="00526ACB">
      <w:pPr>
        <w:overflowPunct w:val="0"/>
        <w:autoSpaceDE w:val="0"/>
        <w:autoSpaceDN w:val="0"/>
        <w:adjustRightInd w:val="0"/>
        <w:jc w:val="both"/>
        <w:textAlignment w:val="baseline"/>
        <w:rPr>
          <w:sz w:val="28"/>
          <w:szCs w:val="28"/>
          <w:lang w:val="ru-RU"/>
        </w:rPr>
      </w:pPr>
    </w:p>
    <w:p w:rsidR="00526ACB" w:rsidRPr="00F5449A" w:rsidRDefault="00526ACB" w:rsidP="00526ACB">
      <w:pPr>
        <w:overflowPunct w:val="0"/>
        <w:autoSpaceDE w:val="0"/>
        <w:autoSpaceDN w:val="0"/>
        <w:adjustRightInd w:val="0"/>
        <w:jc w:val="both"/>
        <w:textAlignment w:val="baseline"/>
        <w:rPr>
          <w:sz w:val="28"/>
          <w:szCs w:val="28"/>
          <w:lang w:val="ru-RU"/>
        </w:rPr>
      </w:pPr>
    </w:p>
    <w:p w:rsidR="00526ACB" w:rsidRPr="00F5449A" w:rsidRDefault="00526ACB" w:rsidP="00526ACB">
      <w:pPr>
        <w:overflowPunct w:val="0"/>
        <w:autoSpaceDE w:val="0"/>
        <w:autoSpaceDN w:val="0"/>
        <w:adjustRightInd w:val="0"/>
        <w:jc w:val="both"/>
        <w:textAlignment w:val="baseline"/>
        <w:rPr>
          <w:sz w:val="28"/>
          <w:szCs w:val="28"/>
          <w:lang w:val="ru-RU"/>
        </w:rPr>
      </w:pPr>
    </w:p>
    <w:p w:rsidR="00526ACB" w:rsidRPr="00710F6E"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rPr>
      </w:pPr>
      <w:bookmarkStart w:id="44" w:name="_Toc215646263"/>
      <w:r w:rsidRPr="00F5449A">
        <w:rPr>
          <w:rFonts w:ascii="Arial" w:hAnsi="Arial" w:cs="Arial"/>
          <w:b/>
          <w:bCs/>
          <w:sz w:val="26"/>
          <w:szCs w:val="26"/>
          <w:lang w:val="ru-RU"/>
        </w:rPr>
        <w:t xml:space="preserve"> </w:t>
      </w:r>
      <w:r w:rsidRPr="00710F6E">
        <w:rPr>
          <w:rFonts w:ascii="Arial" w:hAnsi="Arial" w:cs="Arial"/>
          <w:b/>
          <w:bCs/>
          <w:sz w:val="26"/>
          <w:szCs w:val="26"/>
        </w:rPr>
        <w:t>Формат COFF</w:t>
      </w:r>
      <w:bookmarkEnd w:id="44"/>
    </w:p>
    <w:bookmarkEnd w:id="42"/>
    <w:bookmarkEnd w:id="43"/>
    <w:p w:rsidR="00526ACB" w:rsidRPr="00710F6E" w:rsidRDefault="00526ACB" w:rsidP="00526ACB">
      <w:pPr>
        <w:overflowPunct w:val="0"/>
        <w:autoSpaceDE w:val="0"/>
        <w:autoSpaceDN w:val="0"/>
        <w:adjustRightInd w:val="0"/>
        <w:textAlignment w:val="baseline"/>
        <w:rPr>
          <w:sz w:val="28"/>
          <w:szCs w:val="28"/>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40"/>
      </w:tblGrid>
      <w:tr w:rsidR="00526ACB" w:rsidRPr="00710F6E" w:rsidTr="0064404F">
        <w:tc>
          <w:tcPr>
            <w:tcW w:w="324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8"/>
              </w:rPr>
            </w:pPr>
            <w:r w:rsidRPr="00710F6E">
              <w:rPr>
                <w:sz w:val="28"/>
                <w:szCs w:val="28"/>
              </w:rPr>
              <w:t>Заголовок COFF</w:t>
            </w:r>
          </w:p>
        </w:tc>
      </w:tr>
      <w:tr w:rsidR="00526ACB" w:rsidRPr="00710F6E" w:rsidTr="0064404F">
        <w:tc>
          <w:tcPr>
            <w:tcW w:w="324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8"/>
              </w:rPr>
            </w:pPr>
            <w:r w:rsidRPr="00710F6E">
              <w:rPr>
                <w:sz w:val="28"/>
                <w:szCs w:val="28"/>
              </w:rPr>
              <w:t>Заголовок a.out</w:t>
            </w:r>
          </w:p>
        </w:tc>
      </w:tr>
      <w:tr w:rsidR="00526ACB" w:rsidRPr="00710F6E" w:rsidTr="0064404F">
        <w:tc>
          <w:tcPr>
            <w:tcW w:w="324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8"/>
              </w:rPr>
            </w:pPr>
            <w:r w:rsidRPr="00710F6E">
              <w:rPr>
                <w:sz w:val="28"/>
                <w:szCs w:val="28"/>
              </w:rPr>
              <w:t>Заголовок раздела 1</w:t>
            </w:r>
          </w:p>
        </w:tc>
      </w:tr>
      <w:tr w:rsidR="00526ACB" w:rsidRPr="00710F6E" w:rsidTr="0064404F">
        <w:tc>
          <w:tcPr>
            <w:tcW w:w="324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8"/>
              </w:rPr>
            </w:pPr>
            <w:r w:rsidRPr="00710F6E">
              <w:rPr>
                <w:sz w:val="28"/>
                <w:szCs w:val="28"/>
              </w:rPr>
              <w:t>Заголовок раздела 2</w:t>
            </w:r>
          </w:p>
        </w:tc>
      </w:tr>
      <w:tr w:rsidR="00526ACB" w:rsidRPr="00710F6E" w:rsidTr="0064404F">
        <w:tc>
          <w:tcPr>
            <w:tcW w:w="324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8"/>
              </w:rPr>
            </w:pPr>
            <w:r w:rsidRPr="00710F6E">
              <w:rPr>
                <w:sz w:val="28"/>
                <w:szCs w:val="28"/>
              </w:rPr>
              <w:t>…</w:t>
            </w:r>
          </w:p>
        </w:tc>
      </w:tr>
      <w:tr w:rsidR="00526ACB" w:rsidRPr="00710F6E" w:rsidTr="0064404F">
        <w:tc>
          <w:tcPr>
            <w:tcW w:w="324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8"/>
              </w:rPr>
            </w:pPr>
            <w:r w:rsidRPr="00710F6E">
              <w:rPr>
                <w:sz w:val="28"/>
                <w:szCs w:val="28"/>
              </w:rPr>
              <w:t>Заголовок раздела n</w:t>
            </w:r>
          </w:p>
        </w:tc>
      </w:tr>
      <w:tr w:rsidR="00526ACB" w:rsidRPr="00710F6E" w:rsidTr="0064404F">
        <w:tc>
          <w:tcPr>
            <w:tcW w:w="324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8"/>
              </w:rPr>
            </w:pPr>
            <w:r w:rsidRPr="00710F6E">
              <w:rPr>
                <w:sz w:val="28"/>
                <w:szCs w:val="28"/>
              </w:rPr>
              <w:t>Раздел 1</w:t>
            </w:r>
          </w:p>
        </w:tc>
      </w:tr>
      <w:tr w:rsidR="00526ACB" w:rsidRPr="00710F6E" w:rsidTr="0064404F">
        <w:tc>
          <w:tcPr>
            <w:tcW w:w="324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8"/>
              </w:rPr>
            </w:pPr>
            <w:r w:rsidRPr="00710F6E">
              <w:rPr>
                <w:sz w:val="28"/>
                <w:szCs w:val="28"/>
              </w:rPr>
              <w:t>Раздел 2</w:t>
            </w:r>
          </w:p>
        </w:tc>
      </w:tr>
      <w:tr w:rsidR="00526ACB" w:rsidRPr="00710F6E" w:rsidTr="0064404F">
        <w:tc>
          <w:tcPr>
            <w:tcW w:w="324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8"/>
              </w:rPr>
            </w:pPr>
            <w:r w:rsidRPr="00710F6E">
              <w:rPr>
                <w:sz w:val="28"/>
                <w:szCs w:val="28"/>
              </w:rPr>
              <w:t>…</w:t>
            </w:r>
          </w:p>
        </w:tc>
      </w:tr>
      <w:tr w:rsidR="00526ACB" w:rsidRPr="00710F6E" w:rsidTr="0064404F">
        <w:tc>
          <w:tcPr>
            <w:tcW w:w="324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8"/>
              </w:rPr>
            </w:pPr>
            <w:r w:rsidRPr="00710F6E">
              <w:rPr>
                <w:sz w:val="28"/>
                <w:szCs w:val="28"/>
              </w:rPr>
              <w:t>Раздел n</w:t>
            </w:r>
          </w:p>
        </w:tc>
      </w:tr>
      <w:tr w:rsidR="00526ACB" w:rsidRPr="00710F6E" w:rsidTr="0064404F">
        <w:tc>
          <w:tcPr>
            <w:tcW w:w="324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8"/>
              </w:rPr>
            </w:pPr>
            <w:r w:rsidRPr="00710F6E">
              <w:rPr>
                <w:sz w:val="28"/>
                <w:szCs w:val="28"/>
              </w:rPr>
              <w:t>Таблица символов</w:t>
            </w:r>
          </w:p>
        </w:tc>
      </w:tr>
      <w:tr w:rsidR="00526ACB" w:rsidRPr="00710F6E" w:rsidTr="0064404F">
        <w:tc>
          <w:tcPr>
            <w:tcW w:w="324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spacing w:after="120"/>
              <w:textAlignment w:val="baseline"/>
              <w:rPr>
                <w:sz w:val="28"/>
                <w:szCs w:val="28"/>
              </w:rPr>
            </w:pPr>
            <w:r w:rsidRPr="00710F6E">
              <w:rPr>
                <w:sz w:val="28"/>
                <w:szCs w:val="28"/>
              </w:rPr>
              <w:t>Таблица строк</w:t>
            </w:r>
          </w:p>
        </w:tc>
      </w:tr>
    </w:tbl>
    <w:p w:rsidR="00526ACB" w:rsidRPr="00710F6E" w:rsidRDefault="00526ACB" w:rsidP="00526ACB">
      <w:pPr>
        <w:overflowPunct w:val="0"/>
        <w:autoSpaceDE w:val="0"/>
        <w:autoSpaceDN w:val="0"/>
        <w:adjustRightInd w:val="0"/>
        <w:spacing w:after="120"/>
        <w:textAlignment w:val="baseline"/>
        <w:rPr>
          <w:sz w:val="28"/>
          <w:szCs w:val="28"/>
        </w:rPr>
      </w:pPr>
    </w:p>
    <w:p w:rsidR="00526ACB" w:rsidRPr="00710F6E" w:rsidRDefault="00526ACB" w:rsidP="00526ACB">
      <w:pPr>
        <w:overflowPunct w:val="0"/>
        <w:autoSpaceDE w:val="0"/>
        <w:autoSpaceDN w:val="0"/>
        <w:adjustRightInd w:val="0"/>
        <w:textAlignment w:val="baseline"/>
        <w:rPr>
          <w:sz w:val="28"/>
          <w:szCs w:val="28"/>
        </w:rPr>
      </w:pPr>
      <w:r w:rsidRPr="00710F6E">
        <w:rPr>
          <w:sz w:val="28"/>
          <w:szCs w:val="28"/>
        </w:rPr>
        <w:tab/>
        <w:t xml:space="preserve">Рис. 1.3. Структура исполняемого </w:t>
      </w:r>
    </w:p>
    <w:p w:rsidR="00526ACB" w:rsidRPr="00710F6E" w:rsidRDefault="00526ACB" w:rsidP="00526ACB">
      <w:pPr>
        <w:overflowPunct w:val="0"/>
        <w:autoSpaceDE w:val="0"/>
        <w:autoSpaceDN w:val="0"/>
        <w:adjustRightInd w:val="0"/>
        <w:textAlignment w:val="baseline"/>
        <w:rPr>
          <w:sz w:val="28"/>
          <w:szCs w:val="28"/>
        </w:rPr>
      </w:pPr>
      <w:r w:rsidRPr="00710F6E">
        <w:rPr>
          <w:sz w:val="28"/>
          <w:szCs w:val="28"/>
        </w:rPr>
        <w:lastRenderedPageBreak/>
        <w:tab/>
        <w:t>файла в формате COFF</w:t>
      </w:r>
    </w:p>
    <w:p w:rsidR="00526ACB" w:rsidRPr="00710F6E" w:rsidRDefault="00526ACB" w:rsidP="00526ACB">
      <w:pPr>
        <w:overflowPunct w:val="0"/>
        <w:autoSpaceDE w:val="0"/>
        <w:autoSpaceDN w:val="0"/>
        <w:adjustRightInd w:val="0"/>
        <w:textAlignment w:val="baseline"/>
        <w:rPr>
          <w:sz w:val="28"/>
          <w:szCs w:val="28"/>
        </w:rPr>
      </w:pPr>
    </w:p>
    <w:p w:rsidR="00526ACB" w:rsidRPr="00710F6E" w:rsidRDefault="00526ACB" w:rsidP="00526ACB">
      <w:pPr>
        <w:overflowPunct w:val="0"/>
        <w:autoSpaceDE w:val="0"/>
        <w:autoSpaceDN w:val="0"/>
        <w:adjustRightInd w:val="0"/>
        <w:textAlignment w:val="baseline"/>
        <w:rPr>
          <w:sz w:val="28"/>
          <w:szCs w:val="28"/>
        </w:rPr>
      </w:pPr>
      <w:r w:rsidRPr="00F5449A">
        <w:rPr>
          <w:sz w:val="28"/>
          <w:szCs w:val="28"/>
          <w:lang w:val="ru-RU"/>
        </w:rPr>
        <w:tab/>
        <w:t xml:space="preserve">Заголовок содержит общую информацию, позволяющую определить месторасположение остальных компонентов. </w:t>
      </w:r>
      <w:r w:rsidRPr="00710F6E">
        <w:rPr>
          <w:sz w:val="28"/>
          <w:szCs w:val="28"/>
        </w:rPr>
        <w:t>Заголовок COFF содержит следующие поля:</w:t>
      </w:r>
    </w:p>
    <w:p w:rsidR="00526ACB" w:rsidRPr="00710F6E" w:rsidRDefault="00526ACB" w:rsidP="00526ACB">
      <w:pPr>
        <w:overflowPunct w:val="0"/>
        <w:autoSpaceDE w:val="0"/>
        <w:autoSpaceDN w:val="0"/>
        <w:adjustRightInd w:val="0"/>
        <w:textAlignment w:val="baseline"/>
        <w:rPr>
          <w:sz w:val="28"/>
          <w:szCs w:val="28"/>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9"/>
        <w:gridCol w:w="2120"/>
        <w:gridCol w:w="7040"/>
      </w:tblGrid>
      <w:tr w:rsidR="00526ACB" w:rsidRPr="00710F6E"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w:t>
            </w:r>
          </w:p>
        </w:tc>
        <w:tc>
          <w:tcPr>
            <w:tcW w:w="212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Поля заголовка</w:t>
            </w:r>
          </w:p>
        </w:tc>
        <w:tc>
          <w:tcPr>
            <w:tcW w:w="704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Примечания</w:t>
            </w:r>
          </w:p>
        </w:tc>
      </w:tr>
      <w:tr w:rsidR="00526ACB" w:rsidRPr="0064404F"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1</w:t>
            </w:r>
          </w:p>
        </w:tc>
        <w:tc>
          <w:tcPr>
            <w:tcW w:w="212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 xml:space="preserve"> f_magic</w:t>
            </w:r>
          </w:p>
        </w:tc>
        <w:tc>
          <w:tcPr>
            <w:tcW w:w="7040"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textAlignment w:val="baseline"/>
              <w:rPr>
                <w:sz w:val="28"/>
                <w:szCs w:val="28"/>
                <w:lang w:val="ru-RU"/>
              </w:rPr>
            </w:pPr>
            <w:r w:rsidRPr="00F5449A">
              <w:rPr>
                <w:sz w:val="28"/>
                <w:szCs w:val="28"/>
                <w:lang w:val="ru-RU"/>
              </w:rPr>
              <w:t>Аппаратная платформа, для которой создан файл.</w:t>
            </w:r>
          </w:p>
        </w:tc>
      </w:tr>
      <w:tr w:rsidR="00526ACB" w:rsidRPr="00710F6E"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2</w:t>
            </w:r>
          </w:p>
        </w:tc>
        <w:tc>
          <w:tcPr>
            <w:tcW w:w="212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f_nscns</w:t>
            </w:r>
          </w:p>
        </w:tc>
        <w:tc>
          <w:tcPr>
            <w:tcW w:w="704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Количество разделов в файле.</w:t>
            </w:r>
          </w:p>
        </w:tc>
      </w:tr>
      <w:tr w:rsidR="00526ACB" w:rsidRPr="0064404F"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3</w:t>
            </w:r>
          </w:p>
        </w:tc>
        <w:tc>
          <w:tcPr>
            <w:tcW w:w="212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f_timdat</w:t>
            </w:r>
          </w:p>
        </w:tc>
        <w:tc>
          <w:tcPr>
            <w:tcW w:w="7040"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textAlignment w:val="baseline"/>
              <w:rPr>
                <w:sz w:val="28"/>
                <w:szCs w:val="28"/>
                <w:lang w:val="ru-RU"/>
              </w:rPr>
            </w:pPr>
            <w:r w:rsidRPr="00F5449A">
              <w:rPr>
                <w:sz w:val="28"/>
                <w:szCs w:val="28"/>
                <w:lang w:val="ru-RU"/>
              </w:rPr>
              <w:t>Время и дата создания файла.</w:t>
            </w:r>
          </w:p>
        </w:tc>
      </w:tr>
      <w:tr w:rsidR="00526ACB" w:rsidRPr="0064404F"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4</w:t>
            </w:r>
          </w:p>
        </w:tc>
        <w:tc>
          <w:tcPr>
            <w:tcW w:w="212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f_symptr</w:t>
            </w:r>
          </w:p>
        </w:tc>
        <w:tc>
          <w:tcPr>
            <w:tcW w:w="7040"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textAlignment w:val="baseline"/>
              <w:rPr>
                <w:sz w:val="28"/>
                <w:szCs w:val="28"/>
                <w:lang w:val="ru-RU"/>
              </w:rPr>
            </w:pPr>
            <w:r w:rsidRPr="00F5449A">
              <w:rPr>
                <w:sz w:val="28"/>
                <w:szCs w:val="28"/>
                <w:lang w:val="ru-RU"/>
              </w:rPr>
              <w:t>Расположение таблицы символов в файле.</w:t>
            </w:r>
          </w:p>
        </w:tc>
      </w:tr>
      <w:tr w:rsidR="00526ACB" w:rsidRPr="0064404F"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5</w:t>
            </w:r>
          </w:p>
        </w:tc>
        <w:tc>
          <w:tcPr>
            <w:tcW w:w="212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f_nsyms</w:t>
            </w:r>
          </w:p>
        </w:tc>
        <w:tc>
          <w:tcPr>
            <w:tcW w:w="7040"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textAlignment w:val="baseline"/>
              <w:rPr>
                <w:sz w:val="28"/>
                <w:szCs w:val="28"/>
                <w:lang w:val="ru-RU"/>
              </w:rPr>
            </w:pPr>
            <w:r w:rsidRPr="00F5449A">
              <w:rPr>
                <w:sz w:val="28"/>
                <w:szCs w:val="28"/>
                <w:lang w:val="ru-RU"/>
              </w:rPr>
              <w:t>Количество записей в таблице символов.</w:t>
            </w:r>
          </w:p>
        </w:tc>
      </w:tr>
      <w:tr w:rsidR="00526ACB" w:rsidRPr="00710F6E"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6</w:t>
            </w:r>
          </w:p>
        </w:tc>
        <w:tc>
          <w:tcPr>
            <w:tcW w:w="212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f_opthdr</w:t>
            </w:r>
          </w:p>
        </w:tc>
        <w:tc>
          <w:tcPr>
            <w:tcW w:w="704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Размер заголовка a.out.</w:t>
            </w:r>
          </w:p>
        </w:tc>
      </w:tr>
      <w:tr w:rsidR="00526ACB" w:rsidRPr="0064404F"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7</w:t>
            </w:r>
          </w:p>
        </w:tc>
        <w:tc>
          <w:tcPr>
            <w:tcW w:w="212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8"/>
              </w:rPr>
            </w:pPr>
            <w:r w:rsidRPr="00710F6E">
              <w:rPr>
                <w:sz w:val="28"/>
                <w:szCs w:val="28"/>
              </w:rPr>
              <w:t>f_flags</w:t>
            </w:r>
          </w:p>
        </w:tc>
        <w:tc>
          <w:tcPr>
            <w:tcW w:w="7040"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textAlignment w:val="baseline"/>
              <w:rPr>
                <w:sz w:val="28"/>
                <w:szCs w:val="28"/>
                <w:lang w:val="ru-RU"/>
              </w:rPr>
            </w:pPr>
            <w:r w:rsidRPr="00F5449A">
              <w:rPr>
                <w:sz w:val="28"/>
                <w:szCs w:val="28"/>
                <w:lang w:val="ru-RU"/>
              </w:rPr>
              <w:t>Флаги, указывающие на тип файлов, наличие символьной информации, таблицы строк и т.д.</w:t>
            </w:r>
          </w:p>
        </w:tc>
      </w:tr>
    </w:tbl>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8"/>
          <w:lang w:val="ru-RU"/>
        </w:rPr>
        <w:t xml:space="preserve">Заголовок </w:t>
      </w:r>
      <w:r w:rsidRPr="00710F6E">
        <w:rPr>
          <w:sz w:val="28"/>
          <w:szCs w:val="28"/>
        </w:rPr>
        <w:t>COFF</w:t>
      </w:r>
      <w:r w:rsidRPr="00F5449A">
        <w:rPr>
          <w:sz w:val="28"/>
          <w:szCs w:val="28"/>
          <w:lang w:val="ru-RU"/>
        </w:rPr>
        <w:t xml:space="preserve"> присутствует в исполняемых файлах, промежуточных объе</w:t>
      </w:r>
      <w:r w:rsidRPr="00F5449A">
        <w:rPr>
          <w:sz w:val="28"/>
          <w:szCs w:val="20"/>
          <w:lang w:val="ru-RU"/>
        </w:rPr>
        <w:t xml:space="preserve">ктных файлах и в библиотечных архивах. Каждый исполняемый файл также содержит заголовок </w:t>
      </w:r>
      <w:r w:rsidRPr="00710F6E">
        <w:rPr>
          <w:b/>
          <w:sz w:val="28"/>
          <w:szCs w:val="20"/>
        </w:rPr>
        <w:t>a</w:t>
      </w:r>
      <w:r w:rsidRPr="00F5449A">
        <w:rPr>
          <w:b/>
          <w:sz w:val="28"/>
          <w:szCs w:val="20"/>
          <w:lang w:val="ru-RU"/>
        </w:rPr>
        <w:t>.</w:t>
      </w:r>
      <w:r w:rsidRPr="00710F6E">
        <w:rPr>
          <w:b/>
          <w:sz w:val="28"/>
          <w:szCs w:val="20"/>
        </w:rPr>
        <w:t>out</w:t>
      </w:r>
      <w:r w:rsidRPr="00F5449A">
        <w:rPr>
          <w:sz w:val="28"/>
          <w:szCs w:val="20"/>
          <w:lang w:val="ru-RU"/>
        </w:rPr>
        <w:t>, хранящий информацию, необходимую ядру операционной системы или загрузчику для запуска программы.</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textAlignment w:val="baseline"/>
        <w:rPr>
          <w:sz w:val="28"/>
          <w:szCs w:val="20"/>
          <w:lang w:val="ru-RU"/>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9"/>
        <w:gridCol w:w="1942"/>
        <w:gridCol w:w="7218"/>
      </w:tblGrid>
      <w:tr w:rsidR="00526ACB" w:rsidRPr="00710F6E"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w:t>
            </w:r>
          </w:p>
        </w:tc>
        <w:tc>
          <w:tcPr>
            <w:tcW w:w="1942"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Содержимое поля</w:t>
            </w:r>
          </w:p>
        </w:tc>
        <w:tc>
          <w:tcPr>
            <w:tcW w:w="721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Примечания</w:t>
            </w:r>
          </w:p>
        </w:tc>
      </w:tr>
      <w:tr w:rsidR="00526ACB" w:rsidRPr="00710F6E"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1</w:t>
            </w:r>
          </w:p>
        </w:tc>
        <w:tc>
          <w:tcPr>
            <w:tcW w:w="1942"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 xml:space="preserve"> vstamp</w:t>
            </w:r>
          </w:p>
        </w:tc>
        <w:tc>
          <w:tcPr>
            <w:tcW w:w="721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Номер версии заголовка</w:t>
            </w:r>
          </w:p>
        </w:tc>
      </w:tr>
      <w:tr w:rsidR="00526ACB" w:rsidRPr="00710F6E"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2</w:t>
            </w:r>
          </w:p>
        </w:tc>
        <w:tc>
          <w:tcPr>
            <w:tcW w:w="1942"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 xml:space="preserve"> tsize (text)</w:t>
            </w:r>
          </w:p>
        </w:tc>
        <w:tc>
          <w:tcPr>
            <w:tcW w:w="721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Размер раздела инструкций</w:t>
            </w:r>
          </w:p>
        </w:tc>
      </w:tr>
      <w:tr w:rsidR="00526ACB" w:rsidRPr="00710F6E"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3</w:t>
            </w:r>
          </w:p>
        </w:tc>
        <w:tc>
          <w:tcPr>
            <w:tcW w:w="1942"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 xml:space="preserve"> dsize (data)</w:t>
            </w:r>
          </w:p>
        </w:tc>
        <w:tc>
          <w:tcPr>
            <w:tcW w:w="721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Размер раздела инициализированных данных</w:t>
            </w:r>
          </w:p>
        </w:tc>
      </w:tr>
      <w:tr w:rsidR="00526ACB" w:rsidRPr="00710F6E"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lastRenderedPageBreak/>
              <w:t>4</w:t>
            </w:r>
          </w:p>
        </w:tc>
        <w:tc>
          <w:tcPr>
            <w:tcW w:w="1942"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 xml:space="preserve"> bsize (bss)</w:t>
            </w:r>
          </w:p>
        </w:tc>
        <w:tc>
          <w:tcPr>
            <w:tcW w:w="721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Размер раздела неинициализированных данных</w:t>
            </w:r>
          </w:p>
        </w:tc>
      </w:tr>
      <w:tr w:rsidR="00526ACB" w:rsidRPr="00710F6E"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5</w:t>
            </w:r>
          </w:p>
        </w:tc>
        <w:tc>
          <w:tcPr>
            <w:tcW w:w="1942"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 xml:space="preserve"> Entry</w:t>
            </w:r>
          </w:p>
        </w:tc>
        <w:tc>
          <w:tcPr>
            <w:tcW w:w="7218"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Точка входа программы</w:t>
            </w:r>
          </w:p>
        </w:tc>
      </w:tr>
      <w:tr w:rsidR="00526ACB" w:rsidRPr="0064404F"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6</w:t>
            </w:r>
          </w:p>
        </w:tc>
        <w:tc>
          <w:tcPr>
            <w:tcW w:w="1942"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 xml:space="preserve"> text_start</w:t>
            </w:r>
          </w:p>
        </w:tc>
        <w:tc>
          <w:tcPr>
            <w:tcW w:w="7218"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textAlignment w:val="baseline"/>
              <w:rPr>
                <w:sz w:val="28"/>
                <w:szCs w:val="20"/>
                <w:lang w:val="ru-RU"/>
              </w:rPr>
            </w:pPr>
            <w:r w:rsidRPr="00F5449A">
              <w:rPr>
                <w:sz w:val="28"/>
                <w:szCs w:val="20"/>
                <w:lang w:val="ru-RU"/>
              </w:rPr>
              <w:t>Адрес начала сегмента инструкций виртуальной памяти</w:t>
            </w:r>
          </w:p>
        </w:tc>
      </w:tr>
      <w:tr w:rsidR="00526ACB" w:rsidRPr="0064404F" w:rsidTr="0064404F">
        <w:tc>
          <w:tcPr>
            <w:tcW w:w="47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7</w:t>
            </w:r>
          </w:p>
        </w:tc>
        <w:tc>
          <w:tcPr>
            <w:tcW w:w="1942"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textAlignment w:val="baseline"/>
              <w:rPr>
                <w:sz w:val="28"/>
                <w:szCs w:val="20"/>
              </w:rPr>
            </w:pPr>
            <w:r w:rsidRPr="00710F6E">
              <w:rPr>
                <w:sz w:val="28"/>
                <w:szCs w:val="20"/>
              </w:rPr>
              <w:t xml:space="preserve"> data_start </w:t>
            </w:r>
          </w:p>
        </w:tc>
        <w:tc>
          <w:tcPr>
            <w:tcW w:w="7218"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textAlignment w:val="baseline"/>
              <w:rPr>
                <w:sz w:val="28"/>
                <w:szCs w:val="20"/>
                <w:lang w:val="ru-RU"/>
              </w:rPr>
            </w:pPr>
            <w:r w:rsidRPr="00F5449A">
              <w:rPr>
                <w:sz w:val="28"/>
                <w:szCs w:val="20"/>
                <w:lang w:val="ru-RU"/>
              </w:rPr>
              <w:t>Адрес начала сегмента данных виртуальной памяти</w:t>
            </w:r>
          </w:p>
        </w:tc>
      </w:tr>
    </w:tbl>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Все файлы формата </w:t>
      </w:r>
      <w:r w:rsidRPr="00710F6E">
        <w:rPr>
          <w:sz w:val="28"/>
          <w:szCs w:val="20"/>
        </w:rPr>
        <w:t>COFF</w:t>
      </w:r>
      <w:r w:rsidRPr="00F5449A">
        <w:rPr>
          <w:sz w:val="28"/>
          <w:szCs w:val="20"/>
          <w:lang w:val="ru-RU"/>
        </w:rPr>
        <w:t xml:space="preserve"> имеют два или более разделов, каждый из которых описывается своим заголовком. В заголовке хранится имя, размер раздела, его расположение в файле и виртуальный адрес после запуска программы на выполнение.</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t>Таблица символов и строк является основой системы отладки.</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Символом является любая переменная, имя функции или метка, определенные в программе. Каждая запись в таблице символов хранит имя символа, его виртуальный адрес, номер раздела, в котором определен символ, тип символа, класс хранения. Если имя символа занимает более восьми байт, то оно хранится в таблице строк. В этом случае в полном имени символа указывается смещение имени символа в таблице строк. Основное назначение символьной информации – применение в программах отладчиков, а также использование в программах, отражающих состояние процесса в системе.</w:t>
      </w:r>
    </w:p>
    <w:p w:rsidR="00526ACB" w:rsidRPr="00F5449A" w:rsidRDefault="00526ACB" w:rsidP="00526ACB">
      <w:pPr>
        <w:ind w:left="720"/>
        <w:jc w:val="both"/>
        <w:rPr>
          <w:b/>
          <w:lang w:val="ru-RU"/>
        </w:rPr>
      </w:pPr>
    </w:p>
    <w:p w:rsidR="00526ACB" w:rsidRPr="00F5449A" w:rsidRDefault="00526ACB" w:rsidP="00526ACB">
      <w:pPr>
        <w:keepNext/>
        <w:overflowPunct w:val="0"/>
        <w:autoSpaceDE w:val="0"/>
        <w:autoSpaceDN w:val="0"/>
        <w:adjustRightInd w:val="0"/>
        <w:spacing w:before="240" w:after="60"/>
        <w:textAlignment w:val="baseline"/>
        <w:outlineLvl w:val="1"/>
        <w:rPr>
          <w:rFonts w:ascii="Arial" w:hAnsi="Arial" w:cs="Arial"/>
          <w:b/>
          <w:bCs/>
          <w:i/>
          <w:iCs/>
          <w:sz w:val="28"/>
          <w:szCs w:val="28"/>
          <w:lang w:val="ru-RU"/>
        </w:rPr>
      </w:pPr>
      <w:bookmarkStart w:id="45" w:name="_Toc41918267"/>
      <w:bookmarkStart w:id="46" w:name="_Toc41918438"/>
      <w:bookmarkStart w:id="47" w:name="_Toc215646265"/>
      <w:r w:rsidRPr="00F5449A">
        <w:rPr>
          <w:rFonts w:ascii="Arial" w:hAnsi="Arial" w:cs="Arial"/>
          <w:b/>
          <w:bCs/>
          <w:i/>
          <w:iCs/>
          <w:sz w:val="28"/>
          <w:szCs w:val="28"/>
          <w:lang w:val="ru-RU"/>
        </w:rPr>
        <w:t xml:space="preserve">Тема 2. Файловая система ОС </w:t>
      </w:r>
      <w:r w:rsidRPr="00710F6E">
        <w:rPr>
          <w:rFonts w:ascii="Arial" w:hAnsi="Arial" w:cs="Arial"/>
          <w:b/>
          <w:bCs/>
          <w:i/>
          <w:iCs/>
          <w:sz w:val="28"/>
          <w:szCs w:val="28"/>
        </w:rPr>
        <w:t>UNIX</w:t>
      </w:r>
      <w:bookmarkEnd w:id="45"/>
      <w:bookmarkEnd w:id="46"/>
      <w:bookmarkEnd w:id="47"/>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48" w:name="_Toc41918268"/>
      <w:bookmarkStart w:id="49" w:name="_Toc41918439"/>
      <w:bookmarkStart w:id="50" w:name="_Toc215646266"/>
      <w:r w:rsidRPr="00F5449A">
        <w:rPr>
          <w:rFonts w:ascii="Arial" w:hAnsi="Arial" w:cs="Arial"/>
          <w:b/>
          <w:bCs/>
          <w:sz w:val="26"/>
          <w:szCs w:val="26"/>
          <w:lang w:val="ru-RU"/>
        </w:rPr>
        <w:t>Введение</w:t>
      </w:r>
      <w:bookmarkEnd w:id="48"/>
      <w:bookmarkEnd w:id="49"/>
      <w:bookmarkEnd w:id="50"/>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С точки зрения пользователей в </w:t>
      </w:r>
      <w:r w:rsidRPr="00710F6E">
        <w:rPr>
          <w:sz w:val="28"/>
          <w:szCs w:val="20"/>
        </w:rPr>
        <w:t>UNIX</w:t>
      </w:r>
      <w:r w:rsidRPr="00F5449A">
        <w:rPr>
          <w:sz w:val="28"/>
          <w:szCs w:val="20"/>
          <w:lang w:val="ru-RU"/>
        </w:rPr>
        <w:t xml:space="preserve"> есть два типа объектов: файлы и процессы. Все данные хранятся в виде файлов, а когда запускается программа, ядро загружает соответствующий исполняемый файл, создаёт образ процесса и передаёт ему управление. Во время работы процессы могут взаимодействовать с файлами.</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Файлы в операционной системе играют одну из важнейших ролей, т.к. в них хранятся не только данные, но файлы также определяют и привилегии пользователей путём введения прав доступа к файлам. При обращении пользователя к файлу сравниваются права доступа, установленные для файла с </w:t>
      </w:r>
      <w:r w:rsidRPr="00F5449A">
        <w:rPr>
          <w:sz w:val="28"/>
          <w:szCs w:val="20"/>
          <w:lang w:val="ru-RU"/>
        </w:rPr>
        <w:lastRenderedPageBreak/>
        <w:t>правами конкретного пользователя. Файлы также обеспечивают доступ к периферийным устройствам машины.</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Файлы организованы в древовидную файловую систему. Каждый файл имеет имя, определяющее его положение в дереве файловой системы. Корнем дерева является корневой каталог с именем “/”, имена всех остальных файлов содержат путь: </w:t>
      </w:r>
      <w:r w:rsidRPr="00F5449A">
        <w:rPr>
          <w:b/>
          <w:sz w:val="28"/>
          <w:szCs w:val="20"/>
          <w:lang w:val="ru-RU"/>
        </w:rPr>
        <w:t>/</w:t>
      </w:r>
      <w:r w:rsidRPr="00710F6E">
        <w:rPr>
          <w:b/>
          <w:sz w:val="28"/>
          <w:szCs w:val="20"/>
        </w:rPr>
        <w:t>home</w:t>
      </w:r>
      <w:r w:rsidRPr="00F5449A">
        <w:rPr>
          <w:b/>
          <w:sz w:val="28"/>
          <w:szCs w:val="20"/>
          <w:lang w:val="ru-RU"/>
        </w:rPr>
        <w:t>/</w:t>
      </w:r>
      <w:r w:rsidRPr="00710F6E">
        <w:rPr>
          <w:b/>
          <w:sz w:val="28"/>
          <w:szCs w:val="20"/>
        </w:rPr>
        <w:t>student</w:t>
      </w:r>
      <w:r w:rsidRPr="00F5449A">
        <w:rPr>
          <w:b/>
          <w:sz w:val="28"/>
          <w:szCs w:val="20"/>
          <w:lang w:val="ru-RU"/>
        </w:rPr>
        <w:t>/</w:t>
      </w:r>
      <w:r w:rsidRPr="00710F6E">
        <w:rPr>
          <w:b/>
          <w:sz w:val="28"/>
          <w:szCs w:val="20"/>
        </w:rPr>
        <w:t>proga</w:t>
      </w:r>
      <w:r w:rsidRPr="00F5449A">
        <w:rPr>
          <w:b/>
          <w:sz w:val="28"/>
          <w:szCs w:val="20"/>
          <w:lang w:val="ru-RU"/>
        </w:rPr>
        <w:t>.</w:t>
      </w:r>
      <w:r w:rsidRPr="00710F6E">
        <w:rPr>
          <w:b/>
          <w:sz w:val="28"/>
          <w:szCs w:val="20"/>
        </w:rPr>
        <w:t>cpp</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Имя файла </w:t>
      </w:r>
      <w:r w:rsidRPr="00710F6E">
        <w:rPr>
          <w:sz w:val="28"/>
          <w:szCs w:val="28"/>
        </w:rPr>
        <w:sym w:font="Symbol" w:char="F0BE"/>
      </w:r>
      <w:r w:rsidRPr="00F5449A">
        <w:rPr>
          <w:sz w:val="28"/>
          <w:szCs w:val="20"/>
          <w:lang w:val="ru-RU"/>
        </w:rPr>
        <w:t xml:space="preserve"> атрибут файловой системы, а не набора некоторых данных на диске. Каждый файл имеет связанные с ним метаданные, которые хранятся в индексных дескрипторах. Индексный дескриптор содержит все характеристики файла, позволяющие операционной системе выполнять операции, затребованные прикладной задачей. В метаданных содержатся и указатели на дисковые области, в которых хранятся данные.</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Имя файла в файловой системе </w:t>
      </w:r>
      <w:r w:rsidRPr="00710F6E">
        <w:rPr>
          <w:sz w:val="28"/>
          <w:szCs w:val="28"/>
        </w:rPr>
        <w:sym w:font="Symbol" w:char="F0BE"/>
      </w:r>
      <w:r w:rsidRPr="00F5449A">
        <w:rPr>
          <w:sz w:val="28"/>
          <w:szCs w:val="20"/>
          <w:lang w:val="ru-RU"/>
        </w:rPr>
        <w:t xml:space="preserve"> указатель на его метаданные. Сами метаданные не содержат указателя на имя файла. Полное имя файла не содержит указателя на физический носитель, где находится файл.</w:t>
      </w:r>
    </w:p>
    <w:p w:rsidR="00526ACB" w:rsidRPr="00F5449A" w:rsidRDefault="00526ACB" w:rsidP="00526ACB">
      <w:pPr>
        <w:overflowPunct w:val="0"/>
        <w:autoSpaceDE w:val="0"/>
        <w:autoSpaceDN w:val="0"/>
        <w:adjustRightInd w:val="0"/>
        <w:jc w:val="center"/>
        <w:textAlignment w:val="baseline"/>
        <w:rPr>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51" w:name="_Toc41918269"/>
      <w:bookmarkStart w:id="52" w:name="_Toc41918440"/>
      <w:bookmarkStart w:id="53" w:name="_Toc215646267"/>
      <w:r w:rsidRPr="00F5449A">
        <w:rPr>
          <w:rFonts w:ascii="Arial" w:hAnsi="Arial" w:cs="Arial"/>
          <w:b/>
          <w:bCs/>
          <w:caps/>
          <w:sz w:val="26"/>
          <w:szCs w:val="26"/>
          <w:lang w:val="ru-RU"/>
        </w:rPr>
        <w:t>Т</w:t>
      </w:r>
      <w:r w:rsidRPr="00F5449A">
        <w:rPr>
          <w:rFonts w:ascii="Arial" w:hAnsi="Arial" w:cs="Arial"/>
          <w:b/>
          <w:bCs/>
          <w:sz w:val="26"/>
          <w:szCs w:val="26"/>
          <w:lang w:val="ru-RU"/>
        </w:rPr>
        <w:t>ипы</w:t>
      </w:r>
      <w:r w:rsidRPr="00F5449A">
        <w:rPr>
          <w:rFonts w:ascii="Arial" w:hAnsi="Arial" w:cs="Arial"/>
          <w:b/>
          <w:bCs/>
          <w:sz w:val="30"/>
          <w:szCs w:val="26"/>
          <w:lang w:val="ru-RU"/>
        </w:rPr>
        <w:t xml:space="preserve"> файлов</w:t>
      </w:r>
      <w:bookmarkEnd w:id="51"/>
      <w:bookmarkEnd w:id="52"/>
      <w:bookmarkEnd w:id="53"/>
    </w:p>
    <w:p w:rsidR="00526ACB" w:rsidRPr="00F5449A" w:rsidRDefault="00526ACB" w:rsidP="00526ACB">
      <w:pPr>
        <w:overflowPunct w:val="0"/>
        <w:autoSpaceDE w:val="0"/>
        <w:autoSpaceDN w:val="0"/>
        <w:adjustRightInd w:val="0"/>
        <w:jc w:val="center"/>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В </w:t>
      </w:r>
      <w:r w:rsidRPr="00710F6E">
        <w:rPr>
          <w:sz w:val="28"/>
          <w:szCs w:val="20"/>
        </w:rPr>
        <w:t>UNIX</w:t>
      </w:r>
      <w:r w:rsidRPr="00F5449A">
        <w:rPr>
          <w:sz w:val="28"/>
          <w:szCs w:val="20"/>
          <w:lang w:val="ru-RU"/>
        </w:rPr>
        <w:t xml:space="preserve"> существуют следующие типы файлов:</w:t>
      </w:r>
    </w:p>
    <w:p w:rsidR="00526ACB" w:rsidRPr="00710F6E" w:rsidRDefault="00526ACB" w:rsidP="00CF45FA">
      <w:pPr>
        <w:numPr>
          <w:ilvl w:val="0"/>
          <w:numId w:val="4"/>
        </w:numPr>
        <w:overflowPunct w:val="0"/>
        <w:autoSpaceDE w:val="0"/>
        <w:autoSpaceDN w:val="0"/>
        <w:adjustRightInd w:val="0"/>
        <w:spacing w:after="0" w:line="240" w:lineRule="auto"/>
        <w:jc w:val="both"/>
        <w:textAlignment w:val="baseline"/>
        <w:rPr>
          <w:sz w:val="28"/>
          <w:szCs w:val="20"/>
        </w:rPr>
      </w:pPr>
      <w:r w:rsidRPr="00710F6E">
        <w:rPr>
          <w:sz w:val="28"/>
          <w:szCs w:val="20"/>
        </w:rPr>
        <w:t>Обычный файл</w:t>
      </w:r>
    </w:p>
    <w:p w:rsidR="00526ACB" w:rsidRPr="00710F6E" w:rsidRDefault="00526ACB" w:rsidP="00CF45FA">
      <w:pPr>
        <w:numPr>
          <w:ilvl w:val="0"/>
          <w:numId w:val="4"/>
        </w:numPr>
        <w:overflowPunct w:val="0"/>
        <w:autoSpaceDE w:val="0"/>
        <w:autoSpaceDN w:val="0"/>
        <w:adjustRightInd w:val="0"/>
        <w:spacing w:after="0" w:line="240" w:lineRule="auto"/>
        <w:jc w:val="both"/>
        <w:textAlignment w:val="baseline"/>
        <w:rPr>
          <w:sz w:val="28"/>
          <w:szCs w:val="20"/>
        </w:rPr>
      </w:pPr>
      <w:r w:rsidRPr="00710F6E">
        <w:rPr>
          <w:sz w:val="28"/>
          <w:szCs w:val="20"/>
        </w:rPr>
        <w:t>Каталог</w:t>
      </w:r>
    </w:p>
    <w:p w:rsidR="00526ACB" w:rsidRPr="00710F6E" w:rsidRDefault="00526ACB" w:rsidP="00CF45FA">
      <w:pPr>
        <w:numPr>
          <w:ilvl w:val="0"/>
          <w:numId w:val="4"/>
        </w:numPr>
        <w:overflowPunct w:val="0"/>
        <w:autoSpaceDE w:val="0"/>
        <w:autoSpaceDN w:val="0"/>
        <w:adjustRightInd w:val="0"/>
        <w:spacing w:after="0" w:line="240" w:lineRule="auto"/>
        <w:jc w:val="both"/>
        <w:textAlignment w:val="baseline"/>
        <w:rPr>
          <w:sz w:val="28"/>
          <w:szCs w:val="20"/>
        </w:rPr>
      </w:pPr>
      <w:r w:rsidRPr="00710F6E">
        <w:rPr>
          <w:sz w:val="28"/>
          <w:szCs w:val="20"/>
        </w:rPr>
        <w:t>Специальный файл устройства</w:t>
      </w:r>
    </w:p>
    <w:p w:rsidR="00526ACB" w:rsidRPr="00710F6E" w:rsidRDefault="00526ACB" w:rsidP="00CF45FA">
      <w:pPr>
        <w:numPr>
          <w:ilvl w:val="0"/>
          <w:numId w:val="4"/>
        </w:numPr>
        <w:overflowPunct w:val="0"/>
        <w:autoSpaceDE w:val="0"/>
        <w:autoSpaceDN w:val="0"/>
        <w:adjustRightInd w:val="0"/>
        <w:spacing w:after="0" w:line="240" w:lineRule="auto"/>
        <w:jc w:val="both"/>
        <w:textAlignment w:val="baseline"/>
        <w:rPr>
          <w:sz w:val="28"/>
          <w:szCs w:val="20"/>
        </w:rPr>
      </w:pPr>
      <w:r w:rsidRPr="00710F6E">
        <w:rPr>
          <w:sz w:val="28"/>
          <w:szCs w:val="20"/>
        </w:rPr>
        <w:t>Файл FIFO или именованный канал</w:t>
      </w:r>
    </w:p>
    <w:p w:rsidR="00526ACB" w:rsidRPr="00710F6E" w:rsidRDefault="00526ACB" w:rsidP="00CF45FA">
      <w:pPr>
        <w:numPr>
          <w:ilvl w:val="0"/>
          <w:numId w:val="4"/>
        </w:numPr>
        <w:overflowPunct w:val="0"/>
        <w:autoSpaceDE w:val="0"/>
        <w:autoSpaceDN w:val="0"/>
        <w:adjustRightInd w:val="0"/>
        <w:spacing w:after="0" w:line="240" w:lineRule="auto"/>
        <w:jc w:val="both"/>
        <w:textAlignment w:val="baseline"/>
        <w:rPr>
          <w:sz w:val="28"/>
          <w:szCs w:val="20"/>
        </w:rPr>
      </w:pPr>
      <w:r w:rsidRPr="00710F6E">
        <w:rPr>
          <w:sz w:val="28"/>
          <w:szCs w:val="20"/>
        </w:rPr>
        <w:t>Связь (link)</w:t>
      </w:r>
    </w:p>
    <w:p w:rsidR="00526ACB" w:rsidRPr="00710F6E" w:rsidRDefault="00526ACB" w:rsidP="00CF45FA">
      <w:pPr>
        <w:numPr>
          <w:ilvl w:val="0"/>
          <w:numId w:val="4"/>
        </w:numPr>
        <w:overflowPunct w:val="0"/>
        <w:autoSpaceDE w:val="0"/>
        <w:autoSpaceDN w:val="0"/>
        <w:adjustRightInd w:val="0"/>
        <w:spacing w:after="0" w:line="240" w:lineRule="auto"/>
        <w:jc w:val="both"/>
        <w:textAlignment w:val="baseline"/>
        <w:rPr>
          <w:sz w:val="28"/>
          <w:szCs w:val="20"/>
        </w:rPr>
      </w:pPr>
      <w:r w:rsidRPr="00710F6E">
        <w:rPr>
          <w:sz w:val="28"/>
          <w:szCs w:val="20"/>
        </w:rPr>
        <w:t>Сокет (socket)</w:t>
      </w:r>
    </w:p>
    <w:p w:rsidR="00526ACB" w:rsidRPr="00710F6E" w:rsidRDefault="00526ACB" w:rsidP="00526ACB">
      <w:pPr>
        <w:overflowPunct w:val="0"/>
        <w:autoSpaceDE w:val="0"/>
        <w:autoSpaceDN w:val="0"/>
        <w:adjustRightInd w:val="0"/>
        <w:jc w:val="both"/>
        <w:textAlignment w:val="baseline"/>
        <w:rPr>
          <w:sz w:val="28"/>
          <w:szCs w:val="20"/>
        </w:rPr>
      </w:pP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r w:rsidRPr="00F5449A">
        <w:rPr>
          <w:b/>
          <w:sz w:val="28"/>
          <w:szCs w:val="20"/>
          <w:lang w:val="ru-RU"/>
        </w:rPr>
        <w:t>Обычный файл</w:t>
      </w:r>
      <w:r w:rsidRPr="00F5449A">
        <w:rPr>
          <w:sz w:val="28"/>
          <w:szCs w:val="20"/>
          <w:lang w:val="ru-RU"/>
        </w:rPr>
        <w:t>: наиболее общий тип файлов, содержащий данные в некотором формате. Для операционной системы такие файлы представляют собой просто последовательность байтов. Интерпретация содержимого определяется прикладной программой, обрабатывающей файлы.</w:t>
      </w: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r w:rsidRPr="00F5449A">
        <w:rPr>
          <w:b/>
          <w:sz w:val="28"/>
          <w:szCs w:val="20"/>
          <w:lang w:val="ru-RU"/>
        </w:rPr>
        <w:t>Каталог</w:t>
      </w:r>
      <w:r w:rsidRPr="00F5449A">
        <w:rPr>
          <w:sz w:val="28"/>
          <w:szCs w:val="20"/>
          <w:lang w:val="ru-RU"/>
        </w:rPr>
        <w:t xml:space="preserve">: файл, содержащий имена, находящихся в нём файлов, а также указатели на дополнительную информацию (индексные дескрипторы), </w:t>
      </w:r>
      <w:r w:rsidRPr="00F5449A">
        <w:rPr>
          <w:sz w:val="28"/>
          <w:szCs w:val="20"/>
          <w:lang w:val="ru-RU"/>
        </w:rPr>
        <w:lastRenderedPageBreak/>
        <w:t>позволяющую операционной системе производить операции над этими файлами. Каталоги определяют положение файла в дереве файловой системы, т.к. сам файл не содержит информации о своём местонахождении. По существу каталог представляет собой таблицу, где каждая запись соответствует одному файлу.</w:t>
      </w: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92"/>
        <w:gridCol w:w="2407"/>
      </w:tblGrid>
      <w:tr w:rsidR="00526ACB" w:rsidRPr="00710F6E" w:rsidTr="0064404F">
        <w:trPr>
          <w:trHeight w:val="242"/>
          <w:jc w:val="center"/>
        </w:trPr>
        <w:tc>
          <w:tcPr>
            <w:tcW w:w="2392"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ind w:right="-74"/>
              <w:jc w:val="center"/>
              <w:textAlignment w:val="baseline"/>
              <w:rPr>
                <w:sz w:val="28"/>
                <w:szCs w:val="20"/>
              </w:rPr>
            </w:pPr>
            <w:r w:rsidRPr="00F5449A">
              <w:rPr>
                <w:sz w:val="28"/>
                <w:szCs w:val="20"/>
                <w:lang w:val="ru-RU"/>
              </w:rPr>
              <w:br w:type="page"/>
            </w:r>
            <w:r w:rsidRPr="00F5449A">
              <w:rPr>
                <w:sz w:val="28"/>
                <w:szCs w:val="20"/>
                <w:lang w:val="ru-RU"/>
              </w:rPr>
              <w:br w:type="page"/>
            </w:r>
            <w:r w:rsidRPr="00710F6E">
              <w:rPr>
                <w:sz w:val="28"/>
                <w:szCs w:val="20"/>
              </w:rPr>
              <w:t>Индексные дескрипторы</w:t>
            </w:r>
          </w:p>
        </w:tc>
        <w:tc>
          <w:tcPr>
            <w:tcW w:w="240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ind w:right="-74"/>
              <w:jc w:val="center"/>
              <w:textAlignment w:val="baseline"/>
              <w:rPr>
                <w:sz w:val="28"/>
                <w:szCs w:val="20"/>
              </w:rPr>
            </w:pPr>
            <w:r w:rsidRPr="00710F6E">
              <w:rPr>
                <w:sz w:val="28"/>
                <w:szCs w:val="20"/>
              </w:rPr>
              <w:t>Имена файлов</w:t>
            </w:r>
          </w:p>
        </w:tc>
      </w:tr>
      <w:tr w:rsidR="00526ACB" w:rsidRPr="00710F6E" w:rsidTr="0064404F">
        <w:trPr>
          <w:trHeight w:val="253"/>
          <w:jc w:val="center"/>
        </w:trPr>
        <w:tc>
          <w:tcPr>
            <w:tcW w:w="2392"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ind w:right="-74"/>
              <w:jc w:val="center"/>
              <w:textAlignment w:val="baseline"/>
              <w:rPr>
                <w:sz w:val="28"/>
                <w:szCs w:val="20"/>
              </w:rPr>
            </w:pPr>
            <w:r w:rsidRPr="00710F6E">
              <w:rPr>
                <w:sz w:val="28"/>
                <w:szCs w:val="20"/>
              </w:rPr>
              <w:t>1753</w:t>
            </w:r>
          </w:p>
        </w:tc>
        <w:tc>
          <w:tcPr>
            <w:tcW w:w="240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ind w:right="-74"/>
              <w:jc w:val="center"/>
              <w:textAlignment w:val="baseline"/>
              <w:rPr>
                <w:b/>
                <w:sz w:val="28"/>
                <w:szCs w:val="20"/>
              </w:rPr>
            </w:pPr>
            <w:r w:rsidRPr="00710F6E">
              <w:rPr>
                <w:b/>
                <w:sz w:val="28"/>
                <w:szCs w:val="20"/>
              </w:rPr>
              <w:t>.</w:t>
            </w:r>
          </w:p>
        </w:tc>
      </w:tr>
      <w:tr w:rsidR="00526ACB" w:rsidRPr="00710F6E" w:rsidTr="0064404F">
        <w:trPr>
          <w:trHeight w:val="242"/>
          <w:jc w:val="center"/>
        </w:trPr>
        <w:tc>
          <w:tcPr>
            <w:tcW w:w="2392"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ind w:right="-74"/>
              <w:jc w:val="center"/>
              <w:textAlignment w:val="baseline"/>
              <w:rPr>
                <w:sz w:val="28"/>
                <w:szCs w:val="20"/>
              </w:rPr>
            </w:pPr>
            <w:r w:rsidRPr="00710F6E">
              <w:rPr>
                <w:sz w:val="28"/>
                <w:szCs w:val="20"/>
              </w:rPr>
              <w:t>2036</w:t>
            </w:r>
          </w:p>
        </w:tc>
        <w:tc>
          <w:tcPr>
            <w:tcW w:w="240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ind w:right="-74"/>
              <w:jc w:val="center"/>
              <w:textAlignment w:val="baseline"/>
              <w:rPr>
                <w:b/>
                <w:sz w:val="28"/>
                <w:szCs w:val="20"/>
              </w:rPr>
            </w:pPr>
            <w:r w:rsidRPr="00710F6E">
              <w:rPr>
                <w:b/>
                <w:sz w:val="28"/>
                <w:szCs w:val="20"/>
              </w:rPr>
              <w:t>. .</w:t>
            </w:r>
          </w:p>
        </w:tc>
      </w:tr>
      <w:tr w:rsidR="00526ACB" w:rsidRPr="00710F6E" w:rsidTr="0064404F">
        <w:trPr>
          <w:trHeight w:val="253"/>
          <w:jc w:val="center"/>
        </w:trPr>
        <w:tc>
          <w:tcPr>
            <w:tcW w:w="2392"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ind w:right="-74"/>
              <w:jc w:val="center"/>
              <w:textAlignment w:val="baseline"/>
              <w:rPr>
                <w:sz w:val="28"/>
                <w:szCs w:val="20"/>
              </w:rPr>
            </w:pPr>
            <w:r w:rsidRPr="00710F6E">
              <w:rPr>
                <w:sz w:val="28"/>
                <w:szCs w:val="20"/>
              </w:rPr>
              <w:t>751</w:t>
            </w:r>
          </w:p>
        </w:tc>
        <w:tc>
          <w:tcPr>
            <w:tcW w:w="240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ind w:right="-74"/>
              <w:jc w:val="center"/>
              <w:textAlignment w:val="baseline"/>
              <w:rPr>
                <w:sz w:val="28"/>
                <w:szCs w:val="20"/>
              </w:rPr>
            </w:pPr>
            <w:r w:rsidRPr="00710F6E">
              <w:rPr>
                <w:sz w:val="28"/>
                <w:szCs w:val="20"/>
              </w:rPr>
              <w:t>P1.txt</w:t>
            </w:r>
          </w:p>
        </w:tc>
      </w:tr>
      <w:tr w:rsidR="00526ACB" w:rsidRPr="00710F6E" w:rsidTr="0064404F">
        <w:trPr>
          <w:trHeight w:val="264"/>
          <w:jc w:val="center"/>
        </w:trPr>
        <w:tc>
          <w:tcPr>
            <w:tcW w:w="2392"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ind w:right="-74"/>
              <w:jc w:val="center"/>
              <w:textAlignment w:val="baseline"/>
              <w:rPr>
                <w:sz w:val="28"/>
                <w:szCs w:val="20"/>
              </w:rPr>
            </w:pPr>
            <w:r w:rsidRPr="00710F6E">
              <w:rPr>
                <w:sz w:val="28"/>
                <w:szCs w:val="20"/>
              </w:rPr>
              <w:t>854</w:t>
            </w:r>
          </w:p>
        </w:tc>
        <w:tc>
          <w:tcPr>
            <w:tcW w:w="2407"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overflowPunct w:val="0"/>
              <w:autoSpaceDE w:val="0"/>
              <w:autoSpaceDN w:val="0"/>
              <w:adjustRightInd w:val="0"/>
              <w:ind w:right="-74"/>
              <w:jc w:val="center"/>
              <w:textAlignment w:val="baseline"/>
              <w:rPr>
                <w:sz w:val="28"/>
                <w:szCs w:val="20"/>
              </w:rPr>
            </w:pPr>
            <w:r w:rsidRPr="00710F6E">
              <w:rPr>
                <w:sz w:val="28"/>
                <w:szCs w:val="20"/>
              </w:rPr>
              <w:t>P2.c</w:t>
            </w:r>
          </w:p>
        </w:tc>
      </w:tr>
    </w:tbl>
    <w:p w:rsidR="00526ACB" w:rsidRPr="00710F6E" w:rsidRDefault="00526ACB" w:rsidP="00526ACB">
      <w:pPr>
        <w:overflowPunct w:val="0"/>
        <w:autoSpaceDE w:val="0"/>
        <w:autoSpaceDN w:val="0"/>
        <w:adjustRightInd w:val="0"/>
        <w:jc w:val="both"/>
        <w:textAlignment w:val="baseline"/>
        <w:rPr>
          <w:sz w:val="28"/>
          <w:szCs w:val="20"/>
        </w:rPr>
      </w:pPr>
    </w:p>
    <w:p w:rsidR="00526ACB" w:rsidRPr="00710F6E" w:rsidRDefault="00526ACB" w:rsidP="00526ACB">
      <w:pPr>
        <w:overflowPunct w:val="0"/>
        <w:autoSpaceDE w:val="0"/>
        <w:autoSpaceDN w:val="0"/>
        <w:adjustRightInd w:val="0"/>
        <w:jc w:val="center"/>
        <w:textAlignment w:val="baseline"/>
        <w:rPr>
          <w:sz w:val="28"/>
          <w:szCs w:val="20"/>
        </w:rPr>
      </w:pPr>
      <w:r w:rsidRPr="00710F6E">
        <w:rPr>
          <w:sz w:val="28"/>
          <w:szCs w:val="20"/>
        </w:rPr>
        <w:t xml:space="preserve">Рис. 2.1. Таблица каталога </w:t>
      </w:r>
    </w:p>
    <w:p w:rsidR="00526ACB" w:rsidRPr="00710F6E" w:rsidRDefault="00526ACB" w:rsidP="00526ACB">
      <w:pPr>
        <w:overflowPunct w:val="0"/>
        <w:autoSpaceDE w:val="0"/>
        <w:autoSpaceDN w:val="0"/>
        <w:adjustRightInd w:val="0"/>
        <w:jc w:val="both"/>
        <w:textAlignment w:val="baseline"/>
        <w:rPr>
          <w:sz w:val="28"/>
          <w:szCs w:val="20"/>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b/>
          <w:sz w:val="28"/>
          <w:szCs w:val="20"/>
          <w:lang w:val="ru-RU"/>
        </w:rPr>
        <w:t>Специальный файл устройства</w:t>
      </w:r>
      <w:r w:rsidRPr="00F5449A">
        <w:rPr>
          <w:sz w:val="28"/>
          <w:szCs w:val="20"/>
          <w:lang w:val="ru-RU"/>
        </w:rPr>
        <w:t xml:space="preserve">: обеспечивает доступ у физическому устройству. В </w:t>
      </w:r>
      <w:r w:rsidRPr="00710F6E">
        <w:rPr>
          <w:sz w:val="28"/>
          <w:szCs w:val="20"/>
        </w:rPr>
        <w:t>UNIX</w:t>
      </w:r>
      <w:r w:rsidRPr="00F5449A">
        <w:rPr>
          <w:sz w:val="28"/>
          <w:szCs w:val="20"/>
          <w:lang w:val="ru-RU"/>
        </w:rPr>
        <w:t xml:space="preserve"> различаются символьные и блочные файлы устройств. Символьные устройства применяются для не буферизированного обмена данными с устройствами (клавиатура, экран терминала), а блочные файлы </w:t>
      </w:r>
      <w:r w:rsidRPr="00710F6E">
        <w:rPr>
          <w:sz w:val="28"/>
          <w:szCs w:val="28"/>
        </w:rPr>
        <w:sym w:font="Symbol" w:char="F0BE"/>
      </w:r>
      <w:r w:rsidRPr="00F5449A">
        <w:rPr>
          <w:sz w:val="28"/>
          <w:szCs w:val="20"/>
          <w:lang w:val="ru-RU"/>
        </w:rPr>
        <w:t xml:space="preserve"> для обмена данными в виде пакетов фиксированной длины (дисковые накопители). К некоторым устройствам доступ может быть как блочный, так и символьный. Доступ к устройствам, как и к файлам, осуществляется путём открытия, чтения и записи в специальные файлы устройств.</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b/>
          <w:sz w:val="28"/>
          <w:szCs w:val="20"/>
          <w:lang w:val="ru-RU"/>
        </w:rPr>
        <w:t xml:space="preserve">Файл </w:t>
      </w:r>
      <w:r w:rsidRPr="00710F6E">
        <w:rPr>
          <w:b/>
          <w:sz w:val="28"/>
          <w:szCs w:val="20"/>
        </w:rPr>
        <w:t>FIFO</w:t>
      </w:r>
      <w:r w:rsidRPr="00F5449A">
        <w:rPr>
          <w:sz w:val="28"/>
          <w:szCs w:val="20"/>
          <w:lang w:val="ru-RU"/>
        </w:rPr>
        <w:t xml:space="preserve"> или именованный канал: специальный файл для связи между процессами - на запись и чтение и позволяет связать по данным несколько процессов. Поддержка файла </w:t>
      </w:r>
      <w:r w:rsidRPr="00710F6E">
        <w:rPr>
          <w:sz w:val="28"/>
          <w:szCs w:val="20"/>
        </w:rPr>
        <w:t>FIFO</w:t>
      </w:r>
      <w:r w:rsidRPr="00F5449A">
        <w:rPr>
          <w:sz w:val="28"/>
          <w:szCs w:val="20"/>
          <w:lang w:val="ru-RU"/>
        </w:rPr>
        <w:t xml:space="preserve"> появилась в </w:t>
      </w:r>
      <w:r w:rsidRPr="00710F6E">
        <w:rPr>
          <w:sz w:val="28"/>
          <w:szCs w:val="20"/>
        </w:rPr>
        <w:t>UNIX</w:t>
      </w:r>
      <w:r w:rsidRPr="00F5449A">
        <w:rPr>
          <w:sz w:val="28"/>
          <w:szCs w:val="20"/>
          <w:lang w:val="ru-RU"/>
        </w:rPr>
        <w:t xml:space="preserve">, начиная с </w:t>
      </w:r>
      <w:r w:rsidRPr="00710F6E">
        <w:rPr>
          <w:sz w:val="28"/>
          <w:szCs w:val="20"/>
        </w:rPr>
        <w:t>Release</w:t>
      </w:r>
      <w:r w:rsidRPr="00F5449A">
        <w:rPr>
          <w:sz w:val="28"/>
          <w:szCs w:val="20"/>
          <w:lang w:val="ru-RU"/>
        </w:rPr>
        <w:t>-5.</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b/>
          <w:sz w:val="28"/>
          <w:szCs w:val="20"/>
          <w:lang w:val="ru-RU"/>
        </w:rPr>
        <w:t>Связь (</w:t>
      </w:r>
      <w:r w:rsidRPr="00710F6E">
        <w:rPr>
          <w:b/>
          <w:sz w:val="28"/>
          <w:szCs w:val="20"/>
        </w:rPr>
        <w:t>link</w:t>
      </w:r>
      <w:r w:rsidRPr="00F5449A">
        <w:rPr>
          <w:b/>
          <w:sz w:val="28"/>
          <w:szCs w:val="20"/>
          <w:lang w:val="ru-RU"/>
        </w:rPr>
        <w:t>).</w:t>
      </w:r>
      <w:r w:rsidRPr="00F5449A">
        <w:rPr>
          <w:sz w:val="28"/>
          <w:szCs w:val="20"/>
          <w:lang w:val="ru-RU"/>
        </w:rPr>
        <w:t xml:space="preserve"> Индексные дескрипторы не содержать ни имени файла, ни указателя на него. Такой подход позволяет одному файлу иметь несколько имён в файловой системе. Имена жёстко связаны с индексными дескрипторами, и, </w:t>
      </w:r>
      <w:r w:rsidRPr="00F5449A">
        <w:rPr>
          <w:sz w:val="28"/>
          <w:szCs w:val="20"/>
          <w:lang w:val="ru-RU"/>
        </w:rPr>
        <w:lastRenderedPageBreak/>
        <w:t>соответственно, с данными файла, а сам файл существует независимо от того, как его называют, в файловой системе. Такая связь имени файла с его данными - жёсткая связь.</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С помощью команды </w:t>
      </w:r>
    </w:p>
    <w:p w:rsidR="00526ACB" w:rsidRPr="00710F6E" w:rsidRDefault="00526ACB" w:rsidP="00526ACB">
      <w:pPr>
        <w:overflowPunct w:val="0"/>
        <w:autoSpaceDE w:val="0"/>
        <w:autoSpaceDN w:val="0"/>
        <w:adjustRightInd w:val="0"/>
        <w:ind w:firstLine="567"/>
        <w:jc w:val="both"/>
        <w:textAlignment w:val="baseline"/>
        <w:rPr>
          <w:sz w:val="28"/>
          <w:szCs w:val="20"/>
          <w:lang w:val="de-DE"/>
        </w:rPr>
      </w:pPr>
      <w:r w:rsidRPr="00710F6E">
        <w:rPr>
          <w:b/>
          <w:sz w:val="28"/>
          <w:szCs w:val="20"/>
          <w:lang w:val="de-DE"/>
        </w:rPr>
        <w:t>ln P1.dat /home/katalog2/Name2</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будет создана жёсткая связь.</w:t>
      </w:r>
    </w:p>
    <w:p w:rsidR="00526ACB" w:rsidRPr="00F5449A" w:rsidRDefault="00526ACB" w:rsidP="00526ACB">
      <w:pPr>
        <w:keepNext/>
        <w:widowControl w:val="0"/>
        <w:overflowPunct w:val="0"/>
        <w:autoSpaceDE w:val="0"/>
        <w:autoSpaceDN w:val="0"/>
        <w:adjustRightInd w:val="0"/>
        <w:ind w:firstLine="567"/>
        <w:jc w:val="both"/>
        <w:textAlignment w:val="baseline"/>
        <w:rPr>
          <w:sz w:val="28"/>
          <w:szCs w:val="20"/>
          <w:lang w:val="ru-RU"/>
        </w:rPr>
      </w:pPr>
      <w:r w:rsidRPr="00F5449A">
        <w:rPr>
          <w:sz w:val="28"/>
          <w:szCs w:val="20"/>
          <w:lang w:val="ru-RU"/>
        </w:rPr>
        <w:t>Жёсткие связи абсолютно равноправны. Изменения, вносимые в файл, проявятся во всех файлах.</w:t>
      </w: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r w:rsidRPr="00F5449A">
        <w:rPr>
          <w:sz w:val="28"/>
          <w:szCs w:val="20"/>
          <w:lang w:val="ru-RU"/>
        </w:rPr>
        <w:t>Жёсткая связь является естественной формой связи имени файла с его индексным дескриптором и не принадлежит к особому типу файлов.</w:t>
      </w:r>
    </w:p>
    <w:p w:rsidR="00526ACB" w:rsidRPr="00F5449A" w:rsidRDefault="00526ACB" w:rsidP="00526ACB">
      <w:pPr>
        <w:numPr>
          <w:ilvl w:val="12"/>
          <w:numId w:val="0"/>
        </w:numPr>
        <w:overflowPunct w:val="0"/>
        <w:autoSpaceDE w:val="0"/>
        <w:autoSpaceDN w:val="0"/>
        <w:adjustRightInd w:val="0"/>
        <w:ind w:left="-1080" w:right="-74"/>
        <w:jc w:val="both"/>
        <w:textAlignment w:val="baseline"/>
        <w:rPr>
          <w:szCs w:val="20"/>
          <w:lang w:val="ru-RU"/>
        </w:rPr>
      </w:pPr>
    </w:p>
    <w:p w:rsidR="00526ACB" w:rsidRPr="00710F6E" w:rsidRDefault="00526ACB" w:rsidP="00526ACB">
      <w:pPr>
        <w:numPr>
          <w:ilvl w:val="12"/>
          <w:numId w:val="0"/>
        </w:numPr>
        <w:overflowPunct w:val="0"/>
        <w:autoSpaceDE w:val="0"/>
        <w:autoSpaceDN w:val="0"/>
        <w:adjustRightInd w:val="0"/>
        <w:ind w:left="-1080" w:right="-74"/>
        <w:jc w:val="both"/>
        <w:textAlignment w:val="baseline"/>
        <w:rPr>
          <w:b/>
          <w:szCs w:val="20"/>
        </w:rPr>
      </w:pPr>
      <w:r w:rsidRPr="00F5449A">
        <w:rPr>
          <w:b/>
          <w:szCs w:val="20"/>
          <w:lang w:val="ru-RU"/>
        </w:rPr>
        <w:tab/>
      </w:r>
      <w:r w:rsidRPr="00F5449A">
        <w:rPr>
          <w:b/>
          <w:szCs w:val="20"/>
          <w:lang w:val="ru-RU"/>
        </w:rPr>
        <w:tab/>
      </w:r>
      <w:r w:rsidRPr="00710F6E">
        <w:rPr>
          <w:b/>
          <w:szCs w:val="20"/>
        </w:rPr>
        <w:t>/home/katalog1</w:t>
      </w:r>
      <w:r w:rsidRPr="00710F6E">
        <w:rPr>
          <w:b/>
          <w:szCs w:val="20"/>
        </w:rPr>
        <w:tab/>
      </w:r>
      <w:r w:rsidRPr="00710F6E">
        <w:rPr>
          <w:b/>
          <w:szCs w:val="20"/>
        </w:rPr>
        <w:tab/>
      </w:r>
      <w:r w:rsidRPr="00710F6E">
        <w:rPr>
          <w:b/>
          <w:szCs w:val="20"/>
        </w:rPr>
        <w:tab/>
      </w:r>
      <w:r w:rsidRPr="00710F6E">
        <w:rPr>
          <w:b/>
          <w:szCs w:val="20"/>
        </w:rPr>
        <w:tab/>
      </w:r>
      <w:r w:rsidRPr="00710F6E">
        <w:rPr>
          <w:b/>
          <w:szCs w:val="20"/>
        </w:rPr>
        <w:tab/>
      </w:r>
      <w:r w:rsidRPr="00710F6E">
        <w:rPr>
          <w:b/>
          <w:szCs w:val="20"/>
        </w:rPr>
        <w:tab/>
      </w:r>
      <w:r w:rsidRPr="00710F6E">
        <w:rPr>
          <w:b/>
          <w:szCs w:val="20"/>
        </w:rPr>
        <w:tab/>
      </w:r>
      <w:r w:rsidRPr="00710F6E">
        <w:rPr>
          <w:b/>
          <w:szCs w:val="20"/>
        </w:rPr>
        <w:tab/>
      </w:r>
      <w:r w:rsidRPr="00710F6E">
        <w:rPr>
          <w:b/>
          <w:szCs w:val="20"/>
        </w:rPr>
        <w:tab/>
      </w:r>
      <w:r w:rsidRPr="00710F6E">
        <w:rPr>
          <w:b/>
          <w:szCs w:val="20"/>
        </w:rPr>
        <w:tab/>
        <w:t>/home/katalog2</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46"/>
        <w:gridCol w:w="1189"/>
      </w:tblGrid>
      <w:tr w:rsidR="00526ACB" w:rsidRPr="00710F6E" w:rsidTr="0064404F">
        <w:trPr>
          <w:trHeight w:val="269"/>
        </w:trPr>
        <w:tc>
          <w:tcPr>
            <w:tcW w:w="104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8041" w:y="225"/>
              <w:numPr>
                <w:ilvl w:val="12"/>
                <w:numId w:val="0"/>
              </w:numPr>
              <w:overflowPunct w:val="0"/>
              <w:autoSpaceDE w:val="0"/>
              <w:autoSpaceDN w:val="0"/>
              <w:adjustRightInd w:val="0"/>
              <w:ind w:right="-74"/>
              <w:textAlignment w:val="baseline"/>
              <w:rPr>
                <w:sz w:val="28"/>
                <w:szCs w:val="20"/>
              </w:rPr>
            </w:pPr>
            <w:r w:rsidRPr="00710F6E">
              <w:rPr>
                <w:sz w:val="28"/>
                <w:szCs w:val="20"/>
              </w:rPr>
              <w:t>534</w:t>
            </w:r>
          </w:p>
        </w:tc>
        <w:tc>
          <w:tcPr>
            <w:tcW w:w="118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8041" w:y="225"/>
              <w:numPr>
                <w:ilvl w:val="12"/>
                <w:numId w:val="0"/>
              </w:numPr>
              <w:overflowPunct w:val="0"/>
              <w:autoSpaceDE w:val="0"/>
              <w:autoSpaceDN w:val="0"/>
              <w:adjustRightInd w:val="0"/>
              <w:ind w:right="-74"/>
              <w:textAlignment w:val="baseline"/>
              <w:rPr>
                <w:b/>
                <w:sz w:val="28"/>
                <w:szCs w:val="20"/>
              </w:rPr>
            </w:pPr>
            <w:r w:rsidRPr="00710F6E">
              <w:rPr>
                <w:b/>
                <w:sz w:val="28"/>
                <w:szCs w:val="20"/>
              </w:rPr>
              <w:t>.</w:t>
            </w:r>
          </w:p>
        </w:tc>
      </w:tr>
      <w:tr w:rsidR="00526ACB" w:rsidRPr="00710F6E" w:rsidTr="0064404F">
        <w:trPr>
          <w:trHeight w:val="282"/>
        </w:trPr>
        <w:tc>
          <w:tcPr>
            <w:tcW w:w="104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8041" w:y="225"/>
              <w:numPr>
                <w:ilvl w:val="12"/>
                <w:numId w:val="0"/>
              </w:numPr>
              <w:overflowPunct w:val="0"/>
              <w:autoSpaceDE w:val="0"/>
              <w:autoSpaceDN w:val="0"/>
              <w:adjustRightInd w:val="0"/>
              <w:ind w:right="-74"/>
              <w:textAlignment w:val="baseline"/>
              <w:rPr>
                <w:sz w:val="28"/>
                <w:szCs w:val="20"/>
              </w:rPr>
            </w:pPr>
            <w:r w:rsidRPr="00710F6E">
              <w:rPr>
                <w:sz w:val="28"/>
                <w:szCs w:val="20"/>
              </w:rPr>
              <w:t>734</w:t>
            </w:r>
          </w:p>
        </w:tc>
        <w:tc>
          <w:tcPr>
            <w:tcW w:w="118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8041" w:y="225"/>
              <w:numPr>
                <w:ilvl w:val="12"/>
                <w:numId w:val="0"/>
              </w:numPr>
              <w:overflowPunct w:val="0"/>
              <w:autoSpaceDE w:val="0"/>
              <w:autoSpaceDN w:val="0"/>
              <w:adjustRightInd w:val="0"/>
              <w:ind w:right="-74"/>
              <w:textAlignment w:val="baseline"/>
              <w:rPr>
                <w:b/>
                <w:sz w:val="28"/>
                <w:szCs w:val="20"/>
              </w:rPr>
            </w:pPr>
            <w:r w:rsidRPr="00710F6E">
              <w:rPr>
                <w:b/>
                <w:sz w:val="28"/>
                <w:szCs w:val="20"/>
              </w:rPr>
              <w:t>. .</w:t>
            </w:r>
          </w:p>
        </w:tc>
      </w:tr>
      <w:tr w:rsidR="00526ACB" w:rsidRPr="00710F6E" w:rsidTr="0064404F">
        <w:trPr>
          <w:trHeight w:val="251"/>
        </w:trPr>
        <w:tc>
          <w:tcPr>
            <w:tcW w:w="104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8041" w:y="225"/>
              <w:numPr>
                <w:ilvl w:val="12"/>
                <w:numId w:val="0"/>
              </w:numPr>
              <w:overflowPunct w:val="0"/>
              <w:autoSpaceDE w:val="0"/>
              <w:autoSpaceDN w:val="0"/>
              <w:adjustRightInd w:val="0"/>
              <w:ind w:right="-74"/>
              <w:textAlignment w:val="baseline"/>
              <w:rPr>
                <w:sz w:val="28"/>
                <w:szCs w:val="20"/>
              </w:rPr>
            </w:pPr>
            <w:r w:rsidRPr="00710F6E">
              <w:rPr>
                <w:sz w:val="28"/>
                <w:szCs w:val="20"/>
              </w:rPr>
              <w:t>1374</w:t>
            </w:r>
          </w:p>
        </w:tc>
        <w:tc>
          <w:tcPr>
            <w:tcW w:w="118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8041" w:y="225"/>
              <w:numPr>
                <w:ilvl w:val="12"/>
                <w:numId w:val="0"/>
              </w:numPr>
              <w:overflowPunct w:val="0"/>
              <w:autoSpaceDE w:val="0"/>
              <w:autoSpaceDN w:val="0"/>
              <w:adjustRightInd w:val="0"/>
              <w:ind w:right="-74"/>
              <w:textAlignment w:val="baseline"/>
              <w:rPr>
                <w:sz w:val="28"/>
                <w:szCs w:val="20"/>
              </w:rPr>
            </w:pPr>
            <w:r w:rsidRPr="00710F6E">
              <w:rPr>
                <w:sz w:val="28"/>
                <w:szCs w:val="20"/>
              </w:rPr>
              <w:t>Name2</w:t>
            </w:r>
          </w:p>
        </w:tc>
      </w:tr>
      <w:tr w:rsidR="00526ACB" w:rsidRPr="00710F6E" w:rsidTr="0064404F">
        <w:trPr>
          <w:trHeight w:val="251"/>
        </w:trPr>
        <w:tc>
          <w:tcPr>
            <w:tcW w:w="1046"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8041" w:y="225"/>
              <w:numPr>
                <w:ilvl w:val="12"/>
                <w:numId w:val="0"/>
              </w:numPr>
              <w:overflowPunct w:val="0"/>
              <w:autoSpaceDE w:val="0"/>
              <w:autoSpaceDN w:val="0"/>
              <w:adjustRightInd w:val="0"/>
              <w:ind w:right="-74"/>
              <w:textAlignment w:val="baseline"/>
              <w:rPr>
                <w:sz w:val="28"/>
                <w:szCs w:val="20"/>
              </w:rPr>
            </w:pPr>
            <w:r w:rsidRPr="00710F6E">
              <w:rPr>
                <w:sz w:val="28"/>
                <w:szCs w:val="20"/>
              </w:rPr>
              <w:t>5374</w:t>
            </w:r>
          </w:p>
        </w:tc>
        <w:tc>
          <w:tcPr>
            <w:tcW w:w="118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8041" w:y="225"/>
              <w:numPr>
                <w:ilvl w:val="12"/>
                <w:numId w:val="0"/>
              </w:numPr>
              <w:overflowPunct w:val="0"/>
              <w:autoSpaceDE w:val="0"/>
              <w:autoSpaceDN w:val="0"/>
              <w:adjustRightInd w:val="0"/>
              <w:ind w:right="-74"/>
              <w:textAlignment w:val="baseline"/>
              <w:rPr>
                <w:sz w:val="28"/>
                <w:szCs w:val="20"/>
              </w:rPr>
            </w:pPr>
            <w:r w:rsidRPr="00710F6E">
              <w:rPr>
                <w:sz w:val="28"/>
                <w:szCs w:val="20"/>
              </w:rPr>
              <w:t>Sym_name</w:t>
            </w:r>
          </w:p>
        </w:tc>
      </w:tr>
    </w:tbl>
    <w:p w:rsidR="00526ACB" w:rsidRPr="00710F6E" w:rsidRDefault="00526ACB" w:rsidP="00526ACB">
      <w:pPr>
        <w:numPr>
          <w:ilvl w:val="12"/>
          <w:numId w:val="0"/>
        </w:numPr>
        <w:overflowPunct w:val="0"/>
        <w:autoSpaceDE w:val="0"/>
        <w:autoSpaceDN w:val="0"/>
        <w:adjustRightInd w:val="0"/>
        <w:ind w:left="6237" w:right="-74"/>
        <w:jc w:val="both"/>
        <w:textAlignment w:val="baseline"/>
        <w:rPr>
          <w:b/>
          <w:szCs w:val="20"/>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9"/>
        <w:gridCol w:w="1133"/>
      </w:tblGrid>
      <w:tr w:rsidR="00526ACB" w:rsidRPr="00710F6E" w:rsidTr="0064404F">
        <w:trPr>
          <w:trHeight w:val="269"/>
        </w:trPr>
        <w:tc>
          <w:tcPr>
            <w:tcW w:w="95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numPr>
                <w:ilvl w:val="12"/>
                <w:numId w:val="0"/>
              </w:numPr>
              <w:overflowPunct w:val="0"/>
              <w:autoSpaceDE w:val="0"/>
              <w:autoSpaceDN w:val="0"/>
              <w:adjustRightInd w:val="0"/>
              <w:ind w:right="-74"/>
              <w:jc w:val="center"/>
              <w:textAlignment w:val="baseline"/>
              <w:rPr>
                <w:szCs w:val="20"/>
              </w:rPr>
            </w:pPr>
            <w:r w:rsidRPr="00710F6E">
              <w:rPr>
                <w:szCs w:val="20"/>
              </w:rPr>
              <w:t>534</w:t>
            </w:r>
          </w:p>
        </w:tc>
        <w:tc>
          <w:tcPr>
            <w:tcW w:w="11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numPr>
                <w:ilvl w:val="12"/>
                <w:numId w:val="0"/>
              </w:numPr>
              <w:overflowPunct w:val="0"/>
              <w:autoSpaceDE w:val="0"/>
              <w:autoSpaceDN w:val="0"/>
              <w:adjustRightInd w:val="0"/>
              <w:ind w:right="-74"/>
              <w:jc w:val="center"/>
              <w:textAlignment w:val="baseline"/>
              <w:rPr>
                <w:b/>
                <w:szCs w:val="20"/>
              </w:rPr>
            </w:pPr>
            <w:r w:rsidRPr="00710F6E">
              <w:rPr>
                <w:b/>
                <w:szCs w:val="20"/>
              </w:rPr>
              <w:t>.</w:t>
            </w:r>
          </w:p>
        </w:tc>
      </w:tr>
      <w:tr w:rsidR="00526ACB" w:rsidRPr="00710F6E" w:rsidTr="0064404F">
        <w:trPr>
          <w:trHeight w:val="282"/>
        </w:trPr>
        <w:tc>
          <w:tcPr>
            <w:tcW w:w="95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numPr>
                <w:ilvl w:val="12"/>
                <w:numId w:val="0"/>
              </w:numPr>
              <w:overflowPunct w:val="0"/>
              <w:autoSpaceDE w:val="0"/>
              <w:autoSpaceDN w:val="0"/>
              <w:adjustRightInd w:val="0"/>
              <w:ind w:right="-74"/>
              <w:jc w:val="center"/>
              <w:textAlignment w:val="baseline"/>
              <w:rPr>
                <w:szCs w:val="20"/>
              </w:rPr>
            </w:pPr>
            <w:r w:rsidRPr="00710F6E">
              <w:rPr>
                <w:szCs w:val="20"/>
              </w:rPr>
              <w:t>734</w:t>
            </w:r>
          </w:p>
        </w:tc>
        <w:tc>
          <w:tcPr>
            <w:tcW w:w="11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numPr>
                <w:ilvl w:val="12"/>
                <w:numId w:val="0"/>
              </w:numPr>
              <w:overflowPunct w:val="0"/>
              <w:autoSpaceDE w:val="0"/>
              <w:autoSpaceDN w:val="0"/>
              <w:adjustRightInd w:val="0"/>
              <w:ind w:right="-74"/>
              <w:jc w:val="center"/>
              <w:textAlignment w:val="baseline"/>
              <w:rPr>
                <w:b/>
                <w:szCs w:val="20"/>
              </w:rPr>
            </w:pPr>
            <w:r w:rsidRPr="00710F6E">
              <w:rPr>
                <w:b/>
                <w:szCs w:val="20"/>
              </w:rPr>
              <w:t>. .</w:t>
            </w:r>
          </w:p>
        </w:tc>
      </w:tr>
      <w:tr w:rsidR="00526ACB" w:rsidRPr="00710F6E" w:rsidTr="0064404F">
        <w:trPr>
          <w:trHeight w:val="294"/>
        </w:trPr>
        <w:tc>
          <w:tcPr>
            <w:tcW w:w="95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numPr>
                <w:ilvl w:val="12"/>
                <w:numId w:val="0"/>
              </w:numPr>
              <w:overflowPunct w:val="0"/>
              <w:autoSpaceDE w:val="0"/>
              <w:autoSpaceDN w:val="0"/>
              <w:adjustRightInd w:val="0"/>
              <w:ind w:right="-74"/>
              <w:jc w:val="center"/>
              <w:textAlignment w:val="baseline"/>
              <w:rPr>
                <w:szCs w:val="20"/>
              </w:rPr>
            </w:pPr>
            <w:r>
              <w:rPr>
                <w:noProof/>
              </w:rPr>
              <mc:AlternateContent>
                <mc:Choice Requires="wps">
                  <w:drawing>
                    <wp:anchor distT="0" distB="0" distL="114300" distR="114300" simplePos="0" relativeHeight="251677696" behindDoc="1" locked="0" layoutInCell="0" allowOverlap="1" wp14:anchorId="0C1C9AFD" wp14:editId="40729262">
                      <wp:simplePos x="0" y="0"/>
                      <wp:positionH relativeFrom="column">
                        <wp:posOffset>1752600</wp:posOffset>
                      </wp:positionH>
                      <wp:positionV relativeFrom="paragraph">
                        <wp:posOffset>97155</wp:posOffset>
                      </wp:positionV>
                      <wp:extent cx="635" cy="401955"/>
                      <wp:effectExtent l="9525" t="6350" r="8890" b="10795"/>
                      <wp:wrapNone/>
                      <wp:docPr id="1200" name="Линия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01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C0C0E" id="Линия 19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7.65pt" to="138.0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" o:allowincell="f"/>
                  </w:pict>
                </mc:Fallback>
              </mc:AlternateContent>
            </w:r>
            <w:r>
              <w:rPr>
                <w:noProof/>
              </w:rPr>
              <mc:AlternateContent>
                <mc:Choice Requires="wps">
                  <w:drawing>
                    <wp:anchor distT="0" distB="0" distL="114300" distR="114300" simplePos="0" relativeHeight="251675648" behindDoc="1" locked="0" layoutInCell="0" allowOverlap="1" wp14:anchorId="06669578" wp14:editId="2880C43C">
                      <wp:simplePos x="0" y="0"/>
                      <wp:positionH relativeFrom="column">
                        <wp:posOffset>1295400</wp:posOffset>
                      </wp:positionH>
                      <wp:positionV relativeFrom="paragraph">
                        <wp:posOffset>97155</wp:posOffset>
                      </wp:positionV>
                      <wp:extent cx="457200" cy="0"/>
                      <wp:effectExtent l="9525" t="6350" r="9525" b="12700"/>
                      <wp:wrapNone/>
                      <wp:docPr id="1199" name="Линия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61902" id="Линия 18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7.65pt" to="13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" o:allowincell="f"/>
                  </w:pict>
                </mc:Fallback>
              </mc:AlternateContent>
            </w:r>
            <w:r w:rsidRPr="00710F6E">
              <w:rPr>
                <w:szCs w:val="20"/>
              </w:rPr>
              <w:t>1374</w:t>
            </w:r>
          </w:p>
        </w:tc>
        <w:tc>
          <w:tcPr>
            <w:tcW w:w="113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numPr>
                <w:ilvl w:val="12"/>
                <w:numId w:val="0"/>
              </w:numPr>
              <w:overflowPunct w:val="0"/>
              <w:autoSpaceDE w:val="0"/>
              <w:autoSpaceDN w:val="0"/>
              <w:adjustRightInd w:val="0"/>
              <w:ind w:right="-74"/>
              <w:jc w:val="center"/>
              <w:textAlignment w:val="baseline"/>
              <w:rPr>
                <w:szCs w:val="20"/>
              </w:rPr>
            </w:pPr>
            <w:r w:rsidRPr="00710F6E">
              <w:rPr>
                <w:szCs w:val="20"/>
              </w:rPr>
              <w:t>P1.dat</w:t>
            </w:r>
          </w:p>
        </w:tc>
      </w:tr>
    </w:tbl>
    <w:p w:rsidR="00526ACB" w:rsidRPr="00710F6E" w:rsidRDefault="00526ACB" w:rsidP="00526ACB">
      <w:pPr>
        <w:numPr>
          <w:ilvl w:val="12"/>
          <w:numId w:val="0"/>
        </w:numPr>
        <w:overflowPunct w:val="0"/>
        <w:autoSpaceDE w:val="0"/>
        <w:autoSpaceDN w:val="0"/>
        <w:adjustRightInd w:val="0"/>
        <w:ind w:left="-1080" w:right="-74"/>
        <w:jc w:val="both"/>
        <w:textAlignment w:val="baseline"/>
        <w:rPr>
          <w:szCs w:val="20"/>
        </w:rPr>
      </w:pPr>
      <w:r>
        <w:rPr>
          <w:noProof/>
        </w:rPr>
        <mc:AlternateContent>
          <mc:Choice Requires="wps">
            <w:drawing>
              <wp:anchor distT="0" distB="0" distL="114300" distR="114300" simplePos="0" relativeHeight="251678720" behindDoc="1" locked="0" layoutInCell="0" allowOverlap="1" wp14:anchorId="6EF4E8A4" wp14:editId="448DDA48">
                <wp:simplePos x="0" y="0"/>
                <wp:positionH relativeFrom="column">
                  <wp:posOffset>3215640</wp:posOffset>
                </wp:positionH>
                <wp:positionV relativeFrom="paragraph">
                  <wp:posOffset>26035</wp:posOffset>
                </wp:positionV>
                <wp:extent cx="635" cy="457835"/>
                <wp:effectExtent l="5715" t="7620" r="12700" b="10795"/>
                <wp:wrapNone/>
                <wp:docPr id="1198" name="Линия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78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D37D4" id="Линия 19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2pt,2.05pt" to="253.2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" o:allowincell="f"/>
            </w:pict>
          </mc:Fallback>
        </mc:AlternateContent>
      </w:r>
      <w:r>
        <w:rPr>
          <w:noProof/>
        </w:rPr>
        <mc:AlternateContent>
          <mc:Choice Requires="wps">
            <w:drawing>
              <wp:anchor distT="0" distB="0" distL="114300" distR="114300" simplePos="0" relativeHeight="251676672" behindDoc="1" locked="0" layoutInCell="0" allowOverlap="1" wp14:anchorId="10FBDBFE" wp14:editId="29335EF7">
                <wp:simplePos x="0" y="0"/>
                <wp:positionH relativeFrom="column">
                  <wp:posOffset>3215640</wp:posOffset>
                </wp:positionH>
                <wp:positionV relativeFrom="paragraph">
                  <wp:posOffset>26035</wp:posOffset>
                </wp:positionV>
                <wp:extent cx="732155" cy="635"/>
                <wp:effectExtent l="5715" t="7620" r="5080" b="10795"/>
                <wp:wrapNone/>
                <wp:docPr id="1197" name="Линия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215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ED511A" id="Линия 190" o:spid="_x0000_s1026" style="position:absolute;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2pt,2.05pt" to="310.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" o:allowincell="f"/>
            </w:pict>
          </mc:Fallback>
        </mc:AlternateContent>
      </w:r>
    </w:p>
    <w:p w:rsidR="00526ACB" w:rsidRPr="00710F6E" w:rsidRDefault="00526ACB" w:rsidP="00526ACB">
      <w:pPr>
        <w:numPr>
          <w:ilvl w:val="12"/>
          <w:numId w:val="0"/>
        </w:numPr>
        <w:overflowPunct w:val="0"/>
        <w:autoSpaceDE w:val="0"/>
        <w:autoSpaceDN w:val="0"/>
        <w:adjustRightInd w:val="0"/>
        <w:ind w:left="-1080" w:right="-74"/>
        <w:jc w:val="both"/>
        <w:textAlignment w:val="baseline"/>
        <w:rPr>
          <w:szCs w:val="20"/>
        </w:rPr>
      </w:pPr>
      <w:r>
        <w:rPr>
          <w:noProof/>
        </w:rPr>
        <mc:AlternateContent>
          <mc:Choice Requires="wps">
            <w:drawing>
              <wp:anchor distT="0" distB="0" distL="114300" distR="114300" simplePos="0" relativeHeight="251679744" behindDoc="1" locked="0" layoutInCell="0" allowOverlap="1" wp14:anchorId="32CEEC58" wp14:editId="474DB1CD">
                <wp:simplePos x="0" y="0"/>
                <wp:positionH relativeFrom="column">
                  <wp:posOffset>1478280</wp:posOffset>
                </wp:positionH>
                <wp:positionV relativeFrom="paragraph">
                  <wp:posOffset>122555</wp:posOffset>
                </wp:positionV>
                <wp:extent cx="548640" cy="274320"/>
                <wp:effectExtent l="11430" t="12700" r="11430" b="8255"/>
                <wp:wrapNone/>
                <wp:docPr id="1196" name="Прямоуг.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numPr>
                                <w:ilvl w:val="12"/>
                                <w:numId w:val="0"/>
                              </w:numPr>
                            </w:pPr>
                            <w:r>
                              <w:t xml:space="preserve">   1374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EEC58" id="Прямоуг. 193" o:spid="_x0000_s1033" style="position:absolute;left:0;text-align:left;margin-left:116.4pt;margin-top:9.65pt;width:43.2pt;height:21.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" o:allowincell="f">
                <v:textbox inset="0,0,0,0">
                  <w:txbxContent>
                    <w:p w:rsidR="0064404F" w:rsidRDefault="0064404F" w:rsidP="00526ACB">
                      <w:pPr>
                        <w:numPr>
                          <w:ilvl w:val="12"/>
                          <w:numId w:val="0"/>
                        </w:numPr>
                      </w:pPr>
                      <w:r>
                        <w:t xml:space="preserve">   1374</w:t>
                      </w:r>
                    </w:p>
                  </w:txbxContent>
                </v:textbox>
              </v:rect>
            </w:pict>
          </mc:Fallback>
        </mc:AlternateContent>
      </w:r>
    </w:p>
    <w:p w:rsidR="00526ACB" w:rsidRPr="00710F6E" w:rsidRDefault="00526ACB" w:rsidP="00526ACB">
      <w:pPr>
        <w:numPr>
          <w:ilvl w:val="12"/>
          <w:numId w:val="0"/>
        </w:numPr>
        <w:overflowPunct w:val="0"/>
        <w:autoSpaceDE w:val="0"/>
        <w:autoSpaceDN w:val="0"/>
        <w:adjustRightInd w:val="0"/>
        <w:ind w:right="-74"/>
        <w:jc w:val="both"/>
        <w:textAlignment w:val="baseline"/>
        <w:rPr>
          <w:szCs w:val="20"/>
        </w:rPr>
      </w:pPr>
      <w:r>
        <w:rPr>
          <w:noProof/>
        </w:rPr>
        <mc:AlternateContent>
          <mc:Choice Requires="wps">
            <w:drawing>
              <wp:anchor distT="0" distB="0" distL="114300" distR="114300" simplePos="0" relativeHeight="251682816" behindDoc="1" locked="0" layoutInCell="0" allowOverlap="1" wp14:anchorId="0AAAEA68" wp14:editId="59EF3E98">
                <wp:simplePos x="0" y="0"/>
                <wp:positionH relativeFrom="column">
                  <wp:posOffset>2941320</wp:posOffset>
                </wp:positionH>
                <wp:positionV relativeFrom="paragraph">
                  <wp:posOffset>127635</wp:posOffset>
                </wp:positionV>
                <wp:extent cx="548640" cy="274320"/>
                <wp:effectExtent l="7620" t="12065" r="5715" b="8890"/>
                <wp:wrapNone/>
                <wp:docPr id="1195" name="Прямоуг.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numPr>
                                <w:ilvl w:val="12"/>
                                <w:numId w:val="0"/>
                              </w:numPr>
                            </w:pPr>
                            <w:r>
                              <w:t xml:space="preserve">   5374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AEA68" id="Прямоуг. 196" o:spid="_x0000_s1034" style="position:absolute;left:0;text-align:left;margin-left:231.6pt;margin-top:10.05pt;width:43.2pt;height:21.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" o:allowincell="f">
                <v:textbox inset="0,0,0,0">
                  <w:txbxContent>
                    <w:p w:rsidR="0064404F" w:rsidRDefault="0064404F" w:rsidP="00526ACB">
                      <w:pPr>
                        <w:numPr>
                          <w:ilvl w:val="12"/>
                          <w:numId w:val="0"/>
                        </w:numPr>
                      </w:pPr>
                      <w:r>
                        <w:t xml:space="preserve">   5374</w:t>
                      </w:r>
                    </w:p>
                  </w:txbxContent>
                </v:textbox>
              </v:rect>
            </w:pict>
          </mc:Fallback>
        </mc:AlternateContent>
      </w:r>
      <w:r w:rsidRPr="00710F6E">
        <w:rPr>
          <w:szCs w:val="20"/>
        </w:rPr>
        <w:t>Метаданные</w:t>
      </w:r>
    </w:p>
    <w:p w:rsidR="00526ACB" w:rsidRPr="00710F6E" w:rsidRDefault="00526ACB" w:rsidP="00526ACB">
      <w:pPr>
        <w:numPr>
          <w:ilvl w:val="12"/>
          <w:numId w:val="0"/>
        </w:numPr>
        <w:overflowPunct w:val="0"/>
        <w:autoSpaceDE w:val="0"/>
        <w:autoSpaceDN w:val="0"/>
        <w:adjustRightInd w:val="0"/>
        <w:ind w:right="-74"/>
        <w:jc w:val="both"/>
        <w:textAlignment w:val="baseline"/>
        <w:rPr>
          <w:szCs w:val="20"/>
        </w:rPr>
      </w:pPr>
      <w:r>
        <w:rPr>
          <w:noProof/>
        </w:rPr>
        <mc:AlternateContent>
          <mc:Choice Requires="wps">
            <w:drawing>
              <wp:anchor distT="0" distB="0" distL="114300" distR="114300" simplePos="0" relativeHeight="251680768" behindDoc="1" locked="0" layoutInCell="0" allowOverlap="1" wp14:anchorId="4A412A81" wp14:editId="4108762C">
                <wp:simplePos x="0" y="0"/>
                <wp:positionH relativeFrom="column">
                  <wp:posOffset>1752600</wp:posOffset>
                </wp:positionH>
                <wp:positionV relativeFrom="paragraph">
                  <wp:posOffset>41275</wp:posOffset>
                </wp:positionV>
                <wp:extent cx="635" cy="274955"/>
                <wp:effectExtent l="9525" t="5715" r="8890" b="5080"/>
                <wp:wrapNone/>
                <wp:docPr id="1194" name="Линия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74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8345C" id="Линия 19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3.25pt" to="138.0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" o:allowincell="f"/>
            </w:pict>
          </mc:Fallback>
        </mc:AlternateContent>
      </w:r>
      <w:r w:rsidRPr="00710F6E">
        <w:rPr>
          <w:szCs w:val="20"/>
        </w:rPr>
        <w:t>(inode)файла</w:t>
      </w:r>
    </w:p>
    <w:p w:rsidR="00526ACB" w:rsidRPr="00710F6E" w:rsidRDefault="00526ACB" w:rsidP="00526ACB">
      <w:pPr>
        <w:numPr>
          <w:ilvl w:val="12"/>
          <w:numId w:val="0"/>
        </w:numPr>
        <w:overflowPunct w:val="0"/>
        <w:autoSpaceDE w:val="0"/>
        <w:autoSpaceDN w:val="0"/>
        <w:adjustRightInd w:val="0"/>
        <w:ind w:left="-1080" w:right="-74"/>
        <w:jc w:val="both"/>
        <w:textAlignment w:val="baseline"/>
        <w:rPr>
          <w:szCs w:val="20"/>
        </w:rPr>
      </w:pPr>
      <w:r>
        <w:rPr>
          <w:noProof/>
        </w:rPr>
        <mc:AlternateContent>
          <mc:Choice Requires="wps">
            <w:drawing>
              <wp:anchor distT="0" distB="0" distL="114300" distR="114300" simplePos="0" relativeHeight="251683840" behindDoc="1" locked="0" layoutInCell="0" allowOverlap="1" wp14:anchorId="7CAA519E" wp14:editId="2D0A2039">
                <wp:simplePos x="0" y="0"/>
                <wp:positionH relativeFrom="column">
                  <wp:posOffset>3215640</wp:posOffset>
                </wp:positionH>
                <wp:positionV relativeFrom="paragraph">
                  <wp:posOffset>46355</wp:posOffset>
                </wp:positionV>
                <wp:extent cx="0" cy="182880"/>
                <wp:effectExtent l="5715" t="5080" r="13335" b="12065"/>
                <wp:wrapNone/>
                <wp:docPr id="1193" name="Линия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E5252" id="Линия 19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2pt,3.65pt" to="253.2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" o:allowincell="f"/>
            </w:pict>
          </mc:Fallback>
        </mc:AlternateContent>
      </w:r>
      <w:r>
        <w:rPr>
          <w:noProof/>
        </w:rPr>
        <mc:AlternateContent>
          <mc:Choice Requires="wps">
            <w:drawing>
              <wp:anchor distT="0" distB="0" distL="114300" distR="114300" simplePos="0" relativeHeight="251681792" behindDoc="1" locked="0" layoutInCell="0" allowOverlap="1" wp14:anchorId="7882EE10" wp14:editId="51F3E754">
                <wp:simplePos x="0" y="0"/>
                <wp:positionH relativeFrom="column">
                  <wp:posOffset>1295400</wp:posOffset>
                </wp:positionH>
                <wp:positionV relativeFrom="paragraph">
                  <wp:posOffset>112395</wp:posOffset>
                </wp:positionV>
                <wp:extent cx="1028700" cy="274320"/>
                <wp:effectExtent l="9525" t="13970" r="9525" b="6985"/>
                <wp:wrapNone/>
                <wp:docPr id="1192" name="Прямоуг.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74320"/>
                        </a:xfrm>
                        <a:prstGeom prst="rect">
                          <a:avLst/>
                        </a:prstGeom>
                        <a:solidFill>
                          <a:srgbClr val="FFFFFF"/>
                        </a:solidFill>
                        <a:ln w="9525">
                          <a:solidFill>
                            <a:srgbClr val="000000"/>
                          </a:solidFill>
                          <a:miter lim="800000"/>
                          <a:headEnd/>
                          <a:tailEnd/>
                        </a:ln>
                      </wps:spPr>
                      <wps:txbx>
                        <w:txbxContent>
                          <w:p w:rsidR="0064404F" w:rsidRDefault="0064404F" w:rsidP="00526ACB">
                            <w:pPr>
                              <w:numPr>
                                <w:ilvl w:val="12"/>
                                <w:numId w:val="0"/>
                              </w:numPr>
                              <w:jc w:val="center"/>
                            </w:pPr>
                            <w:r>
                              <w:t>Данные файла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2EE10" id="Прямоуг. 195" o:spid="_x0000_s1035" style="position:absolute;left:0;text-align:left;margin-left:102pt;margin-top:8.85pt;width:81pt;height:21.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" o:allowincell="f">
                <v:textbox inset="0,0,0,0">
                  <w:txbxContent>
                    <w:p w:rsidR="0064404F" w:rsidRDefault="0064404F" w:rsidP="00526ACB">
                      <w:pPr>
                        <w:numPr>
                          <w:ilvl w:val="12"/>
                          <w:numId w:val="0"/>
                        </w:numPr>
                        <w:jc w:val="center"/>
                      </w:pPr>
                      <w:r>
                        <w:t>Данные файла</w:t>
                      </w:r>
                    </w:p>
                  </w:txbxContent>
                </v:textbox>
              </v:rect>
            </w:pict>
          </mc:Fallback>
        </mc:AlternateContent>
      </w:r>
    </w:p>
    <w:p w:rsidR="00526ACB" w:rsidRPr="00710F6E" w:rsidRDefault="00526ACB" w:rsidP="00526ACB">
      <w:pPr>
        <w:numPr>
          <w:ilvl w:val="12"/>
          <w:numId w:val="0"/>
        </w:numPr>
        <w:overflowPunct w:val="0"/>
        <w:autoSpaceDE w:val="0"/>
        <w:autoSpaceDN w:val="0"/>
        <w:adjustRightInd w:val="0"/>
        <w:ind w:left="6804" w:right="-74"/>
        <w:jc w:val="both"/>
        <w:textAlignment w:val="baseline"/>
        <w:rPr>
          <w:szCs w:val="20"/>
        </w:rPr>
      </w:pPr>
      <w:r>
        <w:rPr>
          <w:noProof/>
        </w:rPr>
        <mc:AlternateContent>
          <mc:Choice Requires="wps">
            <w:drawing>
              <wp:anchor distT="0" distB="0" distL="114300" distR="114300" simplePos="0" relativeHeight="251684864" behindDoc="1" locked="0" layoutInCell="0" allowOverlap="1" wp14:anchorId="14FE63C0" wp14:editId="7E45753E">
                <wp:simplePos x="0" y="0"/>
                <wp:positionH relativeFrom="column">
                  <wp:posOffset>2667000</wp:posOffset>
                </wp:positionH>
                <wp:positionV relativeFrom="paragraph">
                  <wp:posOffset>51435</wp:posOffset>
                </wp:positionV>
                <wp:extent cx="1554480" cy="274320"/>
                <wp:effectExtent l="9525" t="13970" r="7620" b="6985"/>
                <wp:wrapNone/>
                <wp:docPr id="1191" name="Прямоуг.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4480" cy="274320"/>
                        </a:xfrm>
                        <a:prstGeom prst="rect">
                          <a:avLst/>
                        </a:prstGeom>
                        <a:solidFill>
                          <a:srgbClr val="FFFFFF"/>
                        </a:solidFill>
                        <a:ln w="9525">
                          <a:solidFill>
                            <a:srgbClr val="000000"/>
                          </a:solidFill>
                          <a:miter lim="800000"/>
                          <a:headEnd/>
                          <a:tailEnd/>
                        </a:ln>
                      </wps:spPr>
                      <wps:txbx>
                        <w:txbxContent>
                          <w:p w:rsidR="0064404F" w:rsidRDefault="0064404F" w:rsidP="00526ACB">
                            <w:pPr>
                              <w:numPr>
                                <w:ilvl w:val="12"/>
                                <w:numId w:val="0"/>
                              </w:numPr>
                              <w:jc w:val="center"/>
                            </w:pPr>
                            <w:r>
                              <w:t>/../katalog1/P1.dat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FE63C0" id="Прямоуг. 198" o:spid="_x0000_s1036" style="position:absolute;left:0;text-align:left;margin-left:210pt;margin-top:4.05pt;width:122.4pt;height:21.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" o:allowincell="f">
                <v:textbox inset="0,0,0,0">
                  <w:txbxContent>
                    <w:p w:rsidR="0064404F" w:rsidRDefault="0064404F" w:rsidP="00526ACB">
                      <w:pPr>
                        <w:numPr>
                          <w:ilvl w:val="12"/>
                          <w:numId w:val="0"/>
                        </w:numPr>
                        <w:jc w:val="center"/>
                      </w:pPr>
                      <w:r>
                        <w:t>/../katalog1/P1.dat</w:t>
                      </w:r>
                    </w:p>
                  </w:txbxContent>
                </v:textbox>
              </v:rect>
            </w:pict>
          </mc:Fallback>
        </mc:AlternateContent>
      </w:r>
      <w:r w:rsidRPr="00710F6E">
        <w:rPr>
          <w:szCs w:val="20"/>
        </w:rPr>
        <w:t>Данные файла</w:t>
      </w:r>
    </w:p>
    <w:p w:rsidR="00526ACB" w:rsidRPr="00710F6E" w:rsidRDefault="00526ACB" w:rsidP="00526ACB">
      <w:pPr>
        <w:numPr>
          <w:ilvl w:val="12"/>
          <w:numId w:val="0"/>
        </w:numPr>
        <w:overflowPunct w:val="0"/>
        <w:autoSpaceDE w:val="0"/>
        <w:autoSpaceDN w:val="0"/>
        <w:adjustRightInd w:val="0"/>
        <w:ind w:left="6804" w:right="-74"/>
        <w:jc w:val="both"/>
        <w:textAlignment w:val="baseline"/>
        <w:rPr>
          <w:szCs w:val="20"/>
        </w:rPr>
      </w:pPr>
    </w:p>
    <w:p w:rsidR="00526ACB" w:rsidRPr="00710F6E" w:rsidRDefault="00526ACB" w:rsidP="00526ACB">
      <w:pPr>
        <w:numPr>
          <w:ilvl w:val="12"/>
          <w:numId w:val="0"/>
        </w:numPr>
        <w:overflowPunct w:val="0"/>
        <w:autoSpaceDE w:val="0"/>
        <w:autoSpaceDN w:val="0"/>
        <w:adjustRightInd w:val="0"/>
        <w:ind w:left="-1080" w:right="-74"/>
        <w:jc w:val="both"/>
        <w:textAlignment w:val="baseline"/>
        <w:rPr>
          <w:szCs w:val="20"/>
        </w:rPr>
      </w:pPr>
    </w:p>
    <w:p w:rsidR="00526ACB" w:rsidRPr="00710F6E" w:rsidRDefault="00526ACB" w:rsidP="00526ACB">
      <w:pPr>
        <w:overflowPunct w:val="0"/>
        <w:autoSpaceDE w:val="0"/>
        <w:autoSpaceDN w:val="0"/>
        <w:adjustRightInd w:val="0"/>
        <w:ind w:right="-74"/>
        <w:jc w:val="center"/>
        <w:textAlignment w:val="baseline"/>
        <w:rPr>
          <w:sz w:val="28"/>
          <w:szCs w:val="20"/>
        </w:rPr>
      </w:pPr>
      <w:r w:rsidRPr="00710F6E">
        <w:rPr>
          <w:sz w:val="28"/>
          <w:szCs w:val="20"/>
        </w:rPr>
        <w:t>Рис. 2.2.  Структура каталогов</w:t>
      </w:r>
    </w:p>
    <w:p w:rsidR="00526ACB" w:rsidRPr="00710F6E" w:rsidRDefault="00526ACB" w:rsidP="00526ACB">
      <w:pPr>
        <w:overflowPunct w:val="0"/>
        <w:autoSpaceDE w:val="0"/>
        <w:autoSpaceDN w:val="0"/>
        <w:adjustRightInd w:val="0"/>
        <w:ind w:right="-74"/>
        <w:jc w:val="both"/>
        <w:textAlignment w:val="baseline"/>
        <w:rPr>
          <w:sz w:val="28"/>
          <w:szCs w:val="20"/>
        </w:rPr>
      </w:pP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Особым типом файла является символическая связь, позволяющая косвенно адресовать файл, который, в свою очередь, ссылается на другой файл. В результате последний файл в такой цепочке адресуется символической связью косвенно. В файле,  который является символической связью, содержится только </w:t>
      </w:r>
      <w:r w:rsidRPr="00F5449A">
        <w:rPr>
          <w:sz w:val="28"/>
          <w:szCs w:val="20"/>
          <w:lang w:val="ru-RU"/>
        </w:rPr>
        <w:lastRenderedPageBreak/>
        <w:t xml:space="preserve">имя целевого файла. Создать символическую связь можно с помощью команды: </w:t>
      </w: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r w:rsidRPr="00710F6E">
        <w:rPr>
          <w:b/>
          <w:sz w:val="28"/>
          <w:szCs w:val="20"/>
        </w:rPr>
        <w:t>ln</w:t>
      </w:r>
      <w:r w:rsidRPr="00F5449A">
        <w:rPr>
          <w:b/>
          <w:sz w:val="28"/>
          <w:szCs w:val="20"/>
          <w:lang w:val="ru-RU"/>
        </w:rPr>
        <w:t xml:space="preserve"> -</w:t>
      </w:r>
      <w:r w:rsidRPr="00710F6E">
        <w:rPr>
          <w:b/>
          <w:sz w:val="28"/>
          <w:szCs w:val="20"/>
        </w:rPr>
        <w:t>s</w:t>
      </w:r>
      <w:r w:rsidRPr="00F5449A">
        <w:rPr>
          <w:b/>
          <w:sz w:val="28"/>
          <w:szCs w:val="20"/>
          <w:lang w:val="ru-RU"/>
        </w:rPr>
        <w:t xml:space="preserve"> </w:t>
      </w:r>
      <w:r w:rsidRPr="00710F6E">
        <w:rPr>
          <w:b/>
          <w:sz w:val="28"/>
          <w:szCs w:val="20"/>
        </w:rPr>
        <w:t>Sym</w:t>
      </w:r>
      <w:r w:rsidRPr="00F5449A">
        <w:rPr>
          <w:b/>
          <w:sz w:val="28"/>
          <w:szCs w:val="20"/>
          <w:lang w:val="ru-RU"/>
        </w:rPr>
        <w:t>_</w:t>
      </w:r>
      <w:r w:rsidRPr="00710F6E">
        <w:rPr>
          <w:b/>
          <w:sz w:val="28"/>
          <w:szCs w:val="20"/>
        </w:rPr>
        <w:t>name</w:t>
      </w:r>
      <w:r w:rsidRPr="00F5449A">
        <w:rPr>
          <w:b/>
          <w:sz w:val="28"/>
          <w:szCs w:val="20"/>
          <w:lang w:val="ru-RU"/>
        </w:rPr>
        <w:t xml:space="preserve"> /</w:t>
      </w:r>
      <w:r w:rsidRPr="00710F6E">
        <w:rPr>
          <w:b/>
          <w:sz w:val="28"/>
          <w:szCs w:val="20"/>
        </w:rPr>
        <w:t>home</w:t>
      </w:r>
      <w:r w:rsidRPr="00F5449A">
        <w:rPr>
          <w:b/>
          <w:sz w:val="28"/>
          <w:szCs w:val="20"/>
          <w:lang w:val="ru-RU"/>
        </w:rPr>
        <w:t>/</w:t>
      </w:r>
      <w:r w:rsidRPr="00710F6E">
        <w:rPr>
          <w:b/>
          <w:sz w:val="28"/>
          <w:szCs w:val="20"/>
        </w:rPr>
        <w:t>skatalog</w:t>
      </w:r>
      <w:r w:rsidRPr="00F5449A">
        <w:rPr>
          <w:b/>
          <w:sz w:val="28"/>
          <w:szCs w:val="20"/>
          <w:lang w:val="ru-RU"/>
        </w:rPr>
        <w:t>1/</w:t>
      </w:r>
      <w:r w:rsidRPr="00710F6E">
        <w:rPr>
          <w:b/>
          <w:sz w:val="28"/>
          <w:szCs w:val="20"/>
        </w:rPr>
        <w:t>P</w:t>
      </w:r>
      <w:r w:rsidRPr="00F5449A">
        <w:rPr>
          <w:b/>
          <w:sz w:val="28"/>
          <w:szCs w:val="20"/>
          <w:lang w:val="ru-RU"/>
        </w:rPr>
        <w:t>1.</w:t>
      </w:r>
      <w:r w:rsidRPr="00710F6E">
        <w:rPr>
          <w:b/>
          <w:sz w:val="28"/>
          <w:szCs w:val="20"/>
        </w:rPr>
        <w:t>dat</w:t>
      </w:r>
    </w:p>
    <w:p w:rsidR="00526ACB" w:rsidRPr="00F5449A" w:rsidRDefault="00526ACB" w:rsidP="00526ACB">
      <w:pPr>
        <w:widowControl w:val="0"/>
        <w:overflowPunct w:val="0"/>
        <w:autoSpaceDE w:val="0"/>
        <w:autoSpaceDN w:val="0"/>
        <w:adjustRightInd w:val="0"/>
        <w:jc w:val="both"/>
        <w:textAlignment w:val="baseline"/>
        <w:rPr>
          <w:sz w:val="28"/>
          <w:szCs w:val="20"/>
          <w:lang w:val="ru-RU"/>
        </w:rPr>
      </w:pPr>
      <w:r w:rsidRPr="00F5449A">
        <w:rPr>
          <w:sz w:val="28"/>
          <w:szCs w:val="20"/>
          <w:lang w:val="ru-RU"/>
        </w:rPr>
        <w:t xml:space="preserve">Теперь по команде </w:t>
      </w:r>
      <w:r w:rsidRPr="00710F6E">
        <w:rPr>
          <w:b/>
          <w:sz w:val="28"/>
          <w:szCs w:val="20"/>
        </w:rPr>
        <w:t>cat</w:t>
      </w:r>
      <w:r w:rsidRPr="00F5449A">
        <w:rPr>
          <w:b/>
          <w:sz w:val="28"/>
          <w:szCs w:val="20"/>
          <w:lang w:val="ru-RU"/>
        </w:rPr>
        <w:t xml:space="preserve"> </w:t>
      </w:r>
      <w:r w:rsidRPr="00710F6E">
        <w:rPr>
          <w:b/>
          <w:sz w:val="28"/>
          <w:szCs w:val="20"/>
        </w:rPr>
        <w:t>Sym</w:t>
      </w:r>
      <w:r w:rsidRPr="00F5449A">
        <w:rPr>
          <w:b/>
          <w:sz w:val="28"/>
          <w:szCs w:val="20"/>
          <w:lang w:val="ru-RU"/>
        </w:rPr>
        <w:t>_</w:t>
      </w:r>
      <w:r w:rsidRPr="00710F6E">
        <w:rPr>
          <w:b/>
          <w:sz w:val="28"/>
          <w:szCs w:val="20"/>
        </w:rPr>
        <w:t>name</w:t>
      </w:r>
      <w:r w:rsidRPr="00F5449A">
        <w:rPr>
          <w:sz w:val="28"/>
          <w:szCs w:val="20"/>
          <w:lang w:val="ru-RU"/>
        </w:rPr>
        <w:t xml:space="preserve"> на экран будет выведено содержимое файла </w:t>
      </w:r>
      <w:r w:rsidRPr="00710F6E">
        <w:rPr>
          <w:sz w:val="28"/>
          <w:szCs w:val="20"/>
        </w:rPr>
        <w:t>P</w:t>
      </w:r>
      <w:r w:rsidRPr="00F5449A">
        <w:rPr>
          <w:sz w:val="28"/>
          <w:szCs w:val="20"/>
          <w:lang w:val="ru-RU"/>
        </w:rPr>
        <w:t>1.</w:t>
      </w:r>
      <w:r w:rsidRPr="00710F6E">
        <w:rPr>
          <w:sz w:val="28"/>
          <w:szCs w:val="20"/>
        </w:rPr>
        <w:t>dat</w:t>
      </w:r>
      <w:r w:rsidRPr="00F5449A">
        <w:rPr>
          <w:sz w:val="28"/>
          <w:szCs w:val="20"/>
          <w:lang w:val="ru-RU"/>
        </w:rPr>
        <w:t>.</w:t>
      </w: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r w:rsidRPr="00F5449A">
        <w:rPr>
          <w:sz w:val="28"/>
          <w:szCs w:val="20"/>
          <w:lang w:val="ru-RU"/>
        </w:rPr>
        <w:t>Таким образом, при обращении к файлу, который является символической связью, действие переадресуется тому файлу, на который указывает связь.</w:t>
      </w: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r w:rsidRPr="00F5449A">
        <w:rPr>
          <w:b/>
          <w:sz w:val="28"/>
          <w:szCs w:val="20"/>
          <w:lang w:val="ru-RU"/>
        </w:rPr>
        <w:t>Сокет (</w:t>
      </w:r>
      <w:r w:rsidRPr="00710F6E">
        <w:rPr>
          <w:b/>
          <w:sz w:val="28"/>
          <w:szCs w:val="20"/>
        </w:rPr>
        <w:t>socket</w:t>
      </w:r>
      <w:r w:rsidRPr="00F5449A">
        <w:rPr>
          <w:b/>
          <w:sz w:val="28"/>
          <w:szCs w:val="20"/>
          <w:lang w:val="ru-RU"/>
        </w:rPr>
        <w:t>)</w:t>
      </w:r>
      <w:r w:rsidRPr="00F5449A">
        <w:rPr>
          <w:sz w:val="28"/>
          <w:szCs w:val="20"/>
          <w:lang w:val="ru-RU"/>
        </w:rPr>
        <w:t xml:space="preserve">: специальный файл, предназначенный для взаимодействия между процессами. Интерфейс сокетов часто используется для доступа к сети </w:t>
      </w:r>
      <w:r w:rsidRPr="00710F6E">
        <w:rPr>
          <w:sz w:val="28"/>
          <w:szCs w:val="20"/>
        </w:rPr>
        <w:t>TCP</w:t>
      </w:r>
      <w:r w:rsidRPr="00F5449A">
        <w:rPr>
          <w:sz w:val="28"/>
          <w:szCs w:val="20"/>
          <w:lang w:val="ru-RU"/>
        </w:rPr>
        <w:t>/</w:t>
      </w:r>
      <w:r w:rsidRPr="00710F6E">
        <w:rPr>
          <w:sz w:val="28"/>
          <w:szCs w:val="20"/>
        </w:rPr>
        <w:t>IP</w:t>
      </w:r>
      <w:r w:rsidRPr="00F5449A">
        <w:rPr>
          <w:sz w:val="28"/>
          <w:szCs w:val="20"/>
          <w:lang w:val="ru-RU"/>
        </w:rPr>
        <w:t>, в некоторых реализациях с его помощью осуществляется межпроцессорное взаимодействие.</w:t>
      </w: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46304" behindDoc="1" locked="0" layoutInCell="0" allowOverlap="1" wp14:anchorId="49AFCA14" wp14:editId="77E83329">
                <wp:simplePos x="0" y="0"/>
                <wp:positionH relativeFrom="column">
                  <wp:posOffset>2016760</wp:posOffset>
                </wp:positionH>
                <wp:positionV relativeFrom="paragraph">
                  <wp:posOffset>174625</wp:posOffset>
                </wp:positionV>
                <wp:extent cx="731520" cy="274320"/>
                <wp:effectExtent l="6985" t="12065" r="13970" b="8890"/>
                <wp:wrapNone/>
                <wp:docPr id="1190" name="Прямоуг.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rect">
                          <a:avLst/>
                        </a:prstGeom>
                        <a:solidFill>
                          <a:srgbClr val="FFFFFF"/>
                        </a:solidFill>
                        <a:ln w="9525">
                          <a:solidFill>
                            <a:srgbClr val="000000"/>
                          </a:solidFill>
                          <a:miter lim="800000"/>
                          <a:headEnd/>
                          <a:tailEnd/>
                        </a:ln>
                      </wps:spPr>
                      <wps:txbx>
                        <w:txbxContent>
                          <w:p w:rsidR="0064404F" w:rsidRDefault="0064404F" w:rsidP="00526ACB">
                            <w:pPr>
                              <w:numPr>
                                <w:ilvl w:val="12"/>
                                <w:numId w:val="0"/>
                              </w:numPr>
                              <w:jc w:val="center"/>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FCA14" id="Прямоуг. 284" o:spid="_x0000_s1037" style="position:absolute;left:0;text-align:left;margin-left:158.8pt;margin-top:13.75pt;width:57.6pt;height:21.6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" o:allowincell="f">
                <v:textbox inset="0,0,0,0">
                  <w:txbxContent>
                    <w:p w:rsidR="0064404F" w:rsidRDefault="0064404F" w:rsidP="00526ACB">
                      <w:pPr>
                        <w:numPr>
                          <w:ilvl w:val="12"/>
                          <w:numId w:val="0"/>
                        </w:numPr>
                        <w:jc w:val="center"/>
                      </w:pPr>
                      <w:r>
                        <w:t>/</w:t>
                      </w:r>
                    </w:p>
                  </w:txbxContent>
                </v:textbox>
              </v:rect>
            </w:pict>
          </mc:Fallback>
        </mc:AlternateContent>
      </w: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78048" behindDoc="1" locked="0" layoutInCell="0" allowOverlap="1" wp14:anchorId="21FF9A31" wp14:editId="65CB0BA9">
                <wp:simplePos x="0" y="0"/>
                <wp:positionH relativeFrom="column">
                  <wp:posOffset>2438400</wp:posOffset>
                </wp:positionH>
                <wp:positionV relativeFrom="paragraph">
                  <wp:posOffset>81915</wp:posOffset>
                </wp:positionV>
                <wp:extent cx="7620" cy="427355"/>
                <wp:effectExtent l="9525" t="13970" r="11430" b="6350"/>
                <wp:wrapNone/>
                <wp:docPr id="1189" name="Линия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4273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3176F" id="Линия 201" o:spid="_x0000_s1026" style="position:absolute;flip:x;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6.45pt" to="192.6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" o:allowincell="f"/>
            </w:pict>
          </mc:Fallback>
        </mc:AlternateContent>
      </w: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p>
    <w:p w:rsidR="00526ACB" w:rsidRPr="00F5449A" w:rsidRDefault="00526ACB" w:rsidP="00526ACB">
      <w:pPr>
        <w:numPr>
          <w:ilvl w:val="12"/>
          <w:numId w:val="0"/>
        </w:numPr>
        <w:overflowPunct w:val="0"/>
        <w:autoSpaceDE w:val="0"/>
        <w:autoSpaceDN w:val="0"/>
        <w:adjustRightInd w:val="0"/>
        <w:ind w:left="-1080" w:right="-74"/>
        <w:jc w:val="center"/>
        <w:textAlignment w:val="baseline"/>
        <w:rPr>
          <w:sz w:val="28"/>
          <w:szCs w:val="20"/>
          <w:lang w:val="ru-RU"/>
        </w:rPr>
      </w:pPr>
      <w:r>
        <w:rPr>
          <w:noProof/>
        </w:rPr>
        <mc:AlternateContent>
          <mc:Choice Requires="wps">
            <w:drawing>
              <wp:anchor distT="0" distB="0" distL="114300" distR="114300" simplePos="0" relativeHeight="251754496" behindDoc="1" locked="0" layoutInCell="0" allowOverlap="1" wp14:anchorId="398B45A3" wp14:editId="2EFB3FA1">
                <wp:simplePos x="0" y="0"/>
                <wp:positionH relativeFrom="column">
                  <wp:posOffset>2122805</wp:posOffset>
                </wp:positionH>
                <wp:positionV relativeFrom="paragraph">
                  <wp:posOffset>97155</wp:posOffset>
                </wp:positionV>
                <wp:extent cx="731520" cy="274320"/>
                <wp:effectExtent l="8255" t="9525" r="12700" b="11430"/>
                <wp:wrapNone/>
                <wp:docPr id="1188" name="Прямоуг.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rect">
                          <a:avLst/>
                        </a:prstGeom>
                        <a:solidFill>
                          <a:srgbClr val="FFFFFF"/>
                        </a:solidFill>
                        <a:ln w="9525">
                          <a:solidFill>
                            <a:srgbClr val="000000"/>
                          </a:solidFill>
                          <a:miter lim="800000"/>
                          <a:headEnd/>
                          <a:tailEnd/>
                        </a:ln>
                      </wps:spPr>
                      <wps:txbx>
                        <w:txbxContent>
                          <w:p w:rsidR="0064404F" w:rsidRDefault="0064404F" w:rsidP="00526ACB">
                            <w:pPr>
                              <w:numPr>
                                <w:ilvl w:val="12"/>
                                <w:numId w:val="0"/>
                              </w:numPr>
                              <w:jc w:val="center"/>
                            </w:pPr>
                            <w:r>
                              <w:t>home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B45A3" id="Прямоуг. 199" o:spid="_x0000_s1038" style="position:absolute;left:0;text-align:left;margin-left:167.15pt;margin-top:7.65pt;width:57.6pt;height:21.6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" o:allowincell="f">
                <v:textbox inset="0,0,0,0">
                  <w:txbxContent>
                    <w:p w:rsidR="0064404F" w:rsidRDefault="0064404F" w:rsidP="00526ACB">
                      <w:pPr>
                        <w:numPr>
                          <w:ilvl w:val="12"/>
                          <w:numId w:val="0"/>
                        </w:numPr>
                        <w:jc w:val="center"/>
                      </w:pPr>
                      <w:r>
                        <w:t>home</w:t>
                      </w:r>
                    </w:p>
                  </w:txbxContent>
                </v:textbox>
              </v:rect>
            </w:pict>
          </mc:Fallback>
        </mc:AlternateContent>
      </w: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58592" behindDoc="1" locked="0" layoutInCell="0" allowOverlap="1" wp14:anchorId="77C4CCEA" wp14:editId="53F62D82">
                <wp:simplePos x="0" y="0"/>
                <wp:positionH relativeFrom="column">
                  <wp:posOffset>4114800</wp:posOffset>
                </wp:positionH>
                <wp:positionV relativeFrom="paragraph">
                  <wp:posOffset>106680</wp:posOffset>
                </wp:positionV>
                <wp:extent cx="0" cy="182880"/>
                <wp:effectExtent l="9525" t="8890" r="9525" b="8255"/>
                <wp:wrapNone/>
                <wp:docPr id="1187" name="Линия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8D8AC5" id="Линия 206"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8.4pt" to="32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" o:allowincell="f"/>
            </w:pict>
          </mc:Fallback>
        </mc:AlternateContent>
      </w:r>
      <w:r>
        <w:rPr>
          <w:noProof/>
        </w:rPr>
        <mc:AlternateContent>
          <mc:Choice Requires="wps">
            <w:drawing>
              <wp:anchor distT="0" distB="0" distL="114300" distR="114300" simplePos="0" relativeHeight="251757568" behindDoc="1" locked="0" layoutInCell="0" allowOverlap="1" wp14:anchorId="263CC1D9" wp14:editId="03E571B6">
                <wp:simplePos x="0" y="0"/>
                <wp:positionH relativeFrom="column">
                  <wp:posOffset>548640</wp:posOffset>
                </wp:positionH>
                <wp:positionV relativeFrom="paragraph">
                  <wp:posOffset>106680</wp:posOffset>
                </wp:positionV>
                <wp:extent cx="0" cy="182880"/>
                <wp:effectExtent l="5715" t="8890" r="13335" b="8255"/>
                <wp:wrapNone/>
                <wp:docPr id="1186" name="Линия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0DE95" id="Линия 205"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8.4pt" to="43.2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" o:allowincell="f"/>
            </w:pict>
          </mc:Fallback>
        </mc:AlternateContent>
      </w:r>
      <w:r>
        <w:rPr>
          <w:noProof/>
        </w:rPr>
        <mc:AlternateContent>
          <mc:Choice Requires="wps">
            <w:drawing>
              <wp:anchor distT="0" distB="0" distL="114300" distR="114300" simplePos="0" relativeHeight="251756544" behindDoc="1" locked="0" layoutInCell="0" allowOverlap="1" wp14:anchorId="1447F85C" wp14:editId="280F9F77">
                <wp:simplePos x="0" y="0"/>
                <wp:positionH relativeFrom="column">
                  <wp:posOffset>548640</wp:posOffset>
                </wp:positionH>
                <wp:positionV relativeFrom="paragraph">
                  <wp:posOffset>106680</wp:posOffset>
                </wp:positionV>
                <wp:extent cx="3840480" cy="0"/>
                <wp:effectExtent l="5715" t="8890" r="11430" b="10160"/>
                <wp:wrapNone/>
                <wp:docPr id="1185" name="Линия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0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B2A45" id="Линия 204"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8.4pt" to="345.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" o:allowincell="f"/>
            </w:pict>
          </mc:Fallback>
        </mc:AlternateContent>
      </w:r>
      <w:r>
        <w:rPr>
          <w:noProof/>
        </w:rPr>
        <mc:AlternateContent>
          <mc:Choice Requires="wps">
            <w:drawing>
              <wp:anchor distT="0" distB="0" distL="114300" distR="114300" simplePos="0" relativeHeight="251755520" behindDoc="1" locked="0" layoutInCell="0" allowOverlap="1" wp14:anchorId="7A655AFD" wp14:editId="1D60960C">
                <wp:simplePos x="0" y="0"/>
                <wp:positionH relativeFrom="column">
                  <wp:posOffset>2560320</wp:posOffset>
                </wp:positionH>
                <wp:positionV relativeFrom="paragraph">
                  <wp:posOffset>15240</wp:posOffset>
                </wp:positionV>
                <wp:extent cx="0" cy="91440"/>
                <wp:effectExtent l="7620" t="12700" r="11430" b="10160"/>
                <wp:wrapNone/>
                <wp:docPr id="1184" name="Линия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984F3" id="Линия 203" o:spid="_x0000_s1026" style="position:absolute;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1.2pt" to="201.6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" o:allowincell="f"/>
            </w:pict>
          </mc:Fallback>
        </mc:AlternateContent>
      </w: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r>
        <w:rPr>
          <w:noProof/>
        </w:rPr>
        <w:lastRenderedPageBreak/>
        <mc:AlternateContent>
          <mc:Choice Requires="wps">
            <w:drawing>
              <wp:anchor distT="0" distB="0" distL="114300" distR="114300" simplePos="0" relativeHeight="251760640" behindDoc="1" locked="0" layoutInCell="0" allowOverlap="1" wp14:anchorId="1D6900D6" wp14:editId="6051C73D">
                <wp:simplePos x="0" y="0"/>
                <wp:positionH relativeFrom="column">
                  <wp:posOffset>3749040</wp:posOffset>
                </wp:positionH>
                <wp:positionV relativeFrom="paragraph">
                  <wp:posOffset>-2540</wp:posOffset>
                </wp:positionV>
                <wp:extent cx="822960" cy="274320"/>
                <wp:effectExtent l="5715" t="13335" r="9525" b="7620"/>
                <wp:wrapNone/>
                <wp:docPr id="1183" name="Прямоуг.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74320"/>
                        </a:xfrm>
                        <a:prstGeom prst="rect">
                          <a:avLst/>
                        </a:prstGeom>
                        <a:solidFill>
                          <a:srgbClr val="FFFFFF"/>
                        </a:solidFill>
                        <a:ln w="9525">
                          <a:solidFill>
                            <a:srgbClr val="000000"/>
                          </a:solidFill>
                          <a:miter lim="800000"/>
                          <a:headEnd/>
                          <a:tailEnd/>
                        </a:ln>
                      </wps:spPr>
                      <wps:txbx>
                        <w:txbxContent>
                          <w:p w:rsidR="0064404F" w:rsidRDefault="0064404F" w:rsidP="00526ACB">
                            <w:pPr>
                              <w:numPr>
                                <w:ilvl w:val="12"/>
                                <w:numId w:val="0"/>
                              </w:numPr>
                              <w:jc w:val="center"/>
                            </w:pPr>
                            <w:r>
                              <w:t>Katalog2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6900D6" id="Прямоуг. 208" o:spid="_x0000_s1039" style="position:absolute;left:0;text-align:left;margin-left:295.2pt;margin-top:-.2pt;width:64.8pt;height:21.6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" o:allowincell="f">
                <v:textbox inset="0,0,0,0">
                  <w:txbxContent>
                    <w:p w:rsidR="0064404F" w:rsidRDefault="0064404F" w:rsidP="00526ACB">
                      <w:pPr>
                        <w:numPr>
                          <w:ilvl w:val="12"/>
                          <w:numId w:val="0"/>
                        </w:numPr>
                        <w:jc w:val="center"/>
                      </w:pPr>
                      <w:r>
                        <w:t>Katalog2</w:t>
                      </w:r>
                    </w:p>
                  </w:txbxContent>
                </v:textbox>
              </v:rect>
            </w:pict>
          </mc:Fallback>
        </mc:AlternateContent>
      </w:r>
      <w:r>
        <w:rPr>
          <w:noProof/>
        </w:rPr>
        <mc:AlternateContent>
          <mc:Choice Requires="wps">
            <w:drawing>
              <wp:anchor distT="0" distB="0" distL="114300" distR="114300" simplePos="0" relativeHeight="251759616" behindDoc="1" locked="0" layoutInCell="0" allowOverlap="1" wp14:anchorId="3C556386" wp14:editId="32D7E8E4">
                <wp:simplePos x="0" y="0"/>
                <wp:positionH relativeFrom="column">
                  <wp:posOffset>91440</wp:posOffset>
                </wp:positionH>
                <wp:positionV relativeFrom="paragraph">
                  <wp:posOffset>-2540</wp:posOffset>
                </wp:positionV>
                <wp:extent cx="822960" cy="274320"/>
                <wp:effectExtent l="5715" t="13335" r="9525" b="7620"/>
                <wp:wrapNone/>
                <wp:docPr id="1182" name="Прямоуг.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74320"/>
                        </a:xfrm>
                        <a:prstGeom prst="rect">
                          <a:avLst/>
                        </a:prstGeom>
                        <a:solidFill>
                          <a:srgbClr val="FFFFFF"/>
                        </a:solidFill>
                        <a:ln w="9525">
                          <a:solidFill>
                            <a:srgbClr val="000000"/>
                          </a:solidFill>
                          <a:miter lim="800000"/>
                          <a:headEnd/>
                          <a:tailEnd/>
                        </a:ln>
                      </wps:spPr>
                      <wps:txbx>
                        <w:txbxContent>
                          <w:p w:rsidR="0064404F" w:rsidRDefault="0064404F" w:rsidP="00526ACB">
                            <w:pPr>
                              <w:numPr>
                                <w:ilvl w:val="12"/>
                                <w:numId w:val="0"/>
                              </w:numPr>
                              <w:jc w:val="center"/>
                            </w:pPr>
                            <w:r>
                              <w:t>Katalog1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56386" id="Прямоуг. 207" o:spid="_x0000_s1040" style="position:absolute;left:0;text-align:left;margin-left:7.2pt;margin-top:-.2pt;width:64.8pt;height:21.6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" o:allowincell="f">
                <v:textbox inset="0,0,0,0">
                  <w:txbxContent>
                    <w:p w:rsidR="0064404F" w:rsidRDefault="0064404F" w:rsidP="00526ACB">
                      <w:pPr>
                        <w:numPr>
                          <w:ilvl w:val="12"/>
                          <w:numId w:val="0"/>
                        </w:numPr>
                        <w:jc w:val="center"/>
                      </w:pPr>
                      <w:r>
                        <w:t>Katalog1</w:t>
                      </w:r>
                    </w:p>
                  </w:txbxContent>
                </v:textbox>
              </v:rect>
            </w:pict>
          </mc:Fallback>
        </mc:AlternateContent>
      </w: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62688" behindDoc="1" locked="0" layoutInCell="0" allowOverlap="1" wp14:anchorId="200E4B2C" wp14:editId="5F669061">
                <wp:simplePos x="0" y="0"/>
                <wp:positionH relativeFrom="column">
                  <wp:posOffset>4114800</wp:posOffset>
                </wp:positionH>
                <wp:positionV relativeFrom="paragraph">
                  <wp:posOffset>125730</wp:posOffset>
                </wp:positionV>
                <wp:extent cx="0" cy="91440"/>
                <wp:effectExtent l="9525" t="12700" r="9525" b="10160"/>
                <wp:wrapNone/>
                <wp:docPr id="1181" name="Линия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384E0" id="Линия 210"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9pt" to="324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" o:allowincell="f"/>
            </w:pict>
          </mc:Fallback>
        </mc:AlternateContent>
      </w:r>
      <w:r>
        <w:rPr>
          <w:noProof/>
        </w:rPr>
        <mc:AlternateContent>
          <mc:Choice Requires="wps">
            <w:drawing>
              <wp:anchor distT="0" distB="0" distL="114300" distR="114300" simplePos="0" relativeHeight="251761664" behindDoc="1" locked="0" layoutInCell="0" allowOverlap="1" wp14:anchorId="7CBDB852" wp14:editId="15550EE3">
                <wp:simplePos x="0" y="0"/>
                <wp:positionH relativeFrom="column">
                  <wp:posOffset>548640</wp:posOffset>
                </wp:positionH>
                <wp:positionV relativeFrom="paragraph">
                  <wp:posOffset>125730</wp:posOffset>
                </wp:positionV>
                <wp:extent cx="0" cy="91440"/>
                <wp:effectExtent l="5715" t="12700" r="13335" b="10160"/>
                <wp:wrapNone/>
                <wp:docPr id="1180" name="Линия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67011" id="Линия 209"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9.9pt" to="43.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" o:allowincell="f"/>
            </w:pict>
          </mc:Fallback>
        </mc:AlternateContent>
      </w: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65760" behindDoc="1" locked="0" layoutInCell="0" allowOverlap="1" wp14:anchorId="7B28DFEC" wp14:editId="6A23492F">
                <wp:simplePos x="0" y="0"/>
                <wp:positionH relativeFrom="column">
                  <wp:posOffset>365760</wp:posOffset>
                </wp:positionH>
                <wp:positionV relativeFrom="paragraph">
                  <wp:posOffset>71120</wp:posOffset>
                </wp:positionV>
                <wp:extent cx="0" cy="91440"/>
                <wp:effectExtent l="13335" t="10160" r="5715" b="12700"/>
                <wp:wrapNone/>
                <wp:docPr id="1179" name="Линия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82EF8C" id="Линия 213" o:spid="_x0000_s1026" style="position:absolute;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5.6pt" to="28.8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" o:allowincell="f"/>
            </w:pict>
          </mc:Fallback>
        </mc:AlternateContent>
      </w:r>
      <w:r>
        <w:rPr>
          <w:noProof/>
        </w:rPr>
        <mc:AlternateContent>
          <mc:Choice Requires="wps">
            <w:drawing>
              <wp:anchor distT="0" distB="0" distL="114300" distR="114300" simplePos="0" relativeHeight="251763712" behindDoc="1" locked="0" layoutInCell="0" allowOverlap="1" wp14:anchorId="66BB7201" wp14:editId="401179B6">
                <wp:simplePos x="0" y="0"/>
                <wp:positionH relativeFrom="column">
                  <wp:posOffset>365760</wp:posOffset>
                </wp:positionH>
                <wp:positionV relativeFrom="paragraph">
                  <wp:posOffset>71120</wp:posOffset>
                </wp:positionV>
                <wp:extent cx="891540" cy="0"/>
                <wp:effectExtent l="13335" t="10160" r="9525" b="8890"/>
                <wp:wrapNone/>
                <wp:docPr id="1178" name="Линия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1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E24DB" id="Линия 211" o:spid="_x0000_s1026" style="position:absolute;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5.6pt" to="99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" o:allowincell="f"/>
            </w:pict>
          </mc:Fallback>
        </mc:AlternateContent>
      </w:r>
      <w:r>
        <w:rPr>
          <w:noProof/>
        </w:rPr>
        <mc:AlternateContent>
          <mc:Choice Requires="wps">
            <w:drawing>
              <wp:anchor distT="0" distB="0" distL="114300" distR="114300" simplePos="0" relativeHeight="251764736" behindDoc="1" locked="0" layoutInCell="0" allowOverlap="1" wp14:anchorId="797723CA" wp14:editId="6AA4F311">
                <wp:simplePos x="0" y="0"/>
                <wp:positionH relativeFrom="column">
                  <wp:posOffset>3200400</wp:posOffset>
                </wp:positionH>
                <wp:positionV relativeFrom="paragraph">
                  <wp:posOffset>71120</wp:posOffset>
                </wp:positionV>
                <wp:extent cx="1737360" cy="0"/>
                <wp:effectExtent l="9525" t="10160" r="5715" b="8890"/>
                <wp:wrapNone/>
                <wp:docPr id="1177" name="Линия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123B3" id="Линия 212" o:spid="_x0000_s1026" style="position:absolute;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6pt" to="388.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" o:allowincell="f"/>
            </w:pict>
          </mc:Fallback>
        </mc:AlternateContent>
      </w:r>
      <w:r>
        <w:rPr>
          <w:noProof/>
        </w:rPr>
        <mc:AlternateContent>
          <mc:Choice Requires="wps">
            <w:drawing>
              <wp:anchor distT="0" distB="0" distL="114300" distR="114300" simplePos="0" relativeHeight="251767808" behindDoc="1" locked="0" layoutInCell="0" allowOverlap="1" wp14:anchorId="550DC896" wp14:editId="0CD51489">
                <wp:simplePos x="0" y="0"/>
                <wp:positionH relativeFrom="column">
                  <wp:posOffset>4297680</wp:posOffset>
                </wp:positionH>
                <wp:positionV relativeFrom="paragraph">
                  <wp:posOffset>71120</wp:posOffset>
                </wp:positionV>
                <wp:extent cx="0" cy="91440"/>
                <wp:effectExtent l="11430" t="10160" r="7620" b="12700"/>
                <wp:wrapNone/>
                <wp:docPr id="1176" name="Линия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602B07" id="Линия 215" o:spid="_x0000_s1026" style="position:absolute;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5.6pt" to="338.4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" o:allowincell="f"/>
            </w:pict>
          </mc:Fallback>
        </mc:AlternateContent>
      </w:r>
      <w:r>
        <w:rPr>
          <w:noProof/>
        </w:rPr>
        <mc:AlternateContent>
          <mc:Choice Requires="wps">
            <w:drawing>
              <wp:anchor distT="0" distB="0" distL="114300" distR="114300" simplePos="0" relativeHeight="251766784" behindDoc="1" locked="0" layoutInCell="0" allowOverlap="1" wp14:anchorId="658190C7" wp14:editId="369C074C">
                <wp:simplePos x="0" y="0"/>
                <wp:positionH relativeFrom="column">
                  <wp:posOffset>3200400</wp:posOffset>
                </wp:positionH>
                <wp:positionV relativeFrom="paragraph">
                  <wp:posOffset>71120</wp:posOffset>
                </wp:positionV>
                <wp:extent cx="0" cy="91440"/>
                <wp:effectExtent l="9525" t="10160" r="9525" b="12700"/>
                <wp:wrapNone/>
                <wp:docPr id="1175" name="Линия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D1BA9" id="Линия 214"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6pt" to="25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" o:allowincell="f"/>
            </w:pict>
          </mc:Fallback>
        </mc:AlternateContent>
      </w: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70880" behindDoc="1" locked="0" layoutInCell="0" allowOverlap="1" wp14:anchorId="1AD0C2C2" wp14:editId="55CC3F47">
                <wp:simplePos x="0" y="0"/>
                <wp:positionH relativeFrom="column">
                  <wp:posOffset>3840480</wp:posOffset>
                </wp:positionH>
                <wp:positionV relativeFrom="paragraph">
                  <wp:posOffset>16510</wp:posOffset>
                </wp:positionV>
                <wp:extent cx="914400" cy="274320"/>
                <wp:effectExtent l="11430" t="7620" r="7620" b="13335"/>
                <wp:wrapNone/>
                <wp:docPr id="1174" name="Прямоуг.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74320"/>
                        </a:xfrm>
                        <a:prstGeom prst="rect">
                          <a:avLst/>
                        </a:prstGeom>
                        <a:solidFill>
                          <a:srgbClr val="FFFFFF"/>
                        </a:solidFill>
                        <a:ln w="9525">
                          <a:solidFill>
                            <a:srgbClr val="000000"/>
                          </a:solidFill>
                          <a:miter lim="800000"/>
                          <a:headEnd/>
                          <a:tailEnd/>
                        </a:ln>
                      </wps:spPr>
                      <wps:txbx>
                        <w:txbxContent>
                          <w:p w:rsidR="0064404F" w:rsidRDefault="0064404F" w:rsidP="00526ACB">
                            <w:pPr>
                              <w:numPr>
                                <w:ilvl w:val="12"/>
                                <w:numId w:val="0"/>
                              </w:numPr>
                              <w:jc w:val="center"/>
                            </w:pPr>
                            <w:r>
                              <w:t>Sym_name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D0C2C2" id="Прямоуг. 218" o:spid="_x0000_s1041" style="position:absolute;left:0;text-align:left;margin-left:302.4pt;margin-top:1.3pt;width:1in;height:21.6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" o:allowincell="f">
                <v:textbox inset="0,0,0,0">
                  <w:txbxContent>
                    <w:p w:rsidR="0064404F" w:rsidRDefault="0064404F" w:rsidP="00526ACB">
                      <w:pPr>
                        <w:numPr>
                          <w:ilvl w:val="12"/>
                          <w:numId w:val="0"/>
                        </w:numPr>
                        <w:jc w:val="center"/>
                      </w:pPr>
                      <w:r>
                        <w:t>Sym_name</w:t>
                      </w:r>
                    </w:p>
                  </w:txbxContent>
                </v:textbox>
              </v:rect>
            </w:pict>
          </mc:Fallback>
        </mc:AlternateContent>
      </w:r>
      <w:r>
        <w:rPr>
          <w:noProof/>
        </w:rPr>
        <mc:AlternateContent>
          <mc:Choice Requires="wps">
            <w:drawing>
              <wp:anchor distT="0" distB="0" distL="114300" distR="114300" simplePos="0" relativeHeight="251769856" behindDoc="1" locked="0" layoutInCell="0" allowOverlap="1" wp14:anchorId="17A4667B" wp14:editId="18FC2E70">
                <wp:simplePos x="0" y="0"/>
                <wp:positionH relativeFrom="column">
                  <wp:posOffset>2834640</wp:posOffset>
                </wp:positionH>
                <wp:positionV relativeFrom="paragraph">
                  <wp:posOffset>16510</wp:posOffset>
                </wp:positionV>
                <wp:extent cx="731520" cy="274320"/>
                <wp:effectExtent l="5715" t="7620" r="5715" b="13335"/>
                <wp:wrapNone/>
                <wp:docPr id="1173" name="Прямоуг.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rect">
                          <a:avLst/>
                        </a:prstGeom>
                        <a:solidFill>
                          <a:srgbClr val="FFFFFF"/>
                        </a:solidFill>
                        <a:ln w="9525">
                          <a:solidFill>
                            <a:srgbClr val="000000"/>
                          </a:solidFill>
                          <a:miter lim="800000"/>
                          <a:headEnd/>
                          <a:tailEnd/>
                        </a:ln>
                      </wps:spPr>
                      <wps:txbx>
                        <w:txbxContent>
                          <w:p w:rsidR="0064404F" w:rsidRDefault="0064404F" w:rsidP="00526ACB">
                            <w:pPr>
                              <w:numPr>
                                <w:ilvl w:val="12"/>
                                <w:numId w:val="0"/>
                              </w:numPr>
                              <w:jc w:val="center"/>
                            </w:pPr>
                            <w:r>
                              <w:t>Name2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4667B" id="Прямоуг. 217" o:spid="_x0000_s1042" style="position:absolute;left:0;text-align:left;margin-left:223.2pt;margin-top:1.3pt;width:57.6pt;height:21.6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" o:allowincell="f">
                <v:textbox inset="0,0,0,0">
                  <w:txbxContent>
                    <w:p w:rsidR="0064404F" w:rsidRDefault="0064404F" w:rsidP="00526ACB">
                      <w:pPr>
                        <w:numPr>
                          <w:ilvl w:val="12"/>
                          <w:numId w:val="0"/>
                        </w:numPr>
                        <w:jc w:val="center"/>
                      </w:pPr>
                      <w:r>
                        <w:t>Name2</w:t>
                      </w:r>
                    </w:p>
                  </w:txbxContent>
                </v:textbox>
              </v:rect>
            </w:pict>
          </mc:Fallback>
        </mc:AlternateContent>
      </w:r>
      <w:r>
        <w:rPr>
          <w:noProof/>
        </w:rPr>
        <mc:AlternateContent>
          <mc:Choice Requires="wps">
            <w:drawing>
              <wp:anchor distT="0" distB="0" distL="114300" distR="114300" simplePos="0" relativeHeight="251768832" behindDoc="1" locked="0" layoutInCell="0" allowOverlap="1" wp14:anchorId="1D8E498B" wp14:editId="76A81E94">
                <wp:simplePos x="0" y="0"/>
                <wp:positionH relativeFrom="column">
                  <wp:posOffset>0</wp:posOffset>
                </wp:positionH>
                <wp:positionV relativeFrom="paragraph">
                  <wp:posOffset>16510</wp:posOffset>
                </wp:positionV>
                <wp:extent cx="731520" cy="274320"/>
                <wp:effectExtent l="9525" t="7620" r="11430" b="13335"/>
                <wp:wrapNone/>
                <wp:docPr id="1172" name="Прямоуг.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rect">
                          <a:avLst/>
                        </a:prstGeom>
                        <a:solidFill>
                          <a:srgbClr val="FFFFFF"/>
                        </a:solidFill>
                        <a:ln w="9525">
                          <a:solidFill>
                            <a:srgbClr val="000000"/>
                          </a:solidFill>
                          <a:miter lim="800000"/>
                          <a:headEnd/>
                          <a:tailEnd/>
                        </a:ln>
                      </wps:spPr>
                      <wps:txbx>
                        <w:txbxContent>
                          <w:p w:rsidR="0064404F" w:rsidRDefault="0064404F" w:rsidP="00526ACB">
                            <w:pPr>
                              <w:numPr>
                                <w:ilvl w:val="12"/>
                                <w:numId w:val="0"/>
                              </w:numPr>
                              <w:jc w:val="center"/>
                            </w:pPr>
                            <w:r>
                              <w:t>P1.dat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E498B" id="Прямоуг. 216" o:spid="_x0000_s1043" style="position:absolute;left:0;text-align:left;margin-left:0;margin-top:1.3pt;width:57.6pt;height:21.6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" o:allowincell="f">
                <v:textbox inset="0,0,0,0">
                  <w:txbxContent>
                    <w:p w:rsidR="0064404F" w:rsidRDefault="0064404F" w:rsidP="00526ACB">
                      <w:pPr>
                        <w:numPr>
                          <w:ilvl w:val="12"/>
                          <w:numId w:val="0"/>
                        </w:numPr>
                        <w:jc w:val="center"/>
                      </w:pPr>
                      <w:r>
                        <w:t>P1.dat</w:t>
                      </w:r>
                    </w:p>
                  </w:txbxContent>
                </v:textbox>
              </v:rect>
            </w:pict>
          </mc:Fallback>
        </mc:AlternateContent>
      </w: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73952" behindDoc="1" locked="0" layoutInCell="0" allowOverlap="1" wp14:anchorId="2AA9FFBD" wp14:editId="56C4C5C2">
                <wp:simplePos x="0" y="0"/>
                <wp:positionH relativeFrom="column">
                  <wp:posOffset>3128645</wp:posOffset>
                </wp:positionH>
                <wp:positionV relativeFrom="paragraph">
                  <wp:posOffset>90805</wp:posOffset>
                </wp:positionV>
                <wp:extent cx="6350" cy="445135"/>
                <wp:effectExtent l="13970" t="10160" r="8255" b="11430"/>
                <wp:wrapNone/>
                <wp:docPr id="1171" name="Линия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4451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8D1D8" id="Линия 221" o:spid="_x0000_s1026" style="position:absolute;flip:x;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35pt,7.15pt" to="246.8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" o:allowincell="f"/>
            </w:pict>
          </mc:Fallback>
        </mc:AlternateContent>
      </w: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71904" behindDoc="1" locked="0" layoutInCell="0" allowOverlap="1" wp14:anchorId="55E383FC" wp14:editId="144B3297">
                <wp:simplePos x="0" y="0"/>
                <wp:positionH relativeFrom="column">
                  <wp:posOffset>537210</wp:posOffset>
                </wp:positionH>
                <wp:positionV relativeFrom="paragraph">
                  <wp:posOffset>-1270</wp:posOffset>
                </wp:positionV>
                <wp:extent cx="11430" cy="327660"/>
                <wp:effectExtent l="13335" t="8255" r="13335" b="6985"/>
                <wp:wrapNone/>
                <wp:docPr id="1170" name="Линия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 cy="3276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C352F" id="Линия 219" o:spid="_x0000_s1026" style="position:absolute;flip:x;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1pt" to="43.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" o:allowincell="f"/>
            </w:pict>
          </mc:Fallback>
        </mc:AlternateContent>
      </w:r>
      <w:r>
        <w:rPr>
          <w:noProof/>
        </w:rPr>
        <mc:AlternateContent>
          <mc:Choice Requires="wps">
            <w:drawing>
              <wp:anchor distT="0" distB="0" distL="114300" distR="114300" simplePos="0" relativeHeight="251774976" behindDoc="1" locked="0" layoutInCell="0" allowOverlap="1" wp14:anchorId="23E08EBE" wp14:editId="78D0D83A">
                <wp:simplePos x="0" y="0"/>
                <wp:positionH relativeFrom="column">
                  <wp:posOffset>4206240</wp:posOffset>
                </wp:positionH>
                <wp:positionV relativeFrom="paragraph">
                  <wp:posOffset>-1270</wp:posOffset>
                </wp:positionV>
                <wp:extent cx="0" cy="640080"/>
                <wp:effectExtent l="5715" t="8255" r="13335" b="8890"/>
                <wp:wrapNone/>
                <wp:docPr id="1169" name="Линия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12AA8" id="Линия 222" o:spid="_x0000_s1026" style="position:absolute;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1pt" to="331.2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" o:allowincell="f"/>
            </w:pict>
          </mc:Fallback>
        </mc:AlternateContent>
      </w:r>
      <w:r>
        <w:rPr>
          <w:noProof/>
        </w:rPr>
        <mc:AlternateContent>
          <mc:Choice Requires="wps">
            <w:drawing>
              <wp:anchor distT="0" distB="0" distL="114300" distR="114300" simplePos="0" relativeHeight="251772928" behindDoc="1" locked="0" layoutInCell="0" allowOverlap="1" wp14:anchorId="7F0414AA" wp14:editId="5A99B7AA">
                <wp:simplePos x="0" y="0"/>
                <wp:positionH relativeFrom="column">
                  <wp:posOffset>182880</wp:posOffset>
                </wp:positionH>
                <wp:positionV relativeFrom="paragraph">
                  <wp:posOffset>-1270</wp:posOffset>
                </wp:positionV>
                <wp:extent cx="0" cy="640080"/>
                <wp:effectExtent l="11430" t="8255" r="7620" b="8890"/>
                <wp:wrapNone/>
                <wp:docPr id="1168" name="Линия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ACFB1E" id="Линия 220" o:spid="_x0000_s1026" style="position:absolute;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pt" to="14.4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" o:allowincell="f"/>
            </w:pict>
          </mc:Fallback>
        </mc:AlternateContent>
      </w:r>
      <w:r w:rsidRPr="00F5449A">
        <w:rPr>
          <w:sz w:val="28"/>
          <w:szCs w:val="20"/>
          <w:lang w:val="ru-RU"/>
        </w:rPr>
        <w:tab/>
      </w:r>
      <w:r w:rsidRPr="00F5449A">
        <w:rPr>
          <w:sz w:val="28"/>
          <w:szCs w:val="20"/>
          <w:lang w:val="ru-RU"/>
        </w:rPr>
        <w:tab/>
      </w:r>
      <w:r w:rsidRPr="00F5449A">
        <w:rPr>
          <w:sz w:val="28"/>
          <w:szCs w:val="20"/>
          <w:lang w:val="ru-RU"/>
        </w:rPr>
        <w:tab/>
      </w:r>
      <w:r w:rsidRPr="00F5449A">
        <w:rPr>
          <w:sz w:val="28"/>
          <w:szCs w:val="20"/>
          <w:lang w:val="ru-RU"/>
        </w:rPr>
        <w:tab/>
      </w:r>
      <w:r w:rsidRPr="00F5449A">
        <w:rPr>
          <w:sz w:val="28"/>
          <w:szCs w:val="20"/>
          <w:lang w:val="ru-RU"/>
        </w:rPr>
        <w:tab/>
        <w:t>Жесткая связь</w:t>
      </w: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76000" behindDoc="1" locked="0" layoutInCell="0" allowOverlap="1" wp14:anchorId="5627E2FA" wp14:editId="533B7214">
                <wp:simplePos x="0" y="0"/>
                <wp:positionH relativeFrom="column">
                  <wp:posOffset>537210</wp:posOffset>
                </wp:positionH>
                <wp:positionV relativeFrom="paragraph">
                  <wp:posOffset>116840</wp:posOffset>
                </wp:positionV>
                <wp:extent cx="2590800" cy="0"/>
                <wp:effectExtent l="13335" t="6985" r="5715" b="12065"/>
                <wp:wrapNone/>
                <wp:docPr id="1167" name="Линия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145AA" id="Линия 223" o:spid="_x0000_s1026" style="position:absolute;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9.2pt" to="246.3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" o:allowincell="f"/>
            </w:pict>
          </mc:Fallback>
        </mc:AlternateContent>
      </w: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r w:rsidRPr="00F5449A">
        <w:rPr>
          <w:sz w:val="28"/>
          <w:szCs w:val="20"/>
          <w:lang w:val="ru-RU"/>
        </w:rPr>
        <w:tab/>
      </w:r>
      <w:r w:rsidRPr="00F5449A">
        <w:rPr>
          <w:sz w:val="28"/>
          <w:szCs w:val="20"/>
          <w:lang w:val="ru-RU"/>
        </w:rPr>
        <w:tab/>
      </w:r>
      <w:r w:rsidRPr="00F5449A">
        <w:rPr>
          <w:sz w:val="28"/>
          <w:szCs w:val="20"/>
          <w:lang w:val="ru-RU"/>
        </w:rPr>
        <w:tab/>
      </w:r>
      <w:r w:rsidRPr="00F5449A">
        <w:rPr>
          <w:sz w:val="28"/>
          <w:szCs w:val="20"/>
          <w:lang w:val="ru-RU"/>
        </w:rPr>
        <w:tab/>
      </w:r>
      <w:r w:rsidRPr="00F5449A">
        <w:rPr>
          <w:sz w:val="28"/>
          <w:szCs w:val="20"/>
          <w:lang w:val="ru-RU"/>
        </w:rPr>
        <w:tab/>
        <w:t>Символическая связь</w:t>
      </w:r>
    </w:p>
    <w:p w:rsidR="00526ACB" w:rsidRPr="00F5449A" w:rsidRDefault="00526ACB" w:rsidP="00526ACB">
      <w:pPr>
        <w:numPr>
          <w:ilvl w:val="12"/>
          <w:numId w:val="0"/>
        </w:num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77024" behindDoc="1" locked="0" layoutInCell="0" allowOverlap="1" wp14:anchorId="2A943A44" wp14:editId="138C03BE">
                <wp:simplePos x="0" y="0"/>
                <wp:positionH relativeFrom="column">
                  <wp:posOffset>232410</wp:posOffset>
                </wp:positionH>
                <wp:positionV relativeFrom="paragraph">
                  <wp:posOffset>2540</wp:posOffset>
                </wp:positionV>
                <wp:extent cx="3962400" cy="0"/>
                <wp:effectExtent l="13335" t="6350" r="5715" b="12700"/>
                <wp:wrapNone/>
                <wp:docPr id="1166" name="Линия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6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37A80" id="Линия 224" o:spid="_x0000_s1026" style="position:absolute;flip:x y;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pt" to="330.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" o:allowincell="f"/>
            </w:pict>
          </mc:Fallback>
        </mc:AlternateContent>
      </w:r>
    </w:p>
    <w:p w:rsidR="00526ACB" w:rsidRPr="00F5449A" w:rsidRDefault="00526ACB" w:rsidP="00526ACB">
      <w:pPr>
        <w:widowControl w:val="0"/>
        <w:overflowPunct w:val="0"/>
        <w:autoSpaceDE w:val="0"/>
        <w:autoSpaceDN w:val="0"/>
        <w:adjustRightInd w:val="0"/>
        <w:ind w:firstLine="567"/>
        <w:jc w:val="center"/>
        <w:textAlignment w:val="baseline"/>
        <w:rPr>
          <w:sz w:val="28"/>
          <w:szCs w:val="20"/>
          <w:lang w:val="ru-RU"/>
        </w:rPr>
      </w:pPr>
      <w:r w:rsidRPr="00F5449A">
        <w:rPr>
          <w:sz w:val="28"/>
          <w:szCs w:val="20"/>
          <w:lang w:val="ru-RU"/>
        </w:rPr>
        <w:t>Рис. 2.3. Каталоги с жесткой и символической связями</w:t>
      </w:r>
    </w:p>
    <w:p w:rsidR="00526ACB" w:rsidRPr="00F5449A" w:rsidRDefault="00526ACB" w:rsidP="00526ACB">
      <w:pPr>
        <w:widowControl w:val="0"/>
        <w:overflowPunct w:val="0"/>
        <w:autoSpaceDE w:val="0"/>
        <w:autoSpaceDN w:val="0"/>
        <w:adjustRightInd w:val="0"/>
        <w:ind w:firstLine="567"/>
        <w:jc w:val="center"/>
        <w:textAlignment w:val="baseline"/>
        <w:rPr>
          <w:sz w:val="28"/>
          <w:szCs w:val="20"/>
          <w:lang w:val="ru-RU"/>
        </w:rPr>
      </w:pPr>
      <w:r w:rsidRPr="00F5449A">
        <w:rPr>
          <w:sz w:val="28"/>
          <w:szCs w:val="20"/>
          <w:lang w:val="ru-RU"/>
        </w:rPr>
        <w:t>между файлами</w:t>
      </w: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54" w:name="_Toc41918270"/>
      <w:bookmarkStart w:id="55" w:name="_Toc41918441"/>
      <w:bookmarkStart w:id="56" w:name="_Toc215646268"/>
      <w:r w:rsidRPr="00F5449A">
        <w:rPr>
          <w:rFonts w:ascii="Arial" w:hAnsi="Arial" w:cs="Arial"/>
          <w:b/>
          <w:bCs/>
          <w:caps/>
          <w:sz w:val="26"/>
          <w:szCs w:val="26"/>
          <w:lang w:val="ru-RU"/>
        </w:rPr>
        <w:t>С</w:t>
      </w:r>
      <w:r w:rsidRPr="00F5449A">
        <w:rPr>
          <w:rFonts w:ascii="Arial" w:hAnsi="Arial" w:cs="Arial"/>
          <w:b/>
          <w:bCs/>
          <w:sz w:val="26"/>
          <w:szCs w:val="26"/>
          <w:lang w:val="ru-RU"/>
        </w:rPr>
        <w:t>труктура файловой системы</w:t>
      </w:r>
      <w:r w:rsidRPr="00F5449A">
        <w:rPr>
          <w:rFonts w:ascii="Arial" w:hAnsi="Arial" w:cs="Arial"/>
          <w:b/>
          <w:bCs/>
          <w:caps/>
          <w:sz w:val="26"/>
          <w:szCs w:val="26"/>
          <w:lang w:val="ru-RU"/>
        </w:rPr>
        <w:t xml:space="preserve"> </w:t>
      </w:r>
      <w:r w:rsidRPr="00710F6E">
        <w:rPr>
          <w:rFonts w:ascii="Arial" w:hAnsi="Arial" w:cs="Arial"/>
          <w:b/>
          <w:bCs/>
          <w:caps/>
          <w:sz w:val="26"/>
          <w:szCs w:val="26"/>
        </w:rPr>
        <w:t>UNIX</w:t>
      </w:r>
      <w:bookmarkEnd w:id="54"/>
      <w:bookmarkEnd w:id="55"/>
      <w:bookmarkEnd w:id="56"/>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Корневой каталог </w:t>
      </w:r>
      <w:r w:rsidRPr="00710F6E">
        <w:rPr>
          <w:sz w:val="28"/>
          <w:szCs w:val="28"/>
        </w:rPr>
        <w:sym w:font="Symbol" w:char="F0BE"/>
      </w:r>
      <w:r w:rsidRPr="00F5449A">
        <w:rPr>
          <w:sz w:val="28"/>
          <w:szCs w:val="20"/>
          <w:lang w:val="ru-RU"/>
        </w:rPr>
        <w:t xml:space="preserve"> основа файловой системы </w:t>
      </w:r>
      <w:r w:rsidRPr="00710F6E">
        <w:rPr>
          <w:sz w:val="28"/>
          <w:szCs w:val="20"/>
        </w:rPr>
        <w:t>UNIX</w:t>
      </w:r>
      <w:r w:rsidRPr="00F5449A">
        <w:rPr>
          <w:sz w:val="28"/>
          <w:szCs w:val="20"/>
          <w:lang w:val="ru-RU"/>
        </w:rPr>
        <w:t>. Все остальные файлы и каталоги располагаются в рамках структуры, порождённой корневым каталогом, независимо от их физического местонахождения.</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В </w:t>
      </w:r>
      <w:r w:rsidRPr="00F5449A">
        <w:rPr>
          <w:b/>
          <w:sz w:val="28"/>
          <w:szCs w:val="20"/>
          <w:lang w:val="ru-RU"/>
        </w:rPr>
        <w:t>/</w:t>
      </w:r>
      <w:r w:rsidRPr="00710F6E">
        <w:rPr>
          <w:b/>
          <w:sz w:val="28"/>
          <w:szCs w:val="20"/>
        </w:rPr>
        <w:t>bin</w:t>
      </w:r>
      <w:r w:rsidRPr="00F5449A">
        <w:rPr>
          <w:sz w:val="28"/>
          <w:szCs w:val="20"/>
          <w:lang w:val="ru-RU"/>
        </w:rPr>
        <w:t xml:space="preserve"> находятся наиболее часто употребимые команды и утилиты системы.</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В </w:t>
      </w:r>
      <w:r w:rsidRPr="00F5449A">
        <w:rPr>
          <w:b/>
          <w:sz w:val="28"/>
          <w:szCs w:val="20"/>
          <w:lang w:val="ru-RU"/>
        </w:rPr>
        <w:t>/</w:t>
      </w:r>
      <w:r w:rsidRPr="00710F6E">
        <w:rPr>
          <w:b/>
          <w:sz w:val="28"/>
          <w:szCs w:val="20"/>
        </w:rPr>
        <w:t>dev</w:t>
      </w:r>
      <w:r w:rsidRPr="00F5449A">
        <w:rPr>
          <w:sz w:val="28"/>
          <w:szCs w:val="20"/>
          <w:lang w:val="ru-RU"/>
        </w:rPr>
        <w:t xml:space="preserve"> находятся специальные файлы устройств, являющиеся интерфейсом доступа к периферийным устройствам. Этот каталог может содержать несколько подкаталогов, группирующих несколько файлов устройств одного типа.</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В </w:t>
      </w:r>
      <w:r w:rsidRPr="00F5449A">
        <w:rPr>
          <w:b/>
          <w:sz w:val="28"/>
          <w:szCs w:val="20"/>
          <w:lang w:val="ru-RU"/>
        </w:rPr>
        <w:t>/</w:t>
      </w:r>
      <w:r w:rsidRPr="00710F6E">
        <w:rPr>
          <w:b/>
          <w:sz w:val="28"/>
          <w:szCs w:val="20"/>
        </w:rPr>
        <w:t>etc</w:t>
      </w:r>
      <w:r w:rsidRPr="00F5449A">
        <w:rPr>
          <w:sz w:val="28"/>
          <w:szCs w:val="20"/>
          <w:lang w:val="ru-RU"/>
        </w:rPr>
        <w:t xml:space="preserve"> находятся системные конфигурационные файлы и утилиты администрирования. Самые важные </w:t>
      </w:r>
      <w:r w:rsidRPr="00710F6E">
        <w:rPr>
          <w:sz w:val="28"/>
          <w:szCs w:val="28"/>
        </w:rPr>
        <w:sym w:font="Symbol" w:char="F0BE"/>
      </w:r>
      <w:r w:rsidRPr="00F5449A">
        <w:rPr>
          <w:sz w:val="28"/>
          <w:szCs w:val="20"/>
          <w:lang w:val="ru-RU"/>
        </w:rPr>
        <w:t xml:space="preserve"> скрипты инициализации системы, которые хранятся в каталогах </w:t>
      </w:r>
      <w:r w:rsidRPr="00710F6E">
        <w:rPr>
          <w:sz w:val="28"/>
          <w:szCs w:val="20"/>
        </w:rPr>
        <w:t>rcN</w:t>
      </w:r>
      <w:r w:rsidRPr="00F5449A">
        <w:rPr>
          <w:sz w:val="28"/>
          <w:szCs w:val="20"/>
          <w:lang w:val="ru-RU"/>
        </w:rPr>
        <w:t xml:space="preserve">, где </w:t>
      </w:r>
      <w:r w:rsidRPr="00710F6E">
        <w:rPr>
          <w:sz w:val="28"/>
          <w:szCs w:val="20"/>
        </w:rPr>
        <w:t>N</w:t>
      </w:r>
      <w:r w:rsidRPr="00F5449A">
        <w:rPr>
          <w:sz w:val="28"/>
          <w:szCs w:val="20"/>
          <w:lang w:val="ru-RU"/>
        </w:rPr>
        <w:t xml:space="preserve"> </w:t>
      </w:r>
      <w:r w:rsidRPr="00710F6E">
        <w:rPr>
          <w:sz w:val="28"/>
          <w:szCs w:val="28"/>
        </w:rPr>
        <w:sym w:font="Symbol" w:char="F0BE"/>
      </w:r>
      <w:r w:rsidRPr="00F5449A">
        <w:rPr>
          <w:sz w:val="28"/>
          <w:szCs w:val="20"/>
          <w:lang w:val="ru-RU"/>
        </w:rPr>
        <w:t xml:space="preserve"> номер, определяющий уровень выполнения системы.</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В </w:t>
      </w:r>
      <w:r w:rsidRPr="00F5449A">
        <w:rPr>
          <w:b/>
          <w:sz w:val="28"/>
          <w:szCs w:val="20"/>
          <w:lang w:val="ru-RU"/>
        </w:rPr>
        <w:t>/</w:t>
      </w:r>
      <w:r w:rsidRPr="00710F6E">
        <w:rPr>
          <w:b/>
          <w:sz w:val="28"/>
          <w:szCs w:val="20"/>
        </w:rPr>
        <w:t>default</w:t>
      </w:r>
      <w:r w:rsidRPr="00F5449A">
        <w:rPr>
          <w:sz w:val="28"/>
          <w:szCs w:val="20"/>
          <w:lang w:val="ru-RU"/>
        </w:rPr>
        <w:t xml:space="preserve"> находятся параметры, задающиеся по умолчанию для многих команд.</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lastRenderedPageBreak/>
        <w:tab/>
        <w:t xml:space="preserve">В </w:t>
      </w:r>
      <w:r w:rsidRPr="00F5449A">
        <w:rPr>
          <w:b/>
          <w:sz w:val="28"/>
          <w:szCs w:val="20"/>
          <w:lang w:val="ru-RU"/>
        </w:rPr>
        <w:t>/</w:t>
      </w:r>
      <w:r w:rsidRPr="00710F6E">
        <w:rPr>
          <w:b/>
          <w:sz w:val="28"/>
          <w:szCs w:val="20"/>
        </w:rPr>
        <w:t>lib</w:t>
      </w:r>
      <w:r w:rsidRPr="00F5449A">
        <w:rPr>
          <w:sz w:val="28"/>
          <w:szCs w:val="20"/>
          <w:lang w:val="ru-RU"/>
        </w:rPr>
        <w:t xml:space="preserve"> находятся библиотечные файлы </w:t>
      </w:r>
      <w:r w:rsidRPr="00710F6E">
        <w:rPr>
          <w:sz w:val="28"/>
          <w:szCs w:val="20"/>
        </w:rPr>
        <w:t>C</w:t>
      </w:r>
      <w:r w:rsidRPr="00F5449A">
        <w:rPr>
          <w:sz w:val="28"/>
          <w:szCs w:val="20"/>
          <w:lang w:val="ru-RU"/>
        </w:rPr>
        <w:t xml:space="preserve"> и других языков программирования.</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Каталог </w:t>
      </w:r>
      <w:r w:rsidRPr="00F5449A">
        <w:rPr>
          <w:b/>
          <w:sz w:val="28"/>
          <w:szCs w:val="20"/>
          <w:lang w:val="ru-RU"/>
        </w:rPr>
        <w:t>/</w:t>
      </w:r>
      <w:r w:rsidRPr="00710F6E">
        <w:rPr>
          <w:b/>
          <w:sz w:val="28"/>
          <w:szCs w:val="20"/>
        </w:rPr>
        <w:t>lost</w:t>
      </w:r>
      <w:r w:rsidRPr="00F5449A">
        <w:rPr>
          <w:b/>
          <w:sz w:val="28"/>
          <w:szCs w:val="20"/>
          <w:lang w:val="ru-RU"/>
        </w:rPr>
        <w:t>+</w:t>
      </w:r>
      <w:r w:rsidRPr="00710F6E">
        <w:rPr>
          <w:b/>
          <w:sz w:val="28"/>
          <w:szCs w:val="20"/>
        </w:rPr>
        <w:t>found</w:t>
      </w:r>
      <w:r w:rsidRPr="00710F6E">
        <w:rPr>
          <w:sz w:val="28"/>
          <w:szCs w:val="28"/>
        </w:rPr>
        <w:sym w:font="Symbol" w:char="F0BE"/>
      </w:r>
      <w:r w:rsidRPr="00F5449A">
        <w:rPr>
          <w:sz w:val="28"/>
          <w:szCs w:val="20"/>
          <w:lang w:val="ru-RU"/>
        </w:rPr>
        <w:t xml:space="preserve"> каталог потерянных файлов. При аппаратных сбоях и сбоях операционной системы могут появляться безымянные файлы. Программы проверки и восстановления помещают сюда неповреждённые безымянные файлы под числовыми именами.</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689984" behindDoc="1" locked="0" layoutInCell="0" allowOverlap="1" wp14:anchorId="7D785CF9" wp14:editId="0D93AB34">
                <wp:simplePos x="0" y="0"/>
                <wp:positionH relativeFrom="column">
                  <wp:posOffset>2560320</wp:posOffset>
                </wp:positionH>
                <wp:positionV relativeFrom="paragraph">
                  <wp:posOffset>396240</wp:posOffset>
                </wp:positionV>
                <wp:extent cx="0" cy="91440"/>
                <wp:effectExtent l="7620" t="6985" r="11430" b="6350"/>
                <wp:wrapNone/>
                <wp:docPr id="1165" name="Линия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B29BA6" id="Линия 229"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31.2pt" to="201.6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" o:allowincell="f"/>
            </w:pict>
          </mc:Fallback>
        </mc:AlternateContent>
      </w:r>
      <w:r>
        <w:rPr>
          <w:noProof/>
        </w:rPr>
        <mc:AlternateContent>
          <mc:Choice Requires="wps">
            <w:drawing>
              <wp:anchor distT="0" distB="0" distL="114300" distR="114300" simplePos="0" relativeHeight="251685888" behindDoc="1" locked="0" layoutInCell="0" allowOverlap="1" wp14:anchorId="751BAF59" wp14:editId="4222D1C8">
                <wp:simplePos x="0" y="0"/>
                <wp:positionH relativeFrom="column">
                  <wp:posOffset>2194560</wp:posOffset>
                </wp:positionH>
                <wp:positionV relativeFrom="paragraph">
                  <wp:posOffset>121920</wp:posOffset>
                </wp:positionV>
                <wp:extent cx="731520" cy="274320"/>
                <wp:effectExtent l="13335" t="8890" r="7620" b="12065"/>
                <wp:wrapNone/>
                <wp:docPr id="1164" name="Прямоуг.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1BAF59" id="Прямоуг. 225" o:spid="_x0000_s1044" style="position:absolute;left:0;text-align:left;margin-left:172.8pt;margin-top:9.6pt;width:57.6pt;height:21.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" o:allowincell="f">
                <v:textbox inset="0,0,0,0">
                  <w:txbxContent>
                    <w:p w:rsidR="0064404F" w:rsidRDefault="0064404F" w:rsidP="00526ACB">
                      <w:pPr>
                        <w:jc w:val="center"/>
                      </w:pPr>
                      <w:r>
                        <w:t>/</w:t>
                      </w:r>
                    </w:p>
                  </w:txbxContent>
                </v:textbox>
              </v:rect>
            </w:pict>
          </mc:Fallback>
        </mc:AlternateContent>
      </w: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18656" behindDoc="1" locked="0" layoutInCell="0" allowOverlap="1" wp14:anchorId="4CD6C796" wp14:editId="66B3AED7">
                <wp:simplePos x="0" y="0"/>
                <wp:positionH relativeFrom="column">
                  <wp:posOffset>2802255</wp:posOffset>
                </wp:positionH>
                <wp:positionV relativeFrom="paragraph">
                  <wp:posOffset>50165</wp:posOffset>
                </wp:positionV>
                <wp:extent cx="32385" cy="929005"/>
                <wp:effectExtent l="11430" t="7620" r="13335" b="6350"/>
                <wp:wrapNone/>
                <wp:docPr id="1163" name="Линия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385" cy="9290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1E4170" id="Линия 257" o:spid="_x0000_s1026" style="position:absolute;flip:x;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0.65pt,3.95pt" to="223.2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" o:allowincell="f"/>
            </w:pict>
          </mc:Fallback>
        </mc:AlternateContent>
      </w:r>
      <w:r>
        <w:rPr>
          <w:noProof/>
        </w:rPr>
        <mc:AlternateContent>
          <mc:Choice Requires="wps">
            <w:drawing>
              <wp:anchor distT="0" distB="0" distL="114300" distR="114300" simplePos="0" relativeHeight="251714560" behindDoc="1" locked="0" layoutInCell="0" allowOverlap="1" wp14:anchorId="164756C8" wp14:editId="49D906FB">
                <wp:simplePos x="0" y="0"/>
                <wp:positionH relativeFrom="column">
                  <wp:posOffset>1554480</wp:posOffset>
                </wp:positionH>
                <wp:positionV relativeFrom="paragraph">
                  <wp:posOffset>49530</wp:posOffset>
                </wp:positionV>
                <wp:extent cx="28575" cy="853440"/>
                <wp:effectExtent l="11430" t="6985" r="7620" b="6350"/>
                <wp:wrapNone/>
                <wp:docPr id="1162" name="Линия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 cy="853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696AF" id="Линия 253"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4pt,3.9pt" to="124.65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" o:allowincell="f"/>
            </w:pict>
          </mc:Fallback>
        </mc:AlternateContent>
      </w:r>
      <w:r>
        <w:rPr>
          <w:noProof/>
        </w:rPr>
        <mc:AlternateContent>
          <mc:Choice Requires="wps">
            <w:drawing>
              <wp:anchor distT="0" distB="0" distL="114300" distR="114300" simplePos="0" relativeHeight="251724800" behindDoc="1" locked="0" layoutInCell="1" allowOverlap="1" wp14:anchorId="25ED9A3C" wp14:editId="2742BB7A">
                <wp:simplePos x="0" y="0"/>
                <wp:positionH relativeFrom="column">
                  <wp:posOffset>5393055</wp:posOffset>
                </wp:positionH>
                <wp:positionV relativeFrom="paragraph">
                  <wp:posOffset>64770</wp:posOffset>
                </wp:positionV>
                <wp:extent cx="0" cy="914400"/>
                <wp:effectExtent l="11430" t="12700" r="7620" b="6350"/>
                <wp:wrapNone/>
                <wp:docPr id="1161" name="Линия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269F09" id="Линия 263"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65pt,5.1pt" to="424.6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"/>
            </w:pict>
          </mc:Fallback>
        </mc:AlternateContent>
      </w:r>
      <w:r>
        <w:rPr>
          <w:noProof/>
        </w:rPr>
        <mc:AlternateContent>
          <mc:Choice Requires="wps">
            <w:drawing>
              <wp:anchor distT="0" distB="0" distL="114300" distR="114300" simplePos="0" relativeHeight="251720704" behindDoc="1" locked="0" layoutInCell="0" allowOverlap="1" wp14:anchorId="461EFC54" wp14:editId="2DC30785">
                <wp:simplePos x="0" y="0"/>
                <wp:positionH relativeFrom="column">
                  <wp:posOffset>3566160</wp:posOffset>
                </wp:positionH>
                <wp:positionV relativeFrom="paragraph">
                  <wp:posOffset>49530</wp:posOffset>
                </wp:positionV>
                <wp:extent cx="0" cy="182880"/>
                <wp:effectExtent l="13335" t="6985" r="5715" b="10160"/>
                <wp:wrapNone/>
                <wp:docPr id="1160" name="Линия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0E7FA" id="Линия 259"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8pt,3.9pt" to="280.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" o:allowincell="f"/>
            </w:pict>
          </mc:Fallback>
        </mc:AlternateContent>
      </w:r>
      <w:r>
        <w:rPr>
          <w:noProof/>
        </w:rPr>
        <mc:AlternateContent>
          <mc:Choice Requires="wps">
            <w:drawing>
              <wp:anchor distT="0" distB="0" distL="114300" distR="114300" simplePos="0" relativeHeight="251691008" behindDoc="1" locked="0" layoutInCell="0" allowOverlap="1" wp14:anchorId="2E044D76" wp14:editId="761C8107">
                <wp:simplePos x="0" y="0"/>
                <wp:positionH relativeFrom="column">
                  <wp:posOffset>274320</wp:posOffset>
                </wp:positionH>
                <wp:positionV relativeFrom="paragraph">
                  <wp:posOffset>48895</wp:posOffset>
                </wp:positionV>
                <wp:extent cx="0" cy="640080"/>
                <wp:effectExtent l="7620" t="6350" r="11430" b="10795"/>
                <wp:wrapNone/>
                <wp:docPr id="1159" name="Линия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38799" id="Линия 230"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3.85pt" to="21.6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" o:allowincell="f"/>
            </w:pict>
          </mc:Fallback>
        </mc:AlternateContent>
      </w:r>
      <w:r>
        <w:rPr>
          <w:noProof/>
        </w:rPr>
        <mc:AlternateContent>
          <mc:Choice Requires="wps">
            <w:drawing>
              <wp:anchor distT="0" distB="0" distL="114300" distR="114300" simplePos="0" relativeHeight="251687936" behindDoc="1" locked="0" layoutInCell="0" allowOverlap="1" wp14:anchorId="3E8EEF97" wp14:editId="0C8A4C0D">
                <wp:simplePos x="0" y="0"/>
                <wp:positionH relativeFrom="column">
                  <wp:posOffset>-274320</wp:posOffset>
                </wp:positionH>
                <wp:positionV relativeFrom="paragraph">
                  <wp:posOffset>49530</wp:posOffset>
                </wp:positionV>
                <wp:extent cx="6400800" cy="635"/>
                <wp:effectExtent l="11430" t="6985" r="7620" b="11430"/>
                <wp:wrapNone/>
                <wp:docPr id="1158" name="Линия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59A3C6" id="Линия 227" o:spid="_x0000_s1026" style="position:absolute;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3.9pt" to="482.4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" o:allowincell="f"/>
            </w:pict>
          </mc:Fallback>
        </mc:AlternateContent>
      </w:r>
      <w:r>
        <w:rPr>
          <w:noProof/>
        </w:rPr>
        <mc:AlternateContent>
          <mc:Choice Requires="wps">
            <w:drawing>
              <wp:anchor distT="0" distB="0" distL="114300" distR="114300" simplePos="0" relativeHeight="251688960" behindDoc="1" locked="0" layoutInCell="0" allowOverlap="1" wp14:anchorId="30943A2F" wp14:editId="4188DE0A">
                <wp:simplePos x="0" y="0"/>
                <wp:positionH relativeFrom="column">
                  <wp:posOffset>-274320</wp:posOffset>
                </wp:positionH>
                <wp:positionV relativeFrom="paragraph">
                  <wp:posOffset>49530</wp:posOffset>
                </wp:positionV>
                <wp:extent cx="0" cy="182880"/>
                <wp:effectExtent l="11430" t="6985" r="7620" b="10160"/>
                <wp:wrapNone/>
                <wp:docPr id="1157" name="Линия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7BB20" id="Линия 228"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3.9pt" to="-21.6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" o:allowincell="f"/>
            </w:pict>
          </mc:Fallback>
        </mc:AlternateContent>
      </w:r>
      <w:r>
        <w:rPr>
          <w:noProof/>
        </w:rPr>
        <mc:AlternateContent>
          <mc:Choice Requires="wps">
            <w:drawing>
              <wp:anchor distT="0" distB="0" distL="114300" distR="114300" simplePos="0" relativeHeight="251706368" behindDoc="1" locked="0" layoutInCell="0" allowOverlap="1" wp14:anchorId="3ABAEB9E" wp14:editId="2FEDD8E7">
                <wp:simplePos x="0" y="0"/>
                <wp:positionH relativeFrom="column">
                  <wp:posOffset>1005840</wp:posOffset>
                </wp:positionH>
                <wp:positionV relativeFrom="paragraph">
                  <wp:posOffset>50165</wp:posOffset>
                </wp:positionV>
                <wp:extent cx="0" cy="182245"/>
                <wp:effectExtent l="5715" t="7620" r="13335" b="10160"/>
                <wp:wrapNone/>
                <wp:docPr id="1156" name="Линия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2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93E6B" id="Линия 245"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3.95pt" to="79.2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" o:allowincell="f"/>
            </w:pict>
          </mc:Fallback>
        </mc:AlternateContent>
      </w:r>
      <w:r>
        <w:rPr>
          <w:noProof/>
        </w:rPr>
        <mc:AlternateContent>
          <mc:Choice Requires="wps">
            <w:drawing>
              <wp:anchor distT="0" distB="0" distL="114300" distR="114300" simplePos="0" relativeHeight="251722752" behindDoc="1" locked="0" layoutInCell="0" allowOverlap="1" wp14:anchorId="52A6DADA" wp14:editId="6626BB3A">
                <wp:simplePos x="0" y="0"/>
                <wp:positionH relativeFrom="column">
                  <wp:posOffset>4297680</wp:posOffset>
                </wp:positionH>
                <wp:positionV relativeFrom="paragraph">
                  <wp:posOffset>50165</wp:posOffset>
                </wp:positionV>
                <wp:extent cx="0" cy="639445"/>
                <wp:effectExtent l="11430" t="7620" r="7620" b="10160"/>
                <wp:wrapNone/>
                <wp:docPr id="1155" name="Линия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394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9B7D1" id="Линия 261"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8.4pt,3.95pt" to="338.4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" o:allowincell="f"/>
            </w:pict>
          </mc:Fallback>
        </mc:AlternateContent>
      </w:r>
      <w:r w:rsidRPr="00F5449A">
        <w:rPr>
          <w:sz w:val="28"/>
          <w:szCs w:val="20"/>
          <w:lang w:val="ru-RU"/>
        </w:rPr>
        <w:tab/>
      </w:r>
      <w:r w:rsidRPr="00F5449A">
        <w:rPr>
          <w:sz w:val="28"/>
          <w:szCs w:val="20"/>
          <w:lang w:val="ru-RU"/>
        </w:rPr>
        <w:tab/>
      </w: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16608" behindDoc="1" locked="0" layoutInCell="0" allowOverlap="1" wp14:anchorId="76E99EB2" wp14:editId="7B7A11D0">
                <wp:simplePos x="0" y="0"/>
                <wp:positionH relativeFrom="column">
                  <wp:posOffset>2103120</wp:posOffset>
                </wp:positionH>
                <wp:positionV relativeFrom="paragraph">
                  <wp:posOffset>-96520</wp:posOffset>
                </wp:positionV>
                <wp:extent cx="0" cy="182880"/>
                <wp:effectExtent l="7620" t="8255" r="11430" b="8890"/>
                <wp:wrapNone/>
                <wp:docPr id="1154" name="Линия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1C9950" id="Линия 255"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7.6pt" to="165.6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" o:allowincell="f"/>
            </w:pict>
          </mc:Fallback>
        </mc:AlternateContent>
      </w:r>
      <w:r>
        <w:rPr>
          <w:noProof/>
        </w:rPr>
        <mc:AlternateContent>
          <mc:Choice Requires="wps">
            <w:drawing>
              <wp:anchor distT="0" distB="0" distL="114300" distR="114300" simplePos="0" relativeHeight="251715584" behindDoc="1" locked="0" layoutInCell="0" allowOverlap="1" wp14:anchorId="150A6235" wp14:editId="4A6658A8">
                <wp:simplePos x="0" y="0"/>
                <wp:positionH relativeFrom="column">
                  <wp:posOffset>1828800</wp:posOffset>
                </wp:positionH>
                <wp:positionV relativeFrom="paragraph">
                  <wp:posOffset>86360</wp:posOffset>
                </wp:positionV>
                <wp:extent cx="548640" cy="274320"/>
                <wp:effectExtent l="9525" t="10160" r="13335" b="10795"/>
                <wp:wrapNone/>
                <wp:docPr id="1153" name="Прямоуг.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home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A6235" id="Прямоуг. 254" o:spid="_x0000_s1045" style="position:absolute;left:0;text-align:left;margin-left:2in;margin-top:6.8pt;width:43.2pt;height:21.6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" o:allowincell="f">
                <v:textbox inset="0,0,0,0">
                  <w:txbxContent>
                    <w:p w:rsidR="0064404F" w:rsidRDefault="0064404F" w:rsidP="00526ACB">
                      <w:pPr>
                        <w:jc w:val="center"/>
                        <w:rPr>
                          <w:sz w:val="18"/>
                        </w:rPr>
                      </w:pPr>
                      <w:r>
                        <w:rPr>
                          <w:sz w:val="18"/>
                        </w:rPr>
                        <w:t>home</w:t>
                      </w:r>
                    </w:p>
                  </w:txbxContent>
                </v:textbox>
              </v:rect>
            </w:pict>
          </mc:Fallback>
        </mc:AlternateContent>
      </w:r>
      <w:r>
        <w:rPr>
          <w:noProof/>
        </w:rPr>
        <mc:AlternateContent>
          <mc:Choice Requires="wps">
            <w:drawing>
              <wp:anchor distT="0" distB="0" distL="114300" distR="114300" simplePos="0" relativeHeight="251719680" behindDoc="1" locked="0" layoutInCell="0" allowOverlap="1" wp14:anchorId="5363F0DC" wp14:editId="3C1BFADE">
                <wp:simplePos x="0" y="0"/>
                <wp:positionH relativeFrom="column">
                  <wp:posOffset>3291840</wp:posOffset>
                </wp:positionH>
                <wp:positionV relativeFrom="paragraph">
                  <wp:posOffset>86360</wp:posOffset>
                </wp:positionV>
                <wp:extent cx="548640" cy="274320"/>
                <wp:effectExtent l="5715" t="10160" r="7620" b="10795"/>
                <wp:wrapNone/>
                <wp:docPr id="1152" name="Прямоуг.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mnt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63F0DC" id="Прямоуг. 258" o:spid="_x0000_s1046" style="position:absolute;left:0;text-align:left;margin-left:259.2pt;margin-top:6.8pt;width:43.2pt;height:21.6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" o:allowincell="f">
                <v:textbox inset="0,0,0,0">
                  <w:txbxContent>
                    <w:p w:rsidR="0064404F" w:rsidRDefault="0064404F" w:rsidP="00526ACB">
                      <w:pPr>
                        <w:jc w:val="center"/>
                        <w:rPr>
                          <w:sz w:val="18"/>
                        </w:rPr>
                      </w:pPr>
                      <w:r>
                        <w:rPr>
                          <w:sz w:val="18"/>
                        </w:rPr>
                        <w:t>mnt</w:t>
                      </w:r>
                    </w:p>
                  </w:txbxContent>
                </v:textbox>
              </v:rect>
            </w:pict>
          </mc:Fallback>
        </mc:AlternateContent>
      </w:r>
      <w:r>
        <w:rPr>
          <w:noProof/>
        </w:rPr>
        <mc:AlternateContent>
          <mc:Choice Requires="wps">
            <w:drawing>
              <wp:anchor distT="0" distB="0" distL="114300" distR="114300" simplePos="0" relativeHeight="251686912" behindDoc="1" locked="0" layoutInCell="0" allowOverlap="1" wp14:anchorId="1873F36A" wp14:editId="334DD80A">
                <wp:simplePos x="0" y="0"/>
                <wp:positionH relativeFrom="column">
                  <wp:posOffset>-548640</wp:posOffset>
                </wp:positionH>
                <wp:positionV relativeFrom="paragraph">
                  <wp:posOffset>86360</wp:posOffset>
                </wp:positionV>
                <wp:extent cx="548640" cy="274320"/>
                <wp:effectExtent l="13335" t="10160" r="9525" b="10795"/>
                <wp:wrapNone/>
                <wp:docPr id="1151" name="Прямоуг.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bin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73F36A" id="Прямоуг. 226" o:spid="_x0000_s1047" style="position:absolute;left:0;text-align:left;margin-left:-43.2pt;margin-top:6.8pt;width:43.2pt;height:21.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" o:allowincell="f">
                <v:textbox inset="0,0,0,0">
                  <w:txbxContent>
                    <w:p w:rsidR="0064404F" w:rsidRDefault="0064404F" w:rsidP="00526ACB">
                      <w:pPr>
                        <w:jc w:val="center"/>
                        <w:rPr>
                          <w:sz w:val="18"/>
                        </w:rPr>
                      </w:pPr>
                      <w:r>
                        <w:rPr>
                          <w:sz w:val="18"/>
                        </w:rPr>
                        <w:t>bin</w:t>
                      </w:r>
                    </w:p>
                  </w:txbxContent>
                </v:textbox>
              </v:rect>
            </w:pict>
          </mc:Fallback>
        </mc:AlternateContent>
      </w:r>
      <w:r>
        <w:rPr>
          <w:noProof/>
        </w:rPr>
        <mc:AlternateContent>
          <mc:Choice Requires="wps">
            <w:drawing>
              <wp:anchor distT="0" distB="0" distL="114300" distR="114300" simplePos="0" relativeHeight="251699200" behindDoc="1" locked="0" layoutInCell="0" allowOverlap="1" wp14:anchorId="4C65C9C1" wp14:editId="77F9CDF2">
                <wp:simplePos x="0" y="0"/>
                <wp:positionH relativeFrom="column">
                  <wp:posOffset>731520</wp:posOffset>
                </wp:positionH>
                <wp:positionV relativeFrom="paragraph">
                  <wp:posOffset>86360</wp:posOffset>
                </wp:positionV>
                <wp:extent cx="548640" cy="274320"/>
                <wp:effectExtent l="7620" t="10160" r="5715" b="10795"/>
                <wp:wrapNone/>
                <wp:docPr id="1150" name="Прямоуг.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etc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5C9C1" id="Прямоуг. 238" o:spid="_x0000_s1048" style="position:absolute;left:0;text-align:left;margin-left:57.6pt;margin-top:6.8pt;width:43.2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" o:allowincell="f">
                <v:textbox inset="0,0,0,0">
                  <w:txbxContent>
                    <w:p w:rsidR="0064404F" w:rsidRDefault="0064404F" w:rsidP="00526ACB">
                      <w:pPr>
                        <w:jc w:val="center"/>
                        <w:rPr>
                          <w:sz w:val="18"/>
                        </w:rPr>
                      </w:pPr>
                      <w:r>
                        <w:rPr>
                          <w:sz w:val="18"/>
                        </w:rPr>
                        <w:t>etc</w:t>
                      </w:r>
                    </w:p>
                  </w:txbxContent>
                </v:textbox>
              </v:rect>
            </w:pict>
          </mc:Fallback>
        </mc:AlternateContent>
      </w: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03296" behindDoc="1" locked="0" layoutInCell="0" allowOverlap="1" wp14:anchorId="455EBF24" wp14:editId="5ED7963A">
                <wp:simplePos x="0" y="0"/>
                <wp:positionH relativeFrom="column">
                  <wp:posOffset>1049655</wp:posOffset>
                </wp:positionH>
                <wp:positionV relativeFrom="paragraph">
                  <wp:posOffset>180975</wp:posOffset>
                </wp:positionV>
                <wp:extent cx="0" cy="1828800"/>
                <wp:effectExtent l="11430" t="13970" r="7620" b="5080"/>
                <wp:wrapNone/>
                <wp:docPr id="1149" name="Линия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02C45" id="Линия 242"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65pt,14.25pt" to="82.65pt,1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" o:allowincell="f"/>
            </w:pict>
          </mc:Fallback>
        </mc:AlternateContent>
      </w: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21728" behindDoc="1" locked="0" layoutInCell="0" allowOverlap="1" wp14:anchorId="0FAB1A39" wp14:editId="3219A671">
                <wp:simplePos x="0" y="0"/>
                <wp:positionH relativeFrom="column">
                  <wp:posOffset>4023360</wp:posOffset>
                </wp:positionH>
                <wp:positionV relativeFrom="paragraph">
                  <wp:posOffset>48260</wp:posOffset>
                </wp:positionV>
                <wp:extent cx="548640" cy="540385"/>
                <wp:effectExtent l="13335" t="9525" r="9525" b="12065"/>
                <wp:wrapNone/>
                <wp:docPr id="1148" name="Прямоуг.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540385"/>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tmp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AB1A39" id="Прямоуг. 260" o:spid="_x0000_s1049" style="position:absolute;left:0;text-align:left;margin-left:316.8pt;margin-top:3.8pt;width:43.2pt;height:42.5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" o:allowincell="f">
                <v:textbox inset="0,0,0,0">
                  <w:txbxContent>
                    <w:p w:rsidR="0064404F" w:rsidRDefault="0064404F" w:rsidP="00526ACB">
                      <w:pPr>
                        <w:jc w:val="center"/>
                        <w:rPr>
                          <w:sz w:val="18"/>
                        </w:rPr>
                      </w:pPr>
                      <w:r>
                        <w:rPr>
                          <w:sz w:val="18"/>
                        </w:rPr>
                        <w:t>tmp</w:t>
                      </w:r>
                    </w:p>
                  </w:txbxContent>
                </v:textbox>
              </v:rect>
            </w:pict>
          </mc:Fallback>
        </mc:AlternateContent>
      </w: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23776" behindDoc="1" locked="0" layoutInCell="0" allowOverlap="1" wp14:anchorId="1D131D90" wp14:editId="0161CEFE">
                <wp:simplePos x="0" y="0"/>
                <wp:positionH relativeFrom="column">
                  <wp:posOffset>5120640</wp:posOffset>
                </wp:positionH>
                <wp:positionV relativeFrom="paragraph">
                  <wp:posOffset>104140</wp:posOffset>
                </wp:positionV>
                <wp:extent cx="548640" cy="274320"/>
                <wp:effectExtent l="5715" t="12065" r="7620" b="8890"/>
                <wp:wrapNone/>
                <wp:docPr id="1147" name="Прямоуг.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usr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131D90" id="Прямоуг. 262" o:spid="_x0000_s1050" style="position:absolute;left:0;text-align:left;margin-left:403.2pt;margin-top:8.2pt;width:43.2pt;height:21.6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" o:allowincell="f">
                <v:textbox inset="0,0,0,0">
                  <w:txbxContent>
                    <w:p w:rsidR="0064404F" w:rsidRDefault="0064404F" w:rsidP="00526ACB">
                      <w:pPr>
                        <w:jc w:val="center"/>
                        <w:rPr>
                          <w:sz w:val="18"/>
                        </w:rPr>
                      </w:pPr>
                      <w:r>
                        <w:rPr>
                          <w:sz w:val="18"/>
                        </w:rPr>
                        <w:t>usr</w:t>
                      </w:r>
                    </w:p>
                  </w:txbxContent>
                </v:textbox>
              </v:rect>
            </w:pict>
          </mc:Fallback>
        </mc:AlternateContent>
      </w:r>
      <w:r>
        <w:rPr>
          <w:noProof/>
        </w:rPr>
        <mc:AlternateContent>
          <mc:Choice Requires="wps">
            <w:drawing>
              <wp:anchor distT="0" distB="0" distL="114300" distR="114300" simplePos="0" relativeHeight="251717632" behindDoc="1" locked="0" layoutInCell="0" allowOverlap="1" wp14:anchorId="204EAA29" wp14:editId="04E2B01B">
                <wp:simplePos x="0" y="0"/>
                <wp:positionH relativeFrom="column">
                  <wp:posOffset>2438400</wp:posOffset>
                </wp:positionH>
                <wp:positionV relativeFrom="paragraph">
                  <wp:posOffset>105410</wp:posOffset>
                </wp:positionV>
                <wp:extent cx="762000" cy="274320"/>
                <wp:effectExtent l="9525" t="13335" r="9525" b="7620"/>
                <wp:wrapNone/>
                <wp:docPr id="1146" name="Прямоуг.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lost+found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EAA29" id="Прямоуг. 256" o:spid="_x0000_s1051" style="position:absolute;left:0;text-align:left;margin-left:192pt;margin-top:8.3pt;width:60pt;height:21.6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" o:allowincell="f">
                <v:textbox inset="0,0,0,0">
                  <w:txbxContent>
                    <w:p w:rsidR="0064404F" w:rsidRDefault="0064404F" w:rsidP="00526ACB">
                      <w:pPr>
                        <w:jc w:val="center"/>
                        <w:rPr>
                          <w:sz w:val="18"/>
                        </w:rPr>
                      </w:pPr>
                      <w:r>
                        <w:rPr>
                          <w:sz w:val="18"/>
                        </w:rPr>
                        <w:t>lost+found</w:t>
                      </w:r>
                    </w:p>
                  </w:txbxContent>
                </v:textbox>
              </v:rect>
            </w:pict>
          </mc:Fallback>
        </mc:AlternateContent>
      </w:r>
      <w:r>
        <w:rPr>
          <w:noProof/>
        </w:rPr>
        <mc:AlternateContent>
          <mc:Choice Requires="wps">
            <w:drawing>
              <wp:anchor distT="0" distB="0" distL="114300" distR="114300" simplePos="0" relativeHeight="251694080" behindDoc="1" locked="0" layoutInCell="0" allowOverlap="1" wp14:anchorId="078AA62F" wp14:editId="6D1614E7">
                <wp:simplePos x="0" y="0"/>
                <wp:positionH relativeFrom="column">
                  <wp:posOffset>-22860</wp:posOffset>
                </wp:positionH>
                <wp:positionV relativeFrom="paragraph">
                  <wp:posOffset>561975</wp:posOffset>
                </wp:positionV>
                <wp:extent cx="0" cy="182880"/>
                <wp:effectExtent l="5715" t="12700" r="13335" b="13970"/>
                <wp:wrapNone/>
                <wp:docPr id="1145" name="Линия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39D8E" id="Линия 233"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25pt" to="-1.8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" o:allowincell="f"/>
            </w:pict>
          </mc:Fallback>
        </mc:AlternateContent>
      </w:r>
      <w:r>
        <w:rPr>
          <w:noProof/>
        </w:rPr>
        <mc:AlternateContent>
          <mc:Choice Requires="wps">
            <w:drawing>
              <wp:anchor distT="0" distB="0" distL="114300" distR="114300" simplePos="0" relativeHeight="251698176" behindDoc="1" locked="0" layoutInCell="0" allowOverlap="1" wp14:anchorId="032CD07B" wp14:editId="69469F6D">
                <wp:simplePos x="0" y="0"/>
                <wp:positionH relativeFrom="column">
                  <wp:posOffset>274320</wp:posOffset>
                </wp:positionH>
                <wp:positionV relativeFrom="paragraph">
                  <wp:posOffset>744855</wp:posOffset>
                </wp:positionV>
                <wp:extent cx="548640" cy="274320"/>
                <wp:effectExtent l="7620" t="5080" r="5715" b="6350"/>
                <wp:wrapNone/>
                <wp:docPr id="1144" name="Прямоуг.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rdsk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CD07B" id="Прямоуг. 237" o:spid="_x0000_s1052" style="position:absolute;left:0;text-align:left;margin-left:21.6pt;margin-top:58.65pt;width:43.2pt;height:21.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" o:allowincell="f">
                <v:textbox inset="0,0,0,0">
                  <w:txbxContent>
                    <w:p w:rsidR="0064404F" w:rsidRDefault="0064404F" w:rsidP="00526ACB">
                      <w:pPr>
                        <w:jc w:val="center"/>
                        <w:rPr>
                          <w:sz w:val="18"/>
                        </w:rPr>
                      </w:pPr>
                      <w:r>
                        <w:rPr>
                          <w:sz w:val="18"/>
                        </w:rPr>
                        <w:t>rdsk</w:t>
                      </w:r>
                    </w:p>
                  </w:txbxContent>
                </v:textbox>
              </v:rect>
            </w:pict>
          </mc:Fallback>
        </mc:AlternateContent>
      </w:r>
      <w:r>
        <w:rPr>
          <w:noProof/>
        </w:rPr>
        <mc:AlternateContent>
          <mc:Choice Requires="wps">
            <w:drawing>
              <wp:anchor distT="0" distB="0" distL="114300" distR="114300" simplePos="0" relativeHeight="251697152" behindDoc="1" locked="0" layoutInCell="0" allowOverlap="1" wp14:anchorId="555F00E6" wp14:editId="38B26267">
                <wp:simplePos x="0" y="0"/>
                <wp:positionH relativeFrom="column">
                  <wp:posOffset>-365760</wp:posOffset>
                </wp:positionH>
                <wp:positionV relativeFrom="paragraph">
                  <wp:posOffset>744855</wp:posOffset>
                </wp:positionV>
                <wp:extent cx="548640" cy="274320"/>
                <wp:effectExtent l="5715" t="5080" r="7620" b="6350"/>
                <wp:wrapNone/>
                <wp:docPr id="1143" name="Прямоуг.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dsk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F00E6" id="Прямоуг. 236" o:spid="_x0000_s1053" style="position:absolute;left:0;text-align:left;margin-left:-28.8pt;margin-top:58.65pt;width:43.2pt;height:21.6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" o:allowincell="f">
                <v:textbox inset="0,0,0,0">
                  <w:txbxContent>
                    <w:p w:rsidR="0064404F" w:rsidRDefault="0064404F" w:rsidP="00526ACB">
                      <w:pPr>
                        <w:jc w:val="center"/>
                        <w:rPr>
                          <w:sz w:val="18"/>
                        </w:rPr>
                      </w:pPr>
                      <w:r>
                        <w:rPr>
                          <w:sz w:val="18"/>
                        </w:rPr>
                        <w:t>dsk</w:t>
                      </w:r>
                    </w:p>
                  </w:txbxContent>
                </v:textbox>
              </v:rect>
            </w:pict>
          </mc:Fallback>
        </mc:AlternateContent>
      </w:r>
      <w:r>
        <w:rPr>
          <w:noProof/>
        </w:rPr>
        <mc:AlternateContent>
          <mc:Choice Requires="wps">
            <w:drawing>
              <wp:anchor distT="0" distB="0" distL="114300" distR="114300" simplePos="0" relativeHeight="251692032" behindDoc="1" locked="0" layoutInCell="0" allowOverlap="1" wp14:anchorId="2E75E402" wp14:editId="7BB8EB5A">
                <wp:simplePos x="0" y="0"/>
                <wp:positionH relativeFrom="column">
                  <wp:posOffset>-22860</wp:posOffset>
                </wp:positionH>
                <wp:positionV relativeFrom="paragraph">
                  <wp:posOffset>105410</wp:posOffset>
                </wp:positionV>
                <wp:extent cx="548640" cy="274320"/>
                <wp:effectExtent l="5715" t="13335" r="7620" b="7620"/>
                <wp:wrapNone/>
                <wp:docPr id="1142" name="Прямоуг.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dev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75E402" id="Прямоуг. 231" o:spid="_x0000_s1054" style="position:absolute;left:0;text-align:left;margin-left:-1.8pt;margin-top:8.3pt;width:43.2pt;height:21.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" o:allowincell="f">
                <v:textbox inset="0,0,0,0">
                  <w:txbxContent>
                    <w:p w:rsidR="0064404F" w:rsidRDefault="0064404F" w:rsidP="00526ACB">
                      <w:pPr>
                        <w:jc w:val="center"/>
                        <w:rPr>
                          <w:sz w:val="18"/>
                        </w:rPr>
                      </w:pPr>
                      <w:r>
                        <w:rPr>
                          <w:sz w:val="18"/>
                        </w:rPr>
                        <w:t>dev</w:t>
                      </w:r>
                    </w:p>
                  </w:txbxContent>
                </v:textbox>
              </v:rect>
            </w:pict>
          </mc:Fallback>
        </mc:AlternateContent>
      </w:r>
      <w:r>
        <w:rPr>
          <w:noProof/>
        </w:rPr>
        <mc:AlternateContent>
          <mc:Choice Requires="wps">
            <w:drawing>
              <wp:anchor distT="0" distB="0" distL="114300" distR="114300" simplePos="0" relativeHeight="251695104" behindDoc="1" locked="0" layoutInCell="0" allowOverlap="1" wp14:anchorId="0029D89B" wp14:editId="60675DFD">
                <wp:simplePos x="0" y="0"/>
                <wp:positionH relativeFrom="column">
                  <wp:posOffset>525780</wp:posOffset>
                </wp:positionH>
                <wp:positionV relativeFrom="paragraph">
                  <wp:posOffset>561975</wp:posOffset>
                </wp:positionV>
                <wp:extent cx="0" cy="182880"/>
                <wp:effectExtent l="11430" t="12700" r="7620" b="13970"/>
                <wp:wrapNone/>
                <wp:docPr id="1141" name="Линия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048B85" id="Линия 234"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44.25pt" to="41.4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" o:allowincell="f"/>
            </w:pict>
          </mc:Fallback>
        </mc:AlternateContent>
      </w:r>
      <w:r>
        <w:rPr>
          <w:noProof/>
        </w:rPr>
        <mc:AlternateContent>
          <mc:Choice Requires="wps">
            <w:drawing>
              <wp:anchor distT="0" distB="0" distL="114300" distR="114300" simplePos="0" relativeHeight="251713536" behindDoc="1" locked="0" layoutInCell="0" allowOverlap="1" wp14:anchorId="788DAF24" wp14:editId="6E84E672">
                <wp:simplePos x="0" y="0"/>
                <wp:positionH relativeFrom="column">
                  <wp:posOffset>1280160</wp:posOffset>
                </wp:positionH>
                <wp:positionV relativeFrom="paragraph">
                  <wp:posOffset>104775</wp:posOffset>
                </wp:positionV>
                <wp:extent cx="548640" cy="274320"/>
                <wp:effectExtent l="13335" t="12700" r="9525" b="8255"/>
                <wp:wrapNone/>
                <wp:docPr id="1140" name="Прямоуг. 2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lib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8DAF24" id="Прямоуг. 252" o:spid="_x0000_s1055" style="position:absolute;left:0;text-align:left;margin-left:100.8pt;margin-top:8.25pt;width:43.2pt;height:21.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" o:allowincell="f">
                <v:textbox inset="0,0,0,0">
                  <w:txbxContent>
                    <w:p w:rsidR="0064404F" w:rsidRDefault="0064404F" w:rsidP="00526ACB">
                      <w:pPr>
                        <w:jc w:val="center"/>
                        <w:rPr>
                          <w:sz w:val="18"/>
                        </w:rPr>
                      </w:pPr>
                      <w:r>
                        <w:rPr>
                          <w:sz w:val="18"/>
                        </w:rPr>
                        <w:t>lib</w:t>
                      </w:r>
                    </w:p>
                  </w:txbxContent>
                </v:textbox>
              </v:rect>
            </w:pict>
          </mc:Fallback>
        </mc:AlternateContent>
      </w: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696128" behindDoc="1" locked="0" layoutInCell="0" allowOverlap="1" wp14:anchorId="7B8992AE" wp14:editId="67CD135F">
                <wp:simplePos x="0" y="0"/>
                <wp:positionH relativeFrom="column">
                  <wp:posOffset>287655</wp:posOffset>
                </wp:positionH>
                <wp:positionV relativeFrom="paragraph">
                  <wp:posOffset>163830</wp:posOffset>
                </wp:positionV>
                <wp:extent cx="0" cy="152400"/>
                <wp:effectExtent l="11430" t="9525" r="7620" b="9525"/>
                <wp:wrapNone/>
                <wp:docPr id="1139" name="Линия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70E1B" id="Линия 235" o:spid="_x0000_s1026" style="position:absolute;flip:x;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5pt,12.9pt" to="22.6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" o:allowincell="f"/>
            </w:pict>
          </mc:Fallback>
        </mc:AlternateContent>
      </w:r>
      <w:r>
        <w:rPr>
          <w:noProof/>
        </w:rPr>
        <mc:AlternateContent>
          <mc:Choice Requires="wps">
            <w:drawing>
              <wp:anchor distT="0" distB="0" distL="114300" distR="114300" simplePos="0" relativeHeight="251737088" behindDoc="1" locked="0" layoutInCell="0" allowOverlap="1" wp14:anchorId="416D0E96" wp14:editId="0FD559A0">
                <wp:simplePos x="0" y="0"/>
                <wp:positionH relativeFrom="column">
                  <wp:posOffset>5393055</wp:posOffset>
                </wp:positionH>
                <wp:positionV relativeFrom="paragraph">
                  <wp:posOffset>163830</wp:posOffset>
                </wp:positionV>
                <wp:extent cx="0" cy="381000"/>
                <wp:effectExtent l="11430" t="9525" r="7620" b="9525"/>
                <wp:wrapNone/>
                <wp:docPr id="1138" name="Линия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CC050C" id="Линия 275" o:spid="_x0000_s1026" style="position:absolute;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65pt,12.9pt" to="424.6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" o:allowincell="f"/>
            </w:pict>
          </mc:Fallback>
        </mc:AlternateContent>
      </w: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693056" behindDoc="1" locked="0" layoutInCell="1" allowOverlap="1" wp14:anchorId="06DC0D65" wp14:editId="42FA8CFF">
                <wp:simplePos x="0" y="0"/>
                <wp:positionH relativeFrom="column">
                  <wp:posOffset>-17145</wp:posOffset>
                </wp:positionH>
                <wp:positionV relativeFrom="paragraph">
                  <wp:posOffset>107950</wp:posOffset>
                </wp:positionV>
                <wp:extent cx="548640" cy="0"/>
                <wp:effectExtent l="11430" t="5715" r="11430" b="13335"/>
                <wp:wrapNone/>
                <wp:docPr id="1137" name="Линия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5D51" id="Линия 232"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8.5pt" to="41.8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"/>
            </w:pict>
          </mc:Fallback>
        </mc:AlternateContent>
      </w: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36064" behindDoc="1" locked="0" layoutInCell="0" allowOverlap="1" wp14:anchorId="20FFDA0C" wp14:editId="125CB5CF">
                <wp:simplePos x="0" y="0"/>
                <wp:positionH relativeFrom="column">
                  <wp:posOffset>2994660</wp:posOffset>
                </wp:positionH>
                <wp:positionV relativeFrom="paragraph">
                  <wp:posOffset>307340</wp:posOffset>
                </wp:positionV>
                <wp:extent cx="548640" cy="274320"/>
                <wp:effectExtent l="13335" t="9525" r="9525" b="11430"/>
                <wp:wrapNone/>
                <wp:docPr id="1136" name="Прямоуг.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bin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FDA0C" id="Прямоуг. 274" o:spid="_x0000_s1056" style="position:absolute;left:0;text-align:left;margin-left:235.8pt;margin-top:24.2pt;width:43.2pt;height:21.6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" o:allowincell="f">
                <v:textbox inset="0,0,0,0">
                  <w:txbxContent>
                    <w:p w:rsidR="0064404F" w:rsidRDefault="0064404F" w:rsidP="00526ACB">
                      <w:pPr>
                        <w:jc w:val="center"/>
                        <w:rPr>
                          <w:sz w:val="18"/>
                        </w:rPr>
                      </w:pPr>
                      <w:r>
                        <w:rPr>
                          <w:sz w:val="18"/>
                        </w:rPr>
                        <w:t>bin</w:t>
                      </w:r>
                    </w:p>
                  </w:txbxContent>
                </v:textbox>
              </v:rect>
            </w:pict>
          </mc:Fallback>
        </mc:AlternateContent>
      </w:r>
      <w:r>
        <w:rPr>
          <w:noProof/>
        </w:rPr>
        <mc:AlternateContent>
          <mc:Choice Requires="wps">
            <w:drawing>
              <wp:anchor distT="0" distB="0" distL="114300" distR="114300" simplePos="0" relativeHeight="251735040" behindDoc="1" locked="0" layoutInCell="0" allowOverlap="1" wp14:anchorId="09B78990" wp14:editId="6125181A">
                <wp:simplePos x="0" y="0"/>
                <wp:positionH relativeFrom="column">
                  <wp:posOffset>2354580</wp:posOffset>
                </wp:positionH>
                <wp:positionV relativeFrom="paragraph">
                  <wp:posOffset>307340</wp:posOffset>
                </wp:positionV>
                <wp:extent cx="525780" cy="274320"/>
                <wp:effectExtent l="11430" t="9525" r="5715" b="11430"/>
                <wp:wrapNone/>
                <wp:docPr id="1135" name="Прямоуг.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lib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78990" id="Прямоуг. 273" o:spid="_x0000_s1057" style="position:absolute;left:0;text-align:left;margin-left:185.4pt;margin-top:24.2pt;width:41.4pt;height:21.6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" o:allowincell="f">
                <v:textbox inset="0,0,0,0">
                  <w:txbxContent>
                    <w:p w:rsidR="0064404F" w:rsidRDefault="0064404F" w:rsidP="00526ACB">
                      <w:pPr>
                        <w:jc w:val="center"/>
                        <w:rPr>
                          <w:sz w:val="18"/>
                        </w:rPr>
                      </w:pPr>
                      <w:r>
                        <w:rPr>
                          <w:sz w:val="18"/>
                        </w:rPr>
                        <w:t>lib</w:t>
                      </w:r>
                    </w:p>
                  </w:txbxContent>
                </v:textbox>
              </v:rect>
            </w:pict>
          </mc:Fallback>
        </mc:AlternateContent>
      </w:r>
      <w:r>
        <w:rPr>
          <w:noProof/>
        </w:rPr>
        <mc:AlternateContent>
          <mc:Choice Requires="wps">
            <w:drawing>
              <wp:anchor distT="0" distB="0" distL="114300" distR="114300" simplePos="0" relativeHeight="251734016" behindDoc="1" locked="0" layoutInCell="0" allowOverlap="1" wp14:anchorId="671A7F86" wp14:editId="7E9B2EF6">
                <wp:simplePos x="0" y="0"/>
                <wp:positionH relativeFrom="column">
                  <wp:posOffset>3246120</wp:posOffset>
                </wp:positionH>
                <wp:positionV relativeFrom="paragraph">
                  <wp:posOffset>124460</wp:posOffset>
                </wp:positionV>
                <wp:extent cx="0" cy="182880"/>
                <wp:effectExtent l="7620" t="7620" r="11430" b="9525"/>
                <wp:wrapNone/>
                <wp:docPr id="1134" name="Линия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9BD753" id="Линия 272"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6pt,9.8pt" to="255.6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" o:allowincell="f"/>
            </w:pict>
          </mc:Fallback>
        </mc:AlternateContent>
      </w:r>
      <w:r>
        <w:rPr>
          <w:noProof/>
        </w:rPr>
        <mc:AlternateContent>
          <mc:Choice Requires="wps">
            <w:drawing>
              <wp:anchor distT="0" distB="0" distL="114300" distR="114300" simplePos="0" relativeHeight="251732992" behindDoc="1" locked="0" layoutInCell="0" allowOverlap="1" wp14:anchorId="22659A2A" wp14:editId="2ED80E68">
                <wp:simplePos x="0" y="0"/>
                <wp:positionH relativeFrom="column">
                  <wp:posOffset>2697480</wp:posOffset>
                </wp:positionH>
                <wp:positionV relativeFrom="paragraph">
                  <wp:posOffset>124460</wp:posOffset>
                </wp:positionV>
                <wp:extent cx="0" cy="182880"/>
                <wp:effectExtent l="11430" t="7620" r="7620" b="9525"/>
                <wp:wrapNone/>
                <wp:docPr id="1133" name="Линия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21541" id="Линия 271" o:spid="_x0000_s1026" style="position:absolute;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9.8pt" to="212.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" o:allowincell="f"/>
            </w:pict>
          </mc:Fallback>
        </mc:AlternateContent>
      </w:r>
      <w:r>
        <w:rPr>
          <w:noProof/>
        </w:rPr>
        <mc:AlternateContent>
          <mc:Choice Requires="wps">
            <w:drawing>
              <wp:anchor distT="0" distB="0" distL="114300" distR="114300" simplePos="0" relativeHeight="251731968" behindDoc="1" locked="0" layoutInCell="0" allowOverlap="1" wp14:anchorId="31AD7AC2" wp14:editId="674B292F">
                <wp:simplePos x="0" y="0"/>
                <wp:positionH relativeFrom="column">
                  <wp:posOffset>4892040</wp:posOffset>
                </wp:positionH>
                <wp:positionV relativeFrom="paragraph">
                  <wp:posOffset>307340</wp:posOffset>
                </wp:positionV>
                <wp:extent cx="548640" cy="274320"/>
                <wp:effectExtent l="5715" t="9525" r="7620" b="11430"/>
                <wp:wrapNone/>
                <wp:docPr id="1132" name="Прямоуг. 2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spool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D7AC2" id="Прямоуг. 270" o:spid="_x0000_s1058" style="position:absolute;left:0;text-align:left;margin-left:385.2pt;margin-top:24.2pt;width:43.2pt;height:21.6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" o:allowincell="f">
                <v:textbox inset="0,0,0,0">
                  <w:txbxContent>
                    <w:p w:rsidR="0064404F" w:rsidRDefault="0064404F" w:rsidP="00526ACB">
                      <w:pPr>
                        <w:jc w:val="center"/>
                        <w:rPr>
                          <w:sz w:val="18"/>
                        </w:rPr>
                      </w:pPr>
                      <w:r>
                        <w:rPr>
                          <w:sz w:val="18"/>
                        </w:rPr>
                        <w:t>spool</w:t>
                      </w:r>
                    </w:p>
                  </w:txbxContent>
                </v:textbox>
              </v:rect>
            </w:pict>
          </mc:Fallback>
        </mc:AlternateContent>
      </w:r>
      <w:r>
        <w:rPr>
          <w:noProof/>
        </w:rPr>
        <mc:AlternateContent>
          <mc:Choice Requires="wps">
            <w:drawing>
              <wp:anchor distT="0" distB="0" distL="114300" distR="114300" simplePos="0" relativeHeight="251730944" behindDoc="1" locked="0" layoutInCell="0" allowOverlap="1" wp14:anchorId="4977DF91" wp14:editId="16C8A24F">
                <wp:simplePos x="0" y="0"/>
                <wp:positionH relativeFrom="column">
                  <wp:posOffset>5234940</wp:posOffset>
                </wp:positionH>
                <wp:positionV relativeFrom="paragraph">
                  <wp:posOffset>124460</wp:posOffset>
                </wp:positionV>
                <wp:extent cx="0" cy="182880"/>
                <wp:effectExtent l="5715" t="7620" r="13335" b="9525"/>
                <wp:wrapNone/>
                <wp:docPr id="1131" name="Линия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D376B" id="Линия 269"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2pt,9.8pt" to="412.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" o:allowincell="f"/>
            </w:pict>
          </mc:Fallback>
        </mc:AlternateContent>
      </w:r>
      <w:r>
        <w:rPr>
          <w:noProof/>
        </w:rPr>
        <mc:AlternateContent>
          <mc:Choice Requires="wps">
            <w:drawing>
              <wp:anchor distT="0" distB="0" distL="114300" distR="114300" simplePos="0" relativeHeight="251729920" behindDoc="1" locked="0" layoutInCell="0" allowOverlap="1" wp14:anchorId="2A076201" wp14:editId="784787C4">
                <wp:simplePos x="0" y="0"/>
                <wp:positionH relativeFrom="column">
                  <wp:posOffset>4251960</wp:posOffset>
                </wp:positionH>
                <wp:positionV relativeFrom="paragraph">
                  <wp:posOffset>307340</wp:posOffset>
                </wp:positionV>
                <wp:extent cx="548640" cy="274320"/>
                <wp:effectExtent l="13335" t="9525" r="9525" b="11430"/>
                <wp:wrapNone/>
                <wp:docPr id="1130" name="Прямоуг.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include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076201" id="Прямоуг. 268" o:spid="_x0000_s1059" style="position:absolute;left:0;text-align:left;margin-left:334.8pt;margin-top:24.2pt;width:43.2pt;height:21.6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" o:allowincell="f">
                <v:textbox inset="0,0,0,0">
                  <w:txbxContent>
                    <w:p w:rsidR="0064404F" w:rsidRDefault="0064404F" w:rsidP="00526ACB">
                      <w:pPr>
                        <w:jc w:val="center"/>
                        <w:rPr>
                          <w:sz w:val="18"/>
                        </w:rPr>
                      </w:pPr>
                      <w:r>
                        <w:rPr>
                          <w:sz w:val="18"/>
                        </w:rPr>
                        <w:t>include</w:t>
                      </w:r>
                    </w:p>
                  </w:txbxContent>
                </v:textbox>
              </v:rect>
            </w:pict>
          </mc:Fallback>
        </mc:AlternateContent>
      </w:r>
      <w:r>
        <w:rPr>
          <w:noProof/>
        </w:rPr>
        <mc:AlternateContent>
          <mc:Choice Requires="wps">
            <w:drawing>
              <wp:anchor distT="0" distB="0" distL="114300" distR="114300" simplePos="0" relativeHeight="251728896" behindDoc="1" locked="0" layoutInCell="0" allowOverlap="1" wp14:anchorId="6B306E60" wp14:editId="3C074299">
                <wp:simplePos x="0" y="0"/>
                <wp:positionH relativeFrom="column">
                  <wp:posOffset>3611880</wp:posOffset>
                </wp:positionH>
                <wp:positionV relativeFrom="paragraph">
                  <wp:posOffset>307340</wp:posOffset>
                </wp:positionV>
                <wp:extent cx="548640" cy="274320"/>
                <wp:effectExtent l="11430" t="9525" r="11430" b="11430"/>
                <wp:wrapNone/>
                <wp:docPr id="1129" name="Прямоуг. 2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local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06E60" id="Прямоуг. 267" o:spid="_x0000_s1060" style="position:absolute;left:0;text-align:left;margin-left:284.4pt;margin-top:24.2pt;width:43.2pt;height:21.6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" o:allowincell="f">
                <v:textbox inset="0,0,0,0">
                  <w:txbxContent>
                    <w:p w:rsidR="0064404F" w:rsidRDefault="0064404F" w:rsidP="00526ACB">
                      <w:pPr>
                        <w:jc w:val="center"/>
                        <w:rPr>
                          <w:sz w:val="18"/>
                        </w:rPr>
                      </w:pPr>
                      <w:r>
                        <w:rPr>
                          <w:sz w:val="18"/>
                        </w:rPr>
                        <w:t>local</w:t>
                      </w:r>
                    </w:p>
                  </w:txbxContent>
                </v:textbox>
              </v:rect>
            </w:pict>
          </mc:Fallback>
        </mc:AlternateContent>
      </w:r>
      <w:r>
        <w:rPr>
          <w:noProof/>
        </w:rPr>
        <mc:AlternateContent>
          <mc:Choice Requires="wps">
            <w:drawing>
              <wp:anchor distT="0" distB="0" distL="114300" distR="114300" simplePos="0" relativeHeight="251727872" behindDoc="1" locked="0" layoutInCell="0" allowOverlap="1" wp14:anchorId="7D92CCCF" wp14:editId="03C80A41">
                <wp:simplePos x="0" y="0"/>
                <wp:positionH relativeFrom="column">
                  <wp:posOffset>4503420</wp:posOffset>
                </wp:positionH>
                <wp:positionV relativeFrom="paragraph">
                  <wp:posOffset>124460</wp:posOffset>
                </wp:positionV>
                <wp:extent cx="0" cy="182880"/>
                <wp:effectExtent l="7620" t="7620" r="11430" b="9525"/>
                <wp:wrapNone/>
                <wp:docPr id="1128" name="Линия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C31ED" id="Линия 266"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6pt,9.8pt" to="354.6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" o:allowincell="f"/>
            </w:pict>
          </mc:Fallback>
        </mc:AlternateContent>
      </w:r>
      <w:r>
        <w:rPr>
          <w:noProof/>
        </w:rPr>
        <mc:AlternateContent>
          <mc:Choice Requires="wps">
            <w:drawing>
              <wp:anchor distT="0" distB="0" distL="114300" distR="114300" simplePos="0" relativeHeight="251726848" behindDoc="1" locked="0" layoutInCell="0" allowOverlap="1" wp14:anchorId="2C3E0634" wp14:editId="6280C145">
                <wp:simplePos x="0" y="0"/>
                <wp:positionH relativeFrom="column">
                  <wp:posOffset>3954780</wp:posOffset>
                </wp:positionH>
                <wp:positionV relativeFrom="paragraph">
                  <wp:posOffset>124460</wp:posOffset>
                </wp:positionV>
                <wp:extent cx="0" cy="182880"/>
                <wp:effectExtent l="11430" t="7620" r="7620" b="9525"/>
                <wp:wrapNone/>
                <wp:docPr id="1127" name="Линия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C89DF8" id="Линия 265"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1.4pt,9.8pt" to="311.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" o:allowincell="f"/>
            </w:pict>
          </mc:Fallback>
        </mc:AlternateContent>
      </w:r>
      <w:r>
        <w:rPr>
          <w:noProof/>
        </w:rPr>
        <mc:AlternateContent>
          <mc:Choice Requires="wps">
            <w:drawing>
              <wp:anchor distT="0" distB="0" distL="114300" distR="114300" simplePos="0" relativeHeight="251725824" behindDoc="1" locked="0" layoutInCell="0" allowOverlap="1" wp14:anchorId="00835FBE" wp14:editId="4AFCB02C">
                <wp:simplePos x="0" y="0"/>
                <wp:positionH relativeFrom="column">
                  <wp:posOffset>2697480</wp:posOffset>
                </wp:positionH>
                <wp:positionV relativeFrom="paragraph">
                  <wp:posOffset>125095</wp:posOffset>
                </wp:positionV>
                <wp:extent cx="3086100" cy="0"/>
                <wp:effectExtent l="11430" t="8255" r="7620" b="10795"/>
                <wp:wrapNone/>
                <wp:docPr id="1126" name="Линия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EA90F" id="Линия 264"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9.85pt" to="455.4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" o:allowincell="f"/>
            </w:pict>
          </mc:Fallback>
        </mc:AlternateContent>
      </w: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45280" behindDoc="1" locked="0" layoutInCell="0" allowOverlap="1" wp14:anchorId="5AFF7202" wp14:editId="14C59CDB">
                <wp:simplePos x="0" y="0"/>
                <wp:positionH relativeFrom="column">
                  <wp:posOffset>5234940</wp:posOffset>
                </wp:positionH>
                <wp:positionV relativeFrom="paragraph">
                  <wp:posOffset>167005</wp:posOffset>
                </wp:positionV>
                <wp:extent cx="5715" cy="339090"/>
                <wp:effectExtent l="5715" t="11430" r="7620" b="11430"/>
                <wp:wrapNone/>
                <wp:docPr id="1125" name="Линия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 cy="3390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C0F3B" id="Линия 283" o:spid="_x0000_s1026" style="position:absolute;flip:x;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2pt,13.15pt" to="412.65pt,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" o:allowincell="f"/>
            </w:pict>
          </mc:Fallback>
        </mc:AlternateContent>
      </w: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00224" behindDoc="1" locked="0" layoutInCell="1" allowOverlap="1" wp14:anchorId="7C1F4723" wp14:editId="56F8F1CA">
                <wp:simplePos x="0" y="0"/>
                <wp:positionH relativeFrom="column">
                  <wp:posOffset>135255</wp:posOffset>
                </wp:positionH>
                <wp:positionV relativeFrom="paragraph">
                  <wp:posOffset>54610</wp:posOffset>
                </wp:positionV>
                <wp:extent cx="2590800" cy="41275"/>
                <wp:effectExtent l="11430" t="12700" r="7620" b="12700"/>
                <wp:wrapNone/>
                <wp:docPr id="1124" name="Линия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90800" cy="41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D2496" id="Линия 239" o:spid="_x0000_s1026" style="position:absolute;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4.3pt" to="214.6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"/>
            </w:pict>
          </mc:Fallback>
        </mc:AlternateContent>
      </w:r>
      <w:r>
        <w:rPr>
          <w:noProof/>
        </w:rPr>
        <mc:AlternateContent>
          <mc:Choice Requires="wps">
            <w:drawing>
              <wp:anchor distT="0" distB="0" distL="114300" distR="114300" simplePos="0" relativeHeight="251744256" behindDoc="1" locked="0" layoutInCell="0" allowOverlap="1" wp14:anchorId="2760B7C3" wp14:editId="44768476">
                <wp:simplePos x="0" y="0"/>
                <wp:positionH relativeFrom="column">
                  <wp:posOffset>4320540</wp:posOffset>
                </wp:positionH>
                <wp:positionV relativeFrom="paragraph">
                  <wp:posOffset>88900</wp:posOffset>
                </wp:positionV>
                <wp:extent cx="1257300" cy="0"/>
                <wp:effectExtent l="5715" t="8890" r="13335" b="10160"/>
                <wp:wrapNone/>
                <wp:docPr id="1123" name="Линия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09186" id="Линия 282"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2pt,7pt" to="439.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" o:allowincell="f"/>
            </w:pict>
          </mc:Fallback>
        </mc:AlternateContent>
      </w:r>
      <w:r>
        <w:rPr>
          <w:noProof/>
        </w:rPr>
        <mc:AlternateContent>
          <mc:Choice Requires="wps">
            <w:drawing>
              <wp:anchor distT="0" distB="0" distL="114300" distR="114300" simplePos="0" relativeHeight="251743232" behindDoc="1" locked="0" layoutInCell="0" allowOverlap="1" wp14:anchorId="11C48DCB" wp14:editId="3C805FF1">
                <wp:simplePos x="0" y="0"/>
                <wp:positionH relativeFrom="column">
                  <wp:posOffset>4617720</wp:posOffset>
                </wp:positionH>
                <wp:positionV relativeFrom="paragraph">
                  <wp:posOffset>271780</wp:posOffset>
                </wp:positionV>
                <wp:extent cx="548640" cy="274320"/>
                <wp:effectExtent l="7620" t="10795" r="5715" b="10160"/>
                <wp:wrapNone/>
                <wp:docPr id="1122" name="Прямоуг.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cron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48DCB" id="Прямоуг. 281" o:spid="_x0000_s1061" style="position:absolute;left:0;text-align:left;margin-left:363.6pt;margin-top:21.4pt;width:43.2pt;height:21.6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" o:allowincell="f">
                <v:textbox inset="0,0,0,0">
                  <w:txbxContent>
                    <w:p w:rsidR="0064404F" w:rsidRDefault="0064404F" w:rsidP="00526ACB">
                      <w:pPr>
                        <w:jc w:val="center"/>
                        <w:rPr>
                          <w:sz w:val="18"/>
                        </w:rPr>
                      </w:pPr>
                      <w:r>
                        <w:rPr>
                          <w:sz w:val="18"/>
                        </w:rPr>
                        <w:t>cron</w:t>
                      </w:r>
                    </w:p>
                  </w:txbxContent>
                </v:textbox>
              </v:rect>
            </w:pict>
          </mc:Fallback>
        </mc:AlternateContent>
      </w:r>
      <w:r>
        <w:rPr>
          <w:noProof/>
        </w:rPr>
        <mc:AlternateContent>
          <mc:Choice Requires="wps">
            <w:drawing>
              <wp:anchor distT="0" distB="0" distL="114300" distR="114300" simplePos="0" relativeHeight="251742208" behindDoc="1" locked="0" layoutInCell="0" allowOverlap="1" wp14:anchorId="23ED670F" wp14:editId="6597815D">
                <wp:simplePos x="0" y="0"/>
                <wp:positionH relativeFrom="column">
                  <wp:posOffset>3977640</wp:posOffset>
                </wp:positionH>
                <wp:positionV relativeFrom="paragraph">
                  <wp:posOffset>271780</wp:posOffset>
                </wp:positionV>
                <wp:extent cx="525780" cy="274320"/>
                <wp:effectExtent l="5715" t="10795" r="11430" b="10160"/>
                <wp:wrapNone/>
                <wp:docPr id="1121" name="Прямоуг. 2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lp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ED670F" id="Прямоуг. 280" o:spid="_x0000_s1062" style="position:absolute;left:0;text-align:left;margin-left:313.2pt;margin-top:21.4pt;width:41.4pt;height:21.6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" o:allowincell="f">
                <v:textbox inset="0,0,0,0">
                  <w:txbxContent>
                    <w:p w:rsidR="0064404F" w:rsidRDefault="0064404F" w:rsidP="00526ACB">
                      <w:pPr>
                        <w:jc w:val="center"/>
                        <w:rPr>
                          <w:sz w:val="18"/>
                        </w:rPr>
                      </w:pPr>
                      <w:r>
                        <w:rPr>
                          <w:sz w:val="18"/>
                        </w:rPr>
                        <w:t>lp</w:t>
                      </w:r>
                    </w:p>
                  </w:txbxContent>
                </v:textbox>
              </v:rect>
            </w:pict>
          </mc:Fallback>
        </mc:AlternateContent>
      </w:r>
      <w:r>
        <w:rPr>
          <w:noProof/>
        </w:rPr>
        <mc:AlternateContent>
          <mc:Choice Requires="wps">
            <w:drawing>
              <wp:anchor distT="0" distB="0" distL="114300" distR="114300" simplePos="0" relativeHeight="251741184" behindDoc="1" locked="0" layoutInCell="0" allowOverlap="1" wp14:anchorId="004AC19A" wp14:editId="4EF1EB3D">
                <wp:simplePos x="0" y="0"/>
                <wp:positionH relativeFrom="column">
                  <wp:posOffset>4869180</wp:posOffset>
                </wp:positionH>
                <wp:positionV relativeFrom="paragraph">
                  <wp:posOffset>88900</wp:posOffset>
                </wp:positionV>
                <wp:extent cx="0" cy="182880"/>
                <wp:effectExtent l="11430" t="8890" r="7620" b="8255"/>
                <wp:wrapNone/>
                <wp:docPr id="1120" name="Линия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F0309E" id="Линия 279" o:spid="_x0000_s1026" style="position:absolute;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4pt,7pt" to="383.4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" o:allowincell="f"/>
            </w:pict>
          </mc:Fallback>
        </mc:AlternateContent>
      </w:r>
      <w:r>
        <w:rPr>
          <w:noProof/>
        </w:rPr>
        <mc:AlternateContent>
          <mc:Choice Requires="wps">
            <w:drawing>
              <wp:anchor distT="0" distB="0" distL="114300" distR="114300" simplePos="0" relativeHeight="251740160" behindDoc="1" locked="0" layoutInCell="0" allowOverlap="1" wp14:anchorId="31DA6924" wp14:editId="2300541C">
                <wp:simplePos x="0" y="0"/>
                <wp:positionH relativeFrom="column">
                  <wp:posOffset>4320540</wp:posOffset>
                </wp:positionH>
                <wp:positionV relativeFrom="paragraph">
                  <wp:posOffset>88900</wp:posOffset>
                </wp:positionV>
                <wp:extent cx="0" cy="182880"/>
                <wp:effectExtent l="5715" t="8890" r="13335" b="8255"/>
                <wp:wrapNone/>
                <wp:docPr id="1119" name="Линия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5BC6E" id="Линия 278"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2pt,7pt" to="340.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" o:allowincell="f"/>
            </w:pict>
          </mc:Fallback>
        </mc:AlternateContent>
      </w:r>
      <w:r>
        <w:rPr>
          <w:noProof/>
        </w:rPr>
        <mc:AlternateContent>
          <mc:Choice Requires="wps">
            <w:drawing>
              <wp:anchor distT="0" distB="0" distL="114300" distR="114300" simplePos="0" relativeHeight="251739136" behindDoc="1" locked="0" layoutInCell="0" allowOverlap="1" wp14:anchorId="5EA77B54" wp14:editId="5A333874">
                <wp:simplePos x="0" y="0"/>
                <wp:positionH relativeFrom="column">
                  <wp:posOffset>5234940</wp:posOffset>
                </wp:positionH>
                <wp:positionV relativeFrom="paragraph">
                  <wp:posOffset>271780</wp:posOffset>
                </wp:positionV>
                <wp:extent cx="548640" cy="274320"/>
                <wp:effectExtent l="5715" t="10795" r="7620" b="10160"/>
                <wp:wrapNone/>
                <wp:docPr id="1118" name="Прямоуг.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male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77B54" id="Прямоуг. 277" o:spid="_x0000_s1063" style="position:absolute;left:0;text-align:left;margin-left:412.2pt;margin-top:21.4pt;width:43.2pt;height:21.6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" o:allowincell="f">
                <v:textbox inset="0,0,0,0">
                  <w:txbxContent>
                    <w:p w:rsidR="0064404F" w:rsidRDefault="0064404F" w:rsidP="00526ACB">
                      <w:pPr>
                        <w:jc w:val="center"/>
                        <w:rPr>
                          <w:sz w:val="18"/>
                        </w:rPr>
                      </w:pPr>
                      <w:r>
                        <w:rPr>
                          <w:sz w:val="18"/>
                        </w:rPr>
                        <w:t>male</w:t>
                      </w:r>
                    </w:p>
                  </w:txbxContent>
                </v:textbox>
              </v:rect>
            </w:pict>
          </mc:Fallback>
        </mc:AlternateContent>
      </w:r>
      <w:r>
        <w:rPr>
          <w:noProof/>
        </w:rPr>
        <mc:AlternateContent>
          <mc:Choice Requires="wps">
            <w:drawing>
              <wp:anchor distT="0" distB="0" distL="114300" distR="114300" simplePos="0" relativeHeight="251738112" behindDoc="1" locked="0" layoutInCell="0" allowOverlap="1" wp14:anchorId="7A09AC67" wp14:editId="6027EBB2">
                <wp:simplePos x="0" y="0"/>
                <wp:positionH relativeFrom="column">
                  <wp:posOffset>5577840</wp:posOffset>
                </wp:positionH>
                <wp:positionV relativeFrom="paragraph">
                  <wp:posOffset>88900</wp:posOffset>
                </wp:positionV>
                <wp:extent cx="0" cy="182880"/>
                <wp:effectExtent l="5715" t="8890" r="13335" b="8255"/>
                <wp:wrapNone/>
                <wp:docPr id="1117" name="Линия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F1618" id="Линия 276"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2pt,7pt" to="439.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" o:allowincell="f"/>
            </w:pict>
          </mc:Fallback>
        </mc:AlternateContent>
      </w:r>
      <w:r>
        <w:rPr>
          <w:noProof/>
        </w:rPr>
        <mc:AlternateContent>
          <mc:Choice Requires="wps">
            <w:drawing>
              <wp:anchor distT="0" distB="0" distL="114300" distR="114300" simplePos="0" relativeHeight="251707392" behindDoc="1" locked="0" layoutInCell="0" allowOverlap="1" wp14:anchorId="7689E44D" wp14:editId="2308599B">
                <wp:simplePos x="0" y="0"/>
                <wp:positionH relativeFrom="column">
                  <wp:posOffset>2148840</wp:posOffset>
                </wp:positionH>
                <wp:positionV relativeFrom="paragraph">
                  <wp:posOffset>88900</wp:posOffset>
                </wp:positionV>
                <wp:extent cx="0" cy="182880"/>
                <wp:effectExtent l="5715" t="8890" r="13335" b="8255"/>
                <wp:wrapNone/>
                <wp:docPr id="1116" name="Линия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BFD76" id="Линия 246"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7pt" to="169.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" o:allowincell="f"/>
            </w:pict>
          </mc:Fallback>
        </mc:AlternateContent>
      </w:r>
      <w:r>
        <w:rPr>
          <w:noProof/>
        </w:rPr>
        <mc:AlternateContent>
          <mc:Choice Requires="wps">
            <w:drawing>
              <wp:anchor distT="0" distB="0" distL="114300" distR="114300" simplePos="0" relativeHeight="251710464" behindDoc="1" locked="0" layoutInCell="0" allowOverlap="1" wp14:anchorId="12625E10" wp14:editId="62BF3B9D">
                <wp:simplePos x="0" y="0"/>
                <wp:positionH relativeFrom="column">
                  <wp:posOffset>2446020</wp:posOffset>
                </wp:positionH>
                <wp:positionV relativeFrom="paragraph">
                  <wp:posOffset>271780</wp:posOffset>
                </wp:positionV>
                <wp:extent cx="548640" cy="274320"/>
                <wp:effectExtent l="7620" t="10795" r="5715" b="10160"/>
                <wp:wrapNone/>
                <wp:docPr id="1115" name="Прямоуг.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default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25E10" id="Прямоуг. 249" o:spid="_x0000_s1064" style="position:absolute;left:0;text-align:left;margin-left:192.6pt;margin-top:21.4pt;width:43.2pt;height:21.6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" o:allowincell="f">
                <v:textbox inset="0,0,0,0">
                  <w:txbxContent>
                    <w:p w:rsidR="0064404F" w:rsidRDefault="0064404F" w:rsidP="00526ACB">
                      <w:pPr>
                        <w:jc w:val="center"/>
                        <w:rPr>
                          <w:sz w:val="18"/>
                        </w:rPr>
                      </w:pPr>
                      <w:r>
                        <w:rPr>
                          <w:sz w:val="18"/>
                        </w:rPr>
                        <w:t>default</w:t>
                      </w:r>
                    </w:p>
                  </w:txbxContent>
                </v:textbox>
              </v:rect>
            </w:pict>
          </mc:Fallback>
        </mc:AlternateContent>
      </w:r>
      <w:r>
        <w:rPr>
          <w:noProof/>
        </w:rPr>
        <mc:AlternateContent>
          <mc:Choice Requires="wps">
            <w:drawing>
              <wp:anchor distT="0" distB="0" distL="114300" distR="114300" simplePos="0" relativeHeight="251709440" behindDoc="1" locked="0" layoutInCell="0" allowOverlap="1" wp14:anchorId="5D5EF1E4" wp14:editId="1E729B56">
                <wp:simplePos x="0" y="0"/>
                <wp:positionH relativeFrom="column">
                  <wp:posOffset>1805940</wp:posOffset>
                </wp:positionH>
                <wp:positionV relativeFrom="paragraph">
                  <wp:posOffset>271780</wp:posOffset>
                </wp:positionV>
                <wp:extent cx="548640" cy="274320"/>
                <wp:effectExtent l="5715" t="10795" r="7620" b="10160"/>
                <wp:wrapNone/>
                <wp:docPr id="1114" name="Прямоуг.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rc2.d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EF1E4" id="Прямоуг. 248" o:spid="_x0000_s1065" style="position:absolute;left:0;text-align:left;margin-left:142.2pt;margin-top:21.4pt;width:43.2pt;height:21.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" o:allowincell="f">
                <v:textbox inset="0,0,0,0">
                  <w:txbxContent>
                    <w:p w:rsidR="0064404F" w:rsidRDefault="0064404F" w:rsidP="00526ACB">
                      <w:pPr>
                        <w:jc w:val="center"/>
                        <w:rPr>
                          <w:sz w:val="18"/>
                        </w:rPr>
                      </w:pPr>
                      <w:r>
                        <w:rPr>
                          <w:sz w:val="18"/>
                        </w:rPr>
                        <w:t>rc2.d</w:t>
                      </w:r>
                    </w:p>
                  </w:txbxContent>
                </v:textbox>
              </v:rect>
            </w:pict>
          </mc:Fallback>
        </mc:AlternateContent>
      </w:r>
      <w:r>
        <w:rPr>
          <w:noProof/>
        </w:rPr>
        <mc:AlternateContent>
          <mc:Choice Requires="wps">
            <w:drawing>
              <wp:anchor distT="0" distB="0" distL="114300" distR="114300" simplePos="0" relativeHeight="251705344" behindDoc="1" locked="0" layoutInCell="0" allowOverlap="1" wp14:anchorId="2DBDEE1D" wp14:editId="6A648707">
                <wp:simplePos x="0" y="0"/>
                <wp:positionH relativeFrom="column">
                  <wp:posOffset>1165860</wp:posOffset>
                </wp:positionH>
                <wp:positionV relativeFrom="paragraph">
                  <wp:posOffset>271780</wp:posOffset>
                </wp:positionV>
                <wp:extent cx="548640" cy="274320"/>
                <wp:effectExtent l="13335" t="10795" r="9525" b="10160"/>
                <wp:wrapNone/>
                <wp:docPr id="1113" name="Прямоуг. 2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rc3.d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DEE1D" id="Прямоуг. 244" o:spid="_x0000_s1066" style="position:absolute;left:0;text-align:left;margin-left:91.8pt;margin-top:21.4pt;width:43.2pt;height:21.6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" o:allowincell="f">
                <v:textbox inset="0,0,0,0">
                  <w:txbxContent>
                    <w:p w:rsidR="0064404F" w:rsidRDefault="0064404F" w:rsidP="00526ACB">
                      <w:pPr>
                        <w:jc w:val="center"/>
                        <w:rPr>
                          <w:sz w:val="18"/>
                        </w:rPr>
                      </w:pPr>
                      <w:r>
                        <w:rPr>
                          <w:sz w:val="18"/>
                        </w:rPr>
                        <w:t>rc3.d</w:t>
                      </w:r>
                    </w:p>
                  </w:txbxContent>
                </v:textbox>
              </v:rect>
            </w:pict>
          </mc:Fallback>
        </mc:AlternateContent>
      </w:r>
      <w:r>
        <w:rPr>
          <w:noProof/>
        </w:rPr>
        <mc:AlternateContent>
          <mc:Choice Requires="wps">
            <w:drawing>
              <wp:anchor distT="0" distB="0" distL="114300" distR="114300" simplePos="0" relativeHeight="251704320" behindDoc="1" locked="0" layoutInCell="0" allowOverlap="1" wp14:anchorId="2D9D1619" wp14:editId="7E658EE6">
                <wp:simplePos x="0" y="0"/>
                <wp:positionH relativeFrom="column">
                  <wp:posOffset>525780</wp:posOffset>
                </wp:positionH>
                <wp:positionV relativeFrom="paragraph">
                  <wp:posOffset>271780</wp:posOffset>
                </wp:positionV>
                <wp:extent cx="548640" cy="274320"/>
                <wp:effectExtent l="11430" t="10795" r="11430" b="10160"/>
                <wp:wrapNone/>
                <wp:docPr id="1112" name="Прямоуг.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init.d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9D1619" id="Прямоуг. 243" o:spid="_x0000_s1067" style="position:absolute;left:0;text-align:left;margin-left:41.4pt;margin-top:21.4pt;width:43.2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" o:allowincell="f">
                <v:textbox inset="0,0,0,0">
                  <w:txbxContent>
                    <w:p w:rsidR="0064404F" w:rsidRDefault="0064404F" w:rsidP="00526ACB">
                      <w:pPr>
                        <w:jc w:val="center"/>
                        <w:rPr>
                          <w:sz w:val="18"/>
                        </w:rPr>
                      </w:pPr>
                      <w:r>
                        <w:rPr>
                          <w:sz w:val="18"/>
                        </w:rPr>
                        <w:t>init.d</w:t>
                      </w:r>
                    </w:p>
                  </w:txbxContent>
                </v:textbox>
              </v:rect>
            </w:pict>
          </mc:Fallback>
        </mc:AlternateContent>
      </w:r>
      <w:r>
        <w:rPr>
          <w:noProof/>
        </w:rPr>
        <mc:AlternateContent>
          <mc:Choice Requires="wps">
            <w:drawing>
              <wp:anchor distT="0" distB="0" distL="114300" distR="114300" simplePos="0" relativeHeight="251702272" behindDoc="1" locked="0" layoutInCell="0" allowOverlap="1" wp14:anchorId="19281B3F" wp14:editId="32AA05F2">
                <wp:simplePos x="0" y="0"/>
                <wp:positionH relativeFrom="column">
                  <wp:posOffset>1417320</wp:posOffset>
                </wp:positionH>
                <wp:positionV relativeFrom="paragraph">
                  <wp:posOffset>88900</wp:posOffset>
                </wp:positionV>
                <wp:extent cx="0" cy="182880"/>
                <wp:effectExtent l="7620" t="8890" r="11430" b="8255"/>
                <wp:wrapNone/>
                <wp:docPr id="1111" name="Линия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24196" id="Линия 241"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7pt" to="111.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" o:allowincell="f"/>
            </w:pict>
          </mc:Fallback>
        </mc:AlternateContent>
      </w:r>
      <w:r>
        <w:rPr>
          <w:noProof/>
        </w:rPr>
        <mc:AlternateContent>
          <mc:Choice Requires="wps">
            <w:drawing>
              <wp:anchor distT="0" distB="0" distL="114300" distR="114300" simplePos="0" relativeHeight="251701248" behindDoc="1" locked="0" layoutInCell="0" allowOverlap="1" wp14:anchorId="3FB2E862" wp14:editId="4D89DEC7">
                <wp:simplePos x="0" y="0"/>
                <wp:positionH relativeFrom="column">
                  <wp:posOffset>868680</wp:posOffset>
                </wp:positionH>
                <wp:positionV relativeFrom="paragraph">
                  <wp:posOffset>88900</wp:posOffset>
                </wp:positionV>
                <wp:extent cx="0" cy="182880"/>
                <wp:effectExtent l="11430" t="8890" r="7620" b="8255"/>
                <wp:wrapNone/>
                <wp:docPr id="1110" name="Линия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3FC4A" id="Линия 240"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7pt" to="68.4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" o:allowincell="f"/>
            </w:pict>
          </mc:Fallback>
        </mc:AlternateContent>
      </w:r>
      <w:r>
        <w:rPr>
          <w:noProof/>
        </w:rPr>
        <mc:AlternateContent>
          <mc:Choice Requires="wps">
            <w:drawing>
              <wp:anchor distT="0" distB="0" distL="114300" distR="114300" simplePos="0" relativeHeight="251708416" behindDoc="1" locked="0" layoutInCell="0" allowOverlap="1" wp14:anchorId="3D3456B4" wp14:editId="1BEF0C23">
                <wp:simplePos x="0" y="0"/>
                <wp:positionH relativeFrom="column">
                  <wp:posOffset>2697480</wp:posOffset>
                </wp:positionH>
                <wp:positionV relativeFrom="paragraph">
                  <wp:posOffset>88900</wp:posOffset>
                </wp:positionV>
                <wp:extent cx="0" cy="182880"/>
                <wp:effectExtent l="11430" t="8890" r="7620" b="8255"/>
                <wp:wrapNone/>
                <wp:docPr id="1109" name="Линия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8EBAE" id="Линия 247"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7pt" to="212.4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" o:allowincell="f"/>
            </w:pict>
          </mc:Fallback>
        </mc:AlternateContent>
      </w: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r>
        <w:rPr>
          <w:noProof/>
        </w:rPr>
        <mc:AlternateContent>
          <mc:Choice Requires="wps">
            <w:drawing>
              <wp:anchor distT="0" distB="0" distL="114300" distR="114300" simplePos="0" relativeHeight="251712512" behindDoc="1" locked="0" layoutInCell="1" allowOverlap="1" wp14:anchorId="3CB15EE6" wp14:editId="7B9282A1">
                <wp:simplePos x="0" y="0"/>
                <wp:positionH relativeFrom="column">
                  <wp:posOffset>-93345</wp:posOffset>
                </wp:positionH>
                <wp:positionV relativeFrom="paragraph">
                  <wp:posOffset>74295</wp:posOffset>
                </wp:positionV>
                <wp:extent cx="548640" cy="274320"/>
                <wp:effectExtent l="11430" t="8255" r="11430" b="12700"/>
                <wp:wrapNone/>
                <wp:docPr id="1108" name="Прямоуг.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FFFF"/>
                        </a:solidFill>
                        <a:ln w="9525">
                          <a:solidFill>
                            <a:srgbClr val="000000"/>
                          </a:solidFill>
                          <a:miter lim="800000"/>
                          <a:headEnd/>
                          <a:tailEnd/>
                        </a:ln>
                      </wps:spPr>
                      <wps:txbx>
                        <w:txbxContent>
                          <w:p w:rsidR="0064404F" w:rsidRDefault="0064404F" w:rsidP="00526ACB">
                            <w:pPr>
                              <w:jc w:val="center"/>
                              <w:rPr>
                                <w:sz w:val="18"/>
                              </w:rPr>
                            </w:pPr>
                            <w:r>
                              <w:rPr>
                                <w:sz w:val="18"/>
                              </w:rPr>
                              <w:t>rc0.d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B15EE6" id="Прямоуг. 251" o:spid="_x0000_s1068" style="position:absolute;left:0;text-align:left;margin-left:-7.35pt;margin-top:5.85pt;width:43.2pt;height:21.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">
                <v:textbox inset="0,0,0,0">
                  <w:txbxContent>
                    <w:p w:rsidR="0064404F" w:rsidRDefault="0064404F" w:rsidP="00526ACB">
                      <w:pPr>
                        <w:jc w:val="center"/>
                        <w:rPr>
                          <w:sz w:val="18"/>
                        </w:rPr>
                      </w:pPr>
                      <w:r>
                        <w:rPr>
                          <w:sz w:val="18"/>
                        </w:rPr>
                        <w:t>rc0.d</w:t>
                      </w:r>
                    </w:p>
                  </w:txbxContent>
                </v:textbox>
              </v:rect>
            </w:pict>
          </mc:Fallback>
        </mc:AlternateContent>
      </w:r>
      <w:r>
        <w:rPr>
          <w:noProof/>
        </w:rPr>
        <mc:AlternateContent>
          <mc:Choice Requires="wps">
            <w:drawing>
              <wp:anchor distT="0" distB="0" distL="114300" distR="114300" simplePos="0" relativeHeight="251711488" behindDoc="1" locked="0" layoutInCell="0" allowOverlap="1" wp14:anchorId="3EAA5BF7" wp14:editId="2896E7C7">
                <wp:simplePos x="0" y="0"/>
                <wp:positionH relativeFrom="column">
                  <wp:posOffset>160020</wp:posOffset>
                </wp:positionH>
                <wp:positionV relativeFrom="paragraph">
                  <wp:posOffset>-57150</wp:posOffset>
                </wp:positionV>
                <wp:extent cx="0" cy="182880"/>
                <wp:effectExtent l="7620" t="10160" r="11430" b="6985"/>
                <wp:wrapNone/>
                <wp:docPr id="1107" name="Линия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A7D797" id="Линия 250"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5pt" to="12.6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" o:allowincell="f"/>
            </w:pict>
          </mc:Fallback>
        </mc:AlternateContent>
      </w: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p>
    <w:p w:rsidR="00526ACB" w:rsidRPr="00F5449A" w:rsidRDefault="00526ACB" w:rsidP="00526ACB">
      <w:pPr>
        <w:overflowPunct w:val="0"/>
        <w:autoSpaceDE w:val="0"/>
        <w:autoSpaceDN w:val="0"/>
        <w:adjustRightInd w:val="0"/>
        <w:ind w:left="-1080" w:right="-74"/>
        <w:jc w:val="both"/>
        <w:textAlignment w:val="baseline"/>
        <w:rPr>
          <w:sz w:val="28"/>
          <w:szCs w:val="20"/>
          <w:lang w:val="ru-RU"/>
        </w:rPr>
      </w:pPr>
    </w:p>
    <w:p w:rsidR="00526ACB" w:rsidRPr="00F5449A" w:rsidRDefault="00526ACB" w:rsidP="00526ACB">
      <w:pPr>
        <w:overflowPunct w:val="0"/>
        <w:autoSpaceDE w:val="0"/>
        <w:autoSpaceDN w:val="0"/>
        <w:adjustRightInd w:val="0"/>
        <w:jc w:val="center"/>
        <w:textAlignment w:val="baseline"/>
        <w:rPr>
          <w:sz w:val="20"/>
          <w:szCs w:val="20"/>
          <w:lang w:val="ru-RU"/>
        </w:rPr>
      </w:pPr>
    </w:p>
    <w:p w:rsidR="00526ACB" w:rsidRPr="00F5449A" w:rsidRDefault="00526ACB" w:rsidP="00526ACB">
      <w:pPr>
        <w:overflowPunct w:val="0"/>
        <w:autoSpaceDE w:val="0"/>
        <w:autoSpaceDN w:val="0"/>
        <w:adjustRightInd w:val="0"/>
        <w:jc w:val="center"/>
        <w:textAlignment w:val="baseline"/>
        <w:rPr>
          <w:sz w:val="20"/>
          <w:szCs w:val="20"/>
          <w:lang w:val="ru-RU"/>
        </w:rPr>
      </w:pPr>
    </w:p>
    <w:p w:rsidR="00526ACB" w:rsidRPr="00F5449A" w:rsidRDefault="00526ACB" w:rsidP="00526ACB">
      <w:pPr>
        <w:overflowPunct w:val="0"/>
        <w:autoSpaceDE w:val="0"/>
        <w:autoSpaceDN w:val="0"/>
        <w:adjustRightInd w:val="0"/>
        <w:ind w:firstLine="567"/>
        <w:jc w:val="center"/>
        <w:textAlignment w:val="baseline"/>
        <w:rPr>
          <w:caps/>
          <w:sz w:val="28"/>
          <w:szCs w:val="20"/>
          <w:lang w:val="ru-RU"/>
        </w:rPr>
      </w:pPr>
      <w:r w:rsidRPr="00F5449A">
        <w:rPr>
          <w:sz w:val="28"/>
          <w:szCs w:val="20"/>
          <w:lang w:val="ru-RU"/>
        </w:rPr>
        <w:lastRenderedPageBreak/>
        <w:t xml:space="preserve">Рис. 2.4. </w:t>
      </w:r>
      <w:r w:rsidRPr="00F5449A">
        <w:rPr>
          <w:caps/>
          <w:sz w:val="28"/>
          <w:szCs w:val="20"/>
          <w:lang w:val="ru-RU"/>
        </w:rPr>
        <w:t>С</w:t>
      </w:r>
      <w:r w:rsidRPr="00F5449A">
        <w:rPr>
          <w:sz w:val="28"/>
          <w:szCs w:val="20"/>
          <w:lang w:val="ru-RU"/>
        </w:rPr>
        <w:t>труктура файловой системы</w:t>
      </w:r>
      <w:r w:rsidRPr="00F5449A">
        <w:rPr>
          <w:caps/>
          <w:sz w:val="28"/>
          <w:szCs w:val="20"/>
          <w:lang w:val="ru-RU"/>
        </w:rPr>
        <w:t xml:space="preserve"> </w:t>
      </w:r>
      <w:r w:rsidRPr="00710F6E">
        <w:rPr>
          <w:caps/>
          <w:sz w:val="28"/>
          <w:szCs w:val="20"/>
        </w:rPr>
        <w:t>UNIX</w:t>
      </w:r>
    </w:p>
    <w:p w:rsidR="00526ACB" w:rsidRPr="00F5449A" w:rsidRDefault="00526ACB" w:rsidP="00526ACB">
      <w:pPr>
        <w:overflowPunct w:val="0"/>
        <w:autoSpaceDE w:val="0"/>
        <w:autoSpaceDN w:val="0"/>
        <w:adjustRightInd w:val="0"/>
        <w:ind w:firstLine="567"/>
        <w:jc w:val="center"/>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Каталог </w:t>
      </w:r>
      <w:r w:rsidRPr="00F5449A">
        <w:rPr>
          <w:b/>
          <w:sz w:val="28"/>
          <w:szCs w:val="20"/>
          <w:lang w:val="ru-RU"/>
        </w:rPr>
        <w:t>/</w:t>
      </w:r>
      <w:r w:rsidRPr="00710F6E">
        <w:rPr>
          <w:b/>
          <w:sz w:val="28"/>
          <w:szCs w:val="20"/>
        </w:rPr>
        <w:t>mnt</w:t>
      </w:r>
      <w:r w:rsidRPr="00710F6E">
        <w:rPr>
          <w:sz w:val="28"/>
          <w:szCs w:val="28"/>
        </w:rPr>
        <w:sym w:font="Symbol" w:char="F0BE"/>
      </w:r>
      <w:r w:rsidRPr="00F5449A">
        <w:rPr>
          <w:sz w:val="28"/>
          <w:szCs w:val="20"/>
          <w:lang w:val="ru-RU"/>
        </w:rPr>
        <w:t xml:space="preserve">  стандартный каталог для временного связывания (монтирования) физических файловых систем к корневой для получения единого дерева логической файловой системы. Обычно содержимое этого каталога пусто, т.к. при монтировании он перекрывается связанной файловой системой.</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Каталог </w:t>
      </w:r>
      <w:r w:rsidRPr="00F5449A">
        <w:rPr>
          <w:b/>
          <w:sz w:val="28"/>
          <w:szCs w:val="20"/>
          <w:lang w:val="ru-RU"/>
        </w:rPr>
        <w:t>/</w:t>
      </w:r>
      <w:r w:rsidRPr="00710F6E">
        <w:rPr>
          <w:b/>
          <w:sz w:val="28"/>
          <w:szCs w:val="20"/>
        </w:rPr>
        <w:t>home</w:t>
      </w:r>
      <w:r w:rsidRPr="00F5449A">
        <w:rPr>
          <w:sz w:val="28"/>
          <w:szCs w:val="20"/>
          <w:lang w:val="ru-RU"/>
        </w:rPr>
        <w:t xml:space="preserve"> предназначен для размещения каталогов пользователей.</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Каталог </w:t>
      </w:r>
      <w:r w:rsidRPr="00F5449A">
        <w:rPr>
          <w:b/>
          <w:sz w:val="28"/>
          <w:szCs w:val="20"/>
          <w:lang w:val="ru-RU"/>
        </w:rPr>
        <w:t>/</w:t>
      </w:r>
      <w:r w:rsidRPr="00710F6E">
        <w:rPr>
          <w:b/>
          <w:sz w:val="28"/>
          <w:szCs w:val="20"/>
        </w:rPr>
        <w:t>usr</w:t>
      </w:r>
      <w:r w:rsidRPr="00710F6E">
        <w:rPr>
          <w:sz w:val="28"/>
          <w:szCs w:val="28"/>
        </w:rPr>
        <w:sym w:font="Symbol" w:char="F0BE"/>
      </w:r>
      <w:r w:rsidRPr="00F5449A">
        <w:rPr>
          <w:sz w:val="28"/>
          <w:szCs w:val="20"/>
          <w:lang w:val="ru-RU"/>
        </w:rPr>
        <w:t xml:space="preserve"> каталог различных сервисных систем.</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В каталоге </w:t>
      </w:r>
      <w:r w:rsidRPr="00F5449A">
        <w:rPr>
          <w:b/>
          <w:sz w:val="28"/>
          <w:szCs w:val="20"/>
          <w:lang w:val="ru-RU"/>
        </w:rPr>
        <w:t>/</w:t>
      </w:r>
      <w:r w:rsidRPr="00710F6E">
        <w:rPr>
          <w:b/>
          <w:sz w:val="28"/>
          <w:szCs w:val="20"/>
        </w:rPr>
        <w:t>spool</w:t>
      </w:r>
      <w:r w:rsidRPr="00F5449A">
        <w:rPr>
          <w:sz w:val="28"/>
          <w:szCs w:val="20"/>
          <w:lang w:val="ru-RU"/>
        </w:rPr>
        <w:t xml:space="preserve"> находятся выполняемые файлы утилит </w:t>
      </w:r>
      <w:r w:rsidRPr="00710F6E">
        <w:rPr>
          <w:sz w:val="28"/>
          <w:szCs w:val="20"/>
        </w:rPr>
        <w:t>UNIX</w:t>
      </w:r>
      <w:r w:rsidRPr="00F5449A">
        <w:rPr>
          <w:sz w:val="28"/>
          <w:szCs w:val="20"/>
          <w:lang w:val="ru-RU"/>
        </w:rPr>
        <w:t>.</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Каталог </w:t>
      </w:r>
      <w:r w:rsidRPr="00F5449A">
        <w:rPr>
          <w:b/>
          <w:sz w:val="28"/>
          <w:szCs w:val="20"/>
          <w:lang w:val="ru-RU"/>
        </w:rPr>
        <w:t>/</w:t>
      </w:r>
      <w:r w:rsidRPr="00710F6E">
        <w:rPr>
          <w:b/>
          <w:sz w:val="28"/>
          <w:szCs w:val="20"/>
        </w:rPr>
        <w:t>tmp</w:t>
      </w:r>
      <w:r w:rsidRPr="00F5449A">
        <w:rPr>
          <w:sz w:val="28"/>
          <w:szCs w:val="20"/>
          <w:lang w:val="ru-RU"/>
        </w:rPr>
        <w:t xml:space="preserve"> предназначен для хранения временных файлов для работы </w:t>
      </w:r>
      <w:r w:rsidRPr="00710F6E">
        <w:rPr>
          <w:sz w:val="28"/>
          <w:szCs w:val="20"/>
        </w:rPr>
        <w:t>UNIX</w:t>
      </w:r>
      <w:r w:rsidRPr="00F5449A">
        <w:rPr>
          <w:sz w:val="28"/>
          <w:szCs w:val="20"/>
          <w:lang w:val="ru-RU"/>
        </w:rPr>
        <w:t>.</w:t>
      </w: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57" w:name="_Toc215646269"/>
      <w:r w:rsidRPr="00F5449A">
        <w:rPr>
          <w:rFonts w:ascii="Arial" w:hAnsi="Arial" w:cs="Arial"/>
          <w:b/>
          <w:bCs/>
          <w:sz w:val="26"/>
          <w:szCs w:val="26"/>
          <w:lang w:val="ru-RU"/>
        </w:rPr>
        <w:t>Владельцы файлов</w:t>
      </w:r>
      <w:bookmarkEnd w:id="57"/>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Файлы в </w:t>
      </w:r>
      <w:r w:rsidRPr="00710F6E">
        <w:rPr>
          <w:sz w:val="28"/>
          <w:szCs w:val="20"/>
        </w:rPr>
        <w:t>UNIX</w:t>
      </w:r>
      <w:r w:rsidRPr="00F5449A">
        <w:rPr>
          <w:sz w:val="28"/>
          <w:szCs w:val="20"/>
          <w:lang w:val="ru-RU"/>
        </w:rPr>
        <w:t xml:space="preserve"> имеют двух владельцев: пользователя и группу. </w:t>
      </w:r>
      <w:r w:rsidRPr="00F5449A">
        <w:rPr>
          <w:b/>
          <w:sz w:val="28"/>
          <w:szCs w:val="20"/>
          <w:lang w:val="ru-RU"/>
        </w:rPr>
        <w:t>Группой</w:t>
      </w:r>
      <w:r w:rsidRPr="00F5449A">
        <w:rPr>
          <w:sz w:val="28"/>
          <w:szCs w:val="20"/>
          <w:lang w:val="ru-RU"/>
        </w:rPr>
        <w:t xml:space="preserve"> называется некий список пользователей системы. Пользователь может быть членом нескольких групп, одна из которых является первичной, другие </w:t>
      </w:r>
      <w:r w:rsidRPr="00710F6E">
        <w:rPr>
          <w:sz w:val="28"/>
          <w:szCs w:val="28"/>
        </w:rPr>
        <w:sym w:font="Symbol" w:char="F0BE"/>
      </w:r>
      <w:r w:rsidRPr="00F5449A">
        <w:rPr>
          <w:sz w:val="28"/>
          <w:szCs w:val="20"/>
          <w:lang w:val="ru-RU"/>
        </w:rPr>
        <w:t xml:space="preserve"> дополнительными. Владелец-пользователь может не быть членом группы, владеющей файлом. Это обеспечивает возможность организовать гибкую систему владения файлами для любого состава пользователей. Для определения владельцев файла используется команда </w:t>
      </w:r>
      <w:r w:rsidRPr="00710F6E">
        <w:rPr>
          <w:b/>
          <w:sz w:val="28"/>
          <w:szCs w:val="20"/>
        </w:rPr>
        <w:t>ls</w:t>
      </w:r>
      <w:r w:rsidRPr="00F5449A">
        <w:rPr>
          <w:b/>
          <w:sz w:val="28"/>
          <w:szCs w:val="20"/>
          <w:lang w:val="ru-RU"/>
        </w:rPr>
        <w:t xml:space="preserve"> – </w:t>
      </w:r>
      <w:r w:rsidRPr="00710F6E">
        <w:rPr>
          <w:b/>
          <w:sz w:val="28"/>
          <w:szCs w:val="20"/>
        </w:rPr>
        <w:t>l</w:t>
      </w:r>
      <w:r w:rsidRPr="00F5449A">
        <w:rPr>
          <w:sz w:val="28"/>
          <w:szCs w:val="20"/>
          <w:lang w:val="ru-RU"/>
        </w:rPr>
        <w:t xml:space="preserve"> для просмотра файлов каталогом. При этом в двух столбиках выводится имя владельца файла и имя владельца-группы.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Владельцем-пользователем вновь созданного файла является пользователь, создавший файл. Но реально файл создает не пользователь, а процесс, запущенный пользователем.</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Процесс имеет атрибуты, связанные с пользователем и группой, которые назначаются в файл при его создании. Идентификатор владельца-пользователя устанавливается равным эффективному пользовательскому идентификатору процесса, создающего файл. Порядок назначения владельца-группы зависит от конкретной реализации операционной системы. Примером может быть назначение первичной группы владельца-пользователя. Владельцем-группой </w:t>
      </w:r>
      <w:r w:rsidRPr="00F5449A">
        <w:rPr>
          <w:sz w:val="28"/>
          <w:szCs w:val="20"/>
          <w:lang w:val="ru-RU"/>
        </w:rPr>
        <w:lastRenderedPageBreak/>
        <w:t xml:space="preserve">может стать группа, владеющая каталогом, в котором создан файл. Для изменения владельца файла используется команда </w:t>
      </w:r>
      <w:r w:rsidRPr="00710F6E">
        <w:rPr>
          <w:b/>
          <w:sz w:val="28"/>
          <w:szCs w:val="20"/>
        </w:rPr>
        <w:t>chown</w:t>
      </w:r>
      <w:r w:rsidRPr="00F5449A">
        <w:rPr>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chown</w:t>
      </w:r>
      <w:r w:rsidRPr="00F5449A">
        <w:rPr>
          <w:sz w:val="28"/>
          <w:szCs w:val="20"/>
          <w:lang w:val="ru-RU"/>
        </w:rPr>
        <w:t xml:space="preserve"> </w:t>
      </w:r>
      <w:r w:rsidRPr="00710F6E">
        <w:rPr>
          <w:sz w:val="28"/>
          <w:szCs w:val="20"/>
        </w:rPr>
        <w:t>stud</w:t>
      </w:r>
      <w:r w:rsidRPr="00F5449A">
        <w:rPr>
          <w:sz w:val="28"/>
          <w:szCs w:val="20"/>
          <w:lang w:val="ru-RU"/>
        </w:rPr>
        <w:t xml:space="preserve">1 </w:t>
      </w:r>
      <w:r w:rsidRPr="00710F6E">
        <w:rPr>
          <w:sz w:val="28"/>
          <w:szCs w:val="20"/>
        </w:rPr>
        <w:t>p</w:t>
      </w:r>
      <w:r w:rsidRPr="00F5449A">
        <w:rPr>
          <w:sz w:val="28"/>
          <w:szCs w:val="20"/>
          <w:lang w:val="ru-RU"/>
        </w:rPr>
        <w:t>1.</w:t>
      </w:r>
      <w:r w:rsidRPr="00710F6E">
        <w:rPr>
          <w:sz w:val="28"/>
          <w:szCs w:val="20"/>
        </w:rPr>
        <w:t>c</w:t>
      </w:r>
      <w:r w:rsidRPr="00F5449A">
        <w:rPr>
          <w:sz w:val="28"/>
          <w:szCs w:val="20"/>
          <w:lang w:val="ru-RU"/>
        </w:rPr>
        <w:t xml:space="preserve"> </w:t>
      </w:r>
      <w:r w:rsidRPr="00710F6E">
        <w:rPr>
          <w:sz w:val="28"/>
          <w:szCs w:val="20"/>
        </w:rPr>
        <w:t>p</w:t>
      </w:r>
      <w:r w:rsidRPr="00F5449A">
        <w:rPr>
          <w:sz w:val="28"/>
          <w:szCs w:val="20"/>
          <w:lang w:val="ru-RU"/>
        </w:rPr>
        <w:t>2.</w:t>
      </w:r>
      <w:r w:rsidRPr="00710F6E">
        <w:rPr>
          <w:sz w:val="28"/>
          <w:szCs w:val="20"/>
        </w:rPr>
        <w:t>c</w:t>
      </w:r>
      <w:r w:rsidRPr="00F5449A">
        <w:rPr>
          <w:sz w:val="28"/>
          <w:szCs w:val="20"/>
          <w:lang w:val="ru-RU"/>
        </w:rPr>
        <w:t xml:space="preserve"> </w:t>
      </w:r>
      <w:r w:rsidRPr="00710F6E">
        <w:rPr>
          <w:sz w:val="28"/>
          <w:szCs w:val="20"/>
        </w:rPr>
        <w:t>t</w:t>
      </w:r>
      <w:r w:rsidRPr="00F5449A">
        <w:rPr>
          <w:sz w:val="28"/>
          <w:szCs w:val="20"/>
          <w:lang w:val="ru-RU"/>
        </w:rPr>
        <w:t>.</w:t>
      </w:r>
      <w:r w:rsidRPr="00710F6E">
        <w:rPr>
          <w:sz w:val="28"/>
          <w:szCs w:val="20"/>
        </w:rPr>
        <w:t>txt</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Первый параметр определяет пользователя, а далее следует список файлов, пользователем (владельцем) которых становится субъект, определяемый первым аргументом.</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Для изменения владельца-группы используется команда:</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chgrp</w:t>
      </w:r>
      <w:r w:rsidRPr="00F5449A">
        <w:rPr>
          <w:sz w:val="28"/>
          <w:szCs w:val="20"/>
          <w:lang w:val="ru-RU"/>
        </w:rPr>
        <w:t xml:space="preserve"> </w:t>
      </w:r>
      <w:r w:rsidRPr="00710F6E">
        <w:rPr>
          <w:sz w:val="28"/>
          <w:szCs w:val="20"/>
        </w:rPr>
        <w:t>ppt</w:t>
      </w:r>
      <w:r w:rsidRPr="00F5449A">
        <w:rPr>
          <w:sz w:val="28"/>
          <w:szCs w:val="20"/>
          <w:lang w:val="ru-RU"/>
        </w:rPr>
        <w:t xml:space="preserve"> *.</w:t>
      </w:r>
      <w:r w:rsidRPr="00710F6E">
        <w:rPr>
          <w:sz w:val="28"/>
          <w:szCs w:val="20"/>
        </w:rPr>
        <w:t>c</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Владение файлом определяется набором операций, которые пользователь может совершать с файлом. Изменение прав доступа или изменение владельца файла может осуществлять только владелец или суперпользователь. Операции чтения-записи или запуск на выполнение дополнительно контролируются правами доступа.</w:t>
      </w:r>
    </w:p>
    <w:p w:rsidR="00526ACB" w:rsidRPr="00F5449A" w:rsidRDefault="00526ACB" w:rsidP="00526ACB">
      <w:pPr>
        <w:overflowPunct w:val="0"/>
        <w:autoSpaceDE w:val="0"/>
        <w:autoSpaceDN w:val="0"/>
        <w:adjustRightInd w:val="0"/>
        <w:jc w:val="center"/>
        <w:textAlignment w:val="baseline"/>
        <w:rPr>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58" w:name="_Toc41918273"/>
      <w:bookmarkStart w:id="59" w:name="_Toc41918444"/>
      <w:bookmarkStart w:id="60" w:name="_Toc215646270"/>
      <w:r w:rsidRPr="00F5449A">
        <w:rPr>
          <w:rFonts w:ascii="Arial" w:hAnsi="Arial" w:cs="Arial"/>
          <w:b/>
          <w:bCs/>
          <w:sz w:val="26"/>
          <w:szCs w:val="26"/>
          <w:lang w:val="ru-RU"/>
        </w:rPr>
        <w:t>Права доступа</w:t>
      </w:r>
      <w:bookmarkEnd w:id="58"/>
      <w:bookmarkEnd w:id="59"/>
      <w:r w:rsidRPr="00F5449A">
        <w:rPr>
          <w:rFonts w:ascii="Arial" w:hAnsi="Arial" w:cs="Arial"/>
          <w:b/>
          <w:bCs/>
          <w:sz w:val="26"/>
          <w:szCs w:val="26"/>
          <w:lang w:val="ru-RU"/>
        </w:rPr>
        <w:t xml:space="preserve"> к файлу</w:t>
      </w:r>
      <w:bookmarkEnd w:id="60"/>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В операционной системе </w:t>
      </w:r>
      <w:r w:rsidRPr="00710F6E">
        <w:rPr>
          <w:sz w:val="28"/>
          <w:szCs w:val="20"/>
        </w:rPr>
        <w:t>UNIX</w:t>
      </w:r>
      <w:r w:rsidRPr="00F5449A">
        <w:rPr>
          <w:sz w:val="28"/>
          <w:szCs w:val="20"/>
          <w:lang w:val="ru-RU"/>
        </w:rPr>
        <w:t xml:space="preserve"> существует три базовых класса доступа к файлу, в каждом из которых установлены права доступа к файлу. Эти классы следующие.</w:t>
      </w: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r w:rsidRPr="00F5449A">
        <w:rPr>
          <w:sz w:val="28"/>
          <w:szCs w:val="20"/>
          <w:lang w:val="ru-RU"/>
        </w:rPr>
        <w:t>1. Класс владельца-пользователя файла.</w:t>
      </w: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r w:rsidRPr="00F5449A">
        <w:rPr>
          <w:sz w:val="28"/>
          <w:szCs w:val="20"/>
          <w:lang w:val="ru-RU"/>
        </w:rPr>
        <w:t>2. Класс членов группы, являющейся владельцем файлов.</w:t>
      </w: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r w:rsidRPr="00F5449A">
        <w:rPr>
          <w:sz w:val="28"/>
          <w:szCs w:val="20"/>
          <w:lang w:val="ru-RU"/>
        </w:rPr>
        <w:t>3. Класс остальных пользователей, кроме суперпользователя.</w:t>
      </w:r>
    </w:p>
    <w:p w:rsidR="00526ACB" w:rsidRPr="00F5449A" w:rsidRDefault="00526ACB" w:rsidP="00526ACB">
      <w:pPr>
        <w:overflowPunct w:val="0"/>
        <w:autoSpaceDE w:val="0"/>
        <w:autoSpaceDN w:val="0"/>
        <w:adjustRightInd w:val="0"/>
        <w:ind w:left="705"/>
        <w:textAlignment w:val="baseline"/>
        <w:rPr>
          <w:sz w:val="28"/>
          <w:szCs w:val="20"/>
          <w:lang w:val="ru-RU"/>
        </w:rPr>
      </w:pP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Поддерживается три типа прав доступа для каждого класса: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lastRenderedPageBreak/>
        <w:t>- на чтение;</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на запись;</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на выполнение.</w:t>
      </w:r>
    </w:p>
    <w:p w:rsidR="00526ACB" w:rsidRPr="00F5449A" w:rsidRDefault="00526ACB" w:rsidP="00526ACB">
      <w:pPr>
        <w:tabs>
          <w:tab w:val="left" w:pos="720"/>
        </w:tabs>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xml:space="preserve">Если выполнить команду </w:t>
      </w:r>
      <w:r w:rsidRPr="00710F6E">
        <w:rPr>
          <w:b/>
          <w:sz w:val="28"/>
          <w:szCs w:val="20"/>
        </w:rPr>
        <w:t>ls</w:t>
      </w:r>
      <w:r w:rsidRPr="00F5449A">
        <w:rPr>
          <w:b/>
          <w:sz w:val="28"/>
          <w:szCs w:val="20"/>
          <w:lang w:val="ru-RU"/>
        </w:rPr>
        <w:t xml:space="preserve"> –</w:t>
      </w:r>
      <w:r w:rsidRPr="00710F6E">
        <w:rPr>
          <w:b/>
          <w:sz w:val="28"/>
          <w:szCs w:val="20"/>
        </w:rPr>
        <w:t>l</w:t>
      </w:r>
      <w:r w:rsidRPr="00F5449A">
        <w:rPr>
          <w:sz w:val="28"/>
          <w:szCs w:val="20"/>
          <w:lang w:val="ru-RU"/>
        </w:rPr>
        <w:t>, то на экран выводится полный список файлов для каталога, который является текущим :</w:t>
      </w:r>
    </w:p>
    <w:p w:rsidR="00526ACB" w:rsidRPr="00F5449A" w:rsidRDefault="00526ACB" w:rsidP="00526ACB">
      <w:pPr>
        <w:overflowPunct w:val="0"/>
        <w:autoSpaceDE w:val="0"/>
        <w:autoSpaceDN w:val="0"/>
        <w:adjustRightInd w:val="0"/>
        <w:ind w:firstLine="567"/>
        <w:textAlignment w:val="baseline"/>
        <w:rPr>
          <w:sz w:val="28"/>
          <w:szCs w:val="20"/>
          <w:lang w:val="ru-RU"/>
        </w:rPr>
      </w:pPr>
    </w:p>
    <w:p w:rsidR="00526ACB" w:rsidRPr="00F5449A" w:rsidRDefault="00526ACB" w:rsidP="00526ACB">
      <w:pPr>
        <w:overflowPunct w:val="0"/>
        <w:autoSpaceDE w:val="0"/>
        <w:autoSpaceDN w:val="0"/>
        <w:adjustRightInd w:val="0"/>
        <w:ind w:firstLine="567"/>
        <w:textAlignment w:val="baseline"/>
        <w:rPr>
          <w:sz w:val="28"/>
          <w:szCs w:val="20"/>
          <w:lang w:val="ru-RU"/>
        </w:rPr>
      </w:pPr>
    </w:p>
    <w:p w:rsidR="00526ACB" w:rsidRPr="00710F6E" w:rsidRDefault="00526ACB" w:rsidP="00526ACB">
      <w:pPr>
        <w:overflowPunct w:val="0"/>
        <w:autoSpaceDE w:val="0"/>
        <w:autoSpaceDN w:val="0"/>
        <w:adjustRightInd w:val="0"/>
        <w:ind w:left="1134" w:firstLine="567"/>
        <w:textAlignment w:val="baseline"/>
        <w:rPr>
          <w:sz w:val="28"/>
          <w:szCs w:val="20"/>
          <w:lang w:val="de-DE"/>
        </w:rPr>
      </w:pPr>
      <w:r w:rsidRPr="00710F6E">
        <w:rPr>
          <w:sz w:val="28"/>
          <w:szCs w:val="20"/>
          <w:lang w:val="de-DE"/>
        </w:rPr>
        <w:t>- | rwx rwx rwx    1.stud1 gr1 … f1.dat</w:t>
      </w:r>
    </w:p>
    <w:p w:rsidR="00526ACB" w:rsidRPr="00710F6E" w:rsidRDefault="00526ACB" w:rsidP="00526ACB">
      <w:pPr>
        <w:overflowPunct w:val="0"/>
        <w:autoSpaceDE w:val="0"/>
        <w:autoSpaceDN w:val="0"/>
        <w:adjustRightInd w:val="0"/>
        <w:ind w:left="1134" w:firstLine="567"/>
        <w:textAlignment w:val="baseline"/>
        <w:rPr>
          <w:sz w:val="28"/>
          <w:szCs w:val="20"/>
          <w:lang w:val="de-DE"/>
        </w:rPr>
      </w:pPr>
      <w:r>
        <w:rPr>
          <w:noProof/>
        </w:rPr>
        <mc:AlternateContent>
          <mc:Choice Requires="wps">
            <w:drawing>
              <wp:anchor distT="0" distB="0" distL="114300" distR="114300" simplePos="0" relativeHeight="251748352" behindDoc="0" locked="0" layoutInCell="1" allowOverlap="1" wp14:anchorId="404676FD" wp14:editId="6A4F9C80">
                <wp:simplePos x="0" y="0"/>
                <wp:positionH relativeFrom="column">
                  <wp:posOffset>1908810</wp:posOffset>
                </wp:positionH>
                <wp:positionV relativeFrom="paragraph">
                  <wp:posOffset>212090</wp:posOffset>
                </wp:positionV>
                <wp:extent cx="152400" cy="152400"/>
                <wp:effectExtent l="51435" t="49530" r="5715" b="7620"/>
                <wp:wrapSquare wrapText="bothSides"/>
                <wp:docPr id="1106" name="Линия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0"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188BD" id="Линия 286" o:spid="_x0000_s1026" style="position:absolute;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pt,16.7pt" to="162.3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">
                <v:stroke endarrow="block"/>
                <w10:wrap type="square"/>
              </v:line>
            </w:pict>
          </mc:Fallback>
        </mc:AlternateContent>
      </w:r>
      <w:r>
        <w:rPr>
          <w:noProof/>
        </w:rPr>
        <mc:AlternateContent>
          <mc:Choice Requires="wps">
            <w:drawing>
              <wp:anchor distT="0" distB="0" distL="114300" distR="114300" simplePos="0" relativeHeight="251747328" behindDoc="0" locked="0" layoutInCell="1" allowOverlap="1" wp14:anchorId="0B33DD7A" wp14:editId="5FC45847">
                <wp:simplePos x="0" y="0"/>
                <wp:positionH relativeFrom="column">
                  <wp:posOffset>842010</wp:posOffset>
                </wp:positionH>
                <wp:positionV relativeFrom="paragraph">
                  <wp:posOffset>212090</wp:posOffset>
                </wp:positionV>
                <wp:extent cx="152400" cy="152400"/>
                <wp:effectExtent l="13335" t="49530" r="53340" b="7620"/>
                <wp:wrapSquare wrapText="bothSides"/>
                <wp:docPr id="1105" name="Линия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152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89CE7" id="Линия 285" o:spid="_x0000_s1026" style="position:absolute;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3pt,16.7pt" to="78.3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">
                <v:stroke endarrow="block"/>
                <w10:wrap type="square"/>
              </v:line>
            </w:pict>
          </mc:Fallback>
        </mc:AlternateContent>
      </w:r>
      <w:r w:rsidRPr="00710F6E">
        <w:rPr>
          <w:sz w:val="28"/>
          <w:szCs w:val="20"/>
          <w:lang w:val="de-DE"/>
        </w:rPr>
        <w:t>- | r-x   r-x  - - -    2.stud2 gr1 … f2.dat</w:t>
      </w:r>
    </w:p>
    <w:p w:rsidR="00526ACB" w:rsidRPr="00710F6E" w:rsidRDefault="00526ACB" w:rsidP="00526ACB">
      <w:pPr>
        <w:overflowPunct w:val="0"/>
        <w:autoSpaceDE w:val="0"/>
        <w:autoSpaceDN w:val="0"/>
        <w:adjustRightInd w:val="0"/>
        <w:ind w:left="1134" w:firstLine="567"/>
        <w:textAlignment w:val="baseline"/>
        <w:rPr>
          <w:sz w:val="28"/>
          <w:szCs w:val="20"/>
          <w:lang w:val="de-DE"/>
        </w:rPr>
      </w:pPr>
    </w:p>
    <w:p w:rsidR="00526ACB" w:rsidRPr="00F5449A" w:rsidRDefault="00526ACB" w:rsidP="00526ACB">
      <w:pPr>
        <w:tabs>
          <w:tab w:val="left" w:pos="1440"/>
        </w:tabs>
        <w:overflowPunct w:val="0"/>
        <w:autoSpaceDE w:val="0"/>
        <w:autoSpaceDN w:val="0"/>
        <w:adjustRightInd w:val="0"/>
        <w:ind w:left="1440" w:hanging="360"/>
        <w:textAlignment w:val="baseline"/>
        <w:rPr>
          <w:sz w:val="28"/>
          <w:szCs w:val="20"/>
          <w:lang w:val="ru-RU"/>
        </w:rPr>
      </w:pPr>
      <w:r w:rsidRPr="00F5449A">
        <w:rPr>
          <w:i/>
          <w:sz w:val="28"/>
          <w:szCs w:val="20"/>
          <w:lang w:val="ru-RU"/>
        </w:rPr>
        <w:t>тип файла       категории пользователя</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t>Первый символ определяет тип файла: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d</w:t>
      </w:r>
      <w:r w:rsidRPr="00F5449A">
        <w:rPr>
          <w:sz w:val="28"/>
          <w:szCs w:val="20"/>
          <w:lang w:val="ru-RU"/>
        </w:rPr>
        <w:t xml:space="preserve">  -  каталог,</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c</w:t>
      </w:r>
      <w:r w:rsidRPr="00F5449A">
        <w:rPr>
          <w:sz w:val="28"/>
          <w:szCs w:val="20"/>
          <w:lang w:val="ru-RU"/>
        </w:rPr>
        <w:t xml:space="preserve">  - специальное символьное устройство,</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p</w:t>
      </w:r>
      <w:r w:rsidRPr="00F5449A">
        <w:rPr>
          <w:sz w:val="28"/>
          <w:szCs w:val="20"/>
          <w:lang w:val="ru-RU"/>
        </w:rPr>
        <w:t xml:space="preserve"> – поименованный </w:t>
      </w:r>
      <w:r w:rsidRPr="00710F6E">
        <w:rPr>
          <w:sz w:val="28"/>
          <w:szCs w:val="20"/>
        </w:rPr>
        <w:t>FIFO</w:t>
      </w:r>
      <w:r w:rsidRPr="00F5449A">
        <w:rPr>
          <w:sz w:val="28"/>
          <w:szCs w:val="20"/>
          <w:lang w:val="ru-RU"/>
        </w:rPr>
        <w:t xml:space="preserve"> файл,</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 обычный файл,</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b</w:t>
      </w:r>
      <w:r w:rsidRPr="00F5449A">
        <w:rPr>
          <w:sz w:val="28"/>
          <w:szCs w:val="20"/>
          <w:lang w:val="ru-RU"/>
        </w:rPr>
        <w:t xml:space="preserve"> - блоковое устройство.</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t>Группы из трех символов:</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I</w:t>
      </w:r>
      <w:r w:rsidRPr="00F5449A">
        <w:rPr>
          <w:sz w:val="28"/>
          <w:szCs w:val="20"/>
          <w:lang w:val="ru-RU"/>
        </w:rPr>
        <w:t xml:space="preserve"> - права доступа пользователя,</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II</w:t>
      </w:r>
      <w:r w:rsidRPr="00F5449A">
        <w:rPr>
          <w:sz w:val="28"/>
          <w:szCs w:val="20"/>
          <w:lang w:val="ru-RU"/>
        </w:rPr>
        <w:t xml:space="preserve"> - права доступа группы,</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III</w:t>
      </w:r>
      <w:r w:rsidRPr="00F5449A">
        <w:rPr>
          <w:sz w:val="28"/>
          <w:szCs w:val="20"/>
          <w:lang w:val="ru-RU"/>
        </w:rPr>
        <w:t xml:space="preserve"> - права остальных пользователей.</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t>Обозначения внутри группы:</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 нет доступа по данной категории,</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lastRenderedPageBreak/>
        <w:t>r</w:t>
      </w:r>
      <w:r w:rsidRPr="00F5449A">
        <w:rPr>
          <w:sz w:val="28"/>
          <w:szCs w:val="20"/>
          <w:lang w:val="ru-RU"/>
        </w:rPr>
        <w:t xml:space="preserve">  - право на чтение,</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w</w:t>
      </w:r>
      <w:r w:rsidRPr="00F5449A">
        <w:rPr>
          <w:sz w:val="28"/>
          <w:szCs w:val="20"/>
          <w:lang w:val="ru-RU"/>
        </w:rPr>
        <w:t xml:space="preserve"> - право на запись,</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x</w:t>
      </w:r>
      <w:r w:rsidRPr="00F5449A">
        <w:rPr>
          <w:sz w:val="28"/>
          <w:szCs w:val="20"/>
          <w:lang w:val="ru-RU"/>
        </w:rPr>
        <w:t xml:space="preserve"> - право на выполнение.</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t xml:space="preserve">Права доступа могут быть изменены только владельцем файла или суперпользователем. </w:t>
      </w:r>
    </w:p>
    <w:p w:rsidR="00526ACB" w:rsidRPr="00710F6E" w:rsidRDefault="00526ACB" w:rsidP="00526ACB">
      <w:pPr>
        <w:overflowPunct w:val="0"/>
        <w:autoSpaceDE w:val="0"/>
        <w:autoSpaceDN w:val="0"/>
        <w:adjustRightInd w:val="0"/>
        <w:textAlignment w:val="baseline"/>
        <w:rPr>
          <w:sz w:val="28"/>
          <w:szCs w:val="20"/>
        </w:rPr>
      </w:pPr>
      <w:r w:rsidRPr="00F5449A">
        <w:rPr>
          <w:sz w:val="28"/>
          <w:szCs w:val="20"/>
          <w:lang w:val="ru-RU"/>
        </w:rPr>
        <w:tab/>
      </w:r>
      <w:r w:rsidRPr="00710F6E">
        <w:rPr>
          <w:sz w:val="28"/>
          <w:szCs w:val="20"/>
        </w:rPr>
        <w:t>Для этого используется команда:</w:t>
      </w:r>
    </w:p>
    <w:p w:rsidR="00526ACB" w:rsidRPr="00710F6E" w:rsidRDefault="00526ACB" w:rsidP="00526ACB">
      <w:pPr>
        <w:overflowPunct w:val="0"/>
        <w:autoSpaceDE w:val="0"/>
        <w:autoSpaceDN w:val="0"/>
        <w:adjustRightInd w:val="0"/>
        <w:textAlignment w:val="baseline"/>
        <w:rPr>
          <w:sz w:val="28"/>
          <w:szCs w:val="20"/>
        </w:rPr>
      </w:pPr>
    </w:p>
    <w:tbl>
      <w:tblPr>
        <w:tblW w:w="0" w:type="auto"/>
        <w:tblInd w:w="108" w:type="dxa"/>
        <w:tblLayout w:type="fixed"/>
        <w:tblLook w:val="0000" w:firstRow="0" w:lastRow="0" w:firstColumn="0" w:lastColumn="0" w:noHBand="0" w:noVBand="0"/>
      </w:tblPr>
      <w:tblGrid>
        <w:gridCol w:w="1242"/>
        <w:gridCol w:w="345"/>
        <w:gridCol w:w="346"/>
        <w:gridCol w:w="345"/>
        <w:gridCol w:w="1374"/>
      </w:tblGrid>
      <w:tr w:rsidR="00526ACB" w:rsidRPr="00710F6E" w:rsidTr="0064404F">
        <w:tc>
          <w:tcPr>
            <w:tcW w:w="1242" w:type="dxa"/>
          </w:tcPr>
          <w:p w:rsidR="00526ACB" w:rsidRPr="00710F6E" w:rsidRDefault="00526ACB" w:rsidP="0064404F">
            <w:pPr>
              <w:overflowPunct w:val="0"/>
              <w:autoSpaceDE w:val="0"/>
              <w:autoSpaceDN w:val="0"/>
              <w:adjustRightInd w:val="0"/>
              <w:jc w:val="center"/>
              <w:textAlignment w:val="baseline"/>
              <w:rPr>
                <w:sz w:val="28"/>
                <w:szCs w:val="20"/>
              </w:rPr>
            </w:pPr>
          </w:p>
        </w:tc>
        <w:tc>
          <w:tcPr>
            <w:tcW w:w="345" w:type="dxa"/>
            <w:tcBorders>
              <w:left w:val="single" w:sz="6" w:space="0" w:color="auto"/>
              <w:right w:val="single" w:sz="6" w:space="0" w:color="auto"/>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u</w:t>
            </w:r>
          </w:p>
        </w:tc>
        <w:tc>
          <w:tcPr>
            <w:tcW w:w="346" w:type="dxa"/>
            <w:tcBorders>
              <w:right w:val="single" w:sz="6" w:space="0" w:color="auto"/>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w:t>
            </w:r>
          </w:p>
        </w:tc>
        <w:tc>
          <w:tcPr>
            <w:tcW w:w="345" w:type="dxa"/>
            <w:tcBorders>
              <w:right w:val="single" w:sz="6" w:space="0" w:color="auto"/>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r</w:t>
            </w:r>
          </w:p>
        </w:tc>
        <w:tc>
          <w:tcPr>
            <w:tcW w:w="1374" w:type="dxa"/>
          </w:tcPr>
          <w:p w:rsidR="00526ACB" w:rsidRPr="00710F6E" w:rsidRDefault="00526ACB" w:rsidP="0064404F">
            <w:pPr>
              <w:overflowPunct w:val="0"/>
              <w:autoSpaceDE w:val="0"/>
              <w:autoSpaceDN w:val="0"/>
              <w:adjustRightInd w:val="0"/>
              <w:jc w:val="center"/>
              <w:textAlignment w:val="baseline"/>
              <w:rPr>
                <w:sz w:val="28"/>
                <w:szCs w:val="20"/>
              </w:rPr>
            </w:pPr>
          </w:p>
        </w:tc>
      </w:tr>
      <w:tr w:rsidR="00526ACB" w:rsidRPr="00710F6E" w:rsidTr="0064404F">
        <w:tc>
          <w:tcPr>
            <w:tcW w:w="1242" w:type="dxa"/>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chmod</w:t>
            </w:r>
          </w:p>
        </w:tc>
        <w:tc>
          <w:tcPr>
            <w:tcW w:w="345" w:type="dxa"/>
            <w:tcBorders>
              <w:left w:val="single" w:sz="6" w:space="0" w:color="auto"/>
              <w:right w:val="single" w:sz="6" w:space="0" w:color="auto"/>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g</w:t>
            </w:r>
          </w:p>
        </w:tc>
        <w:tc>
          <w:tcPr>
            <w:tcW w:w="346" w:type="dxa"/>
            <w:tcBorders>
              <w:right w:val="single" w:sz="6" w:space="0" w:color="auto"/>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w:t>
            </w:r>
          </w:p>
        </w:tc>
        <w:tc>
          <w:tcPr>
            <w:tcW w:w="345" w:type="dxa"/>
            <w:tcBorders>
              <w:right w:val="single" w:sz="6" w:space="0" w:color="auto"/>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w</w:t>
            </w:r>
          </w:p>
        </w:tc>
        <w:tc>
          <w:tcPr>
            <w:tcW w:w="1374" w:type="dxa"/>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f</w:t>
            </w:r>
            <w:r w:rsidRPr="00710F6E">
              <w:rPr>
                <w:sz w:val="28"/>
                <w:szCs w:val="20"/>
                <w:vertAlign w:val="subscript"/>
              </w:rPr>
              <w:t>1</w:t>
            </w:r>
            <w:r w:rsidRPr="00710F6E">
              <w:rPr>
                <w:sz w:val="28"/>
                <w:szCs w:val="20"/>
              </w:rPr>
              <w:t xml:space="preserve">  f</w:t>
            </w:r>
            <w:r w:rsidRPr="00710F6E">
              <w:rPr>
                <w:sz w:val="28"/>
                <w:szCs w:val="20"/>
                <w:vertAlign w:val="subscript"/>
              </w:rPr>
              <w:t>2</w:t>
            </w:r>
            <w:r w:rsidRPr="00710F6E">
              <w:rPr>
                <w:sz w:val="28"/>
                <w:szCs w:val="20"/>
              </w:rPr>
              <w:t xml:space="preserve">  f</w:t>
            </w:r>
            <w:r w:rsidRPr="00710F6E">
              <w:rPr>
                <w:sz w:val="28"/>
                <w:szCs w:val="20"/>
                <w:vertAlign w:val="subscript"/>
              </w:rPr>
              <w:t>3</w:t>
            </w:r>
          </w:p>
        </w:tc>
      </w:tr>
      <w:tr w:rsidR="00526ACB" w:rsidRPr="00710F6E" w:rsidTr="0064404F">
        <w:tc>
          <w:tcPr>
            <w:tcW w:w="1242" w:type="dxa"/>
          </w:tcPr>
          <w:p w:rsidR="00526ACB" w:rsidRPr="00710F6E" w:rsidRDefault="00526ACB" w:rsidP="0064404F">
            <w:pPr>
              <w:overflowPunct w:val="0"/>
              <w:autoSpaceDE w:val="0"/>
              <w:autoSpaceDN w:val="0"/>
              <w:adjustRightInd w:val="0"/>
              <w:jc w:val="center"/>
              <w:textAlignment w:val="baseline"/>
              <w:rPr>
                <w:sz w:val="28"/>
                <w:szCs w:val="20"/>
              </w:rPr>
            </w:pPr>
          </w:p>
        </w:tc>
        <w:tc>
          <w:tcPr>
            <w:tcW w:w="345" w:type="dxa"/>
            <w:tcBorders>
              <w:left w:val="single" w:sz="6" w:space="0" w:color="auto"/>
              <w:right w:val="single" w:sz="6" w:space="0" w:color="auto"/>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o</w:t>
            </w:r>
          </w:p>
        </w:tc>
        <w:tc>
          <w:tcPr>
            <w:tcW w:w="346" w:type="dxa"/>
            <w:tcBorders>
              <w:right w:val="single" w:sz="6" w:space="0" w:color="auto"/>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w:t>
            </w:r>
          </w:p>
        </w:tc>
        <w:tc>
          <w:tcPr>
            <w:tcW w:w="345" w:type="dxa"/>
            <w:tcBorders>
              <w:right w:val="single" w:sz="6" w:space="0" w:color="auto"/>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x</w:t>
            </w:r>
          </w:p>
        </w:tc>
        <w:tc>
          <w:tcPr>
            <w:tcW w:w="1374" w:type="dxa"/>
          </w:tcPr>
          <w:p w:rsidR="00526ACB" w:rsidRPr="00710F6E" w:rsidRDefault="00526ACB" w:rsidP="0064404F">
            <w:pPr>
              <w:overflowPunct w:val="0"/>
              <w:autoSpaceDE w:val="0"/>
              <w:autoSpaceDN w:val="0"/>
              <w:adjustRightInd w:val="0"/>
              <w:jc w:val="center"/>
              <w:textAlignment w:val="baseline"/>
              <w:rPr>
                <w:sz w:val="28"/>
                <w:szCs w:val="20"/>
              </w:rPr>
            </w:pPr>
          </w:p>
        </w:tc>
      </w:tr>
      <w:tr w:rsidR="00526ACB" w:rsidRPr="00710F6E" w:rsidTr="0064404F">
        <w:tc>
          <w:tcPr>
            <w:tcW w:w="1242" w:type="dxa"/>
          </w:tcPr>
          <w:p w:rsidR="00526ACB" w:rsidRPr="00710F6E" w:rsidRDefault="00526ACB" w:rsidP="0064404F">
            <w:pPr>
              <w:overflowPunct w:val="0"/>
              <w:autoSpaceDE w:val="0"/>
              <w:autoSpaceDN w:val="0"/>
              <w:adjustRightInd w:val="0"/>
              <w:jc w:val="center"/>
              <w:textAlignment w:val="baseline"/>
              <w:rPr>
                <w:sz w:val="28"/>
                <w:szCs w:val="20"/>
              </w:rPr>
            </w:pPr>
          </w:p>
        </w:tc>
        <w:tc>
          <w:tcPr>
            <w:tcW w:w="345" w:type="dxa"/>
            <w:tcBorders>
              <w:left w:val="single" w:sz="6" w:space="0" w:color="auto"/>
              <w:right w:val="single" w:sz="6" w:space="0" w:color="auto"/>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a</w:t>
            </w:r>
          </w:p>
        </w:tc>
        <w:tc>
          <w:tcPr>
            <w:tcW w:w="346" w:type="dxa"/>
            <w:tcBorders>
              <w:right w:val="single" w:sz="6" w:space="0" w:color="auto"/>
            </w:tcBorders>
          </w:tcPr>
          <w:p w:rsidR="00526ACB" w:rsidRPr="00710F6E" w:rsidRDefault="00526ACB" w:rsidP="0064404F">
            <w:pPr>
              <w:overflowPunct w:val="0"/>
              <w:autoSpaceDE w:val="0"/>
              <w:autoSpaceDN w:val="0"/>
              <w:adjustRightInd w:val="0"/>
              <w:jc w:val="center"/>
              <w:textAlignment w:val="baseline"/>
              <w:rPr>
                <w:sz w:val="28"/>
                <w:szCs w:val="20"/>
              </w:rPr>
            </w:pPr>
          </w:p>
        </w:tc>
        <w:tc>
          <w:tcPr>
            <w:tcW w:w="345" w:type="dxa"/>
            <w:tcBorders>
              <w:right w:val="single" w:sz="6" w:space="0" w:color="auto"/>
            </w:tcBorders>
          </w:tcPr>
          <w:p w:rsidR="00526ACB" w:rsidRPr="00710F6E" w:rsidRDefault="00526ACB" w:rsidP="0064404F">
            <w:pPr>
              <w:overflowPunct w:val="0"/>
              <w:autoSpaceDE w:val="0"/>
              <w:autoSpaceDN w:val="0"/>
              <w:adjustRightInd w:val="0"/>
              <w:jc w:val="center"/>
              <w:textAlignment w:val="baseline"/>
              <w:rPr>
                <w:sz w:val="28"/>
                <w:szCs w:val="20"/>
              </w:rPr>
            </w:pPr>
          </w:p>
        </w:tc>
        <w:tc>
          <w:tcPr>
            <w:tcW w:w="1374" w:type="dxa"/>
          </w:tcPr>
          <w:p w:rsidR="00526ACB" w:rsidRPr="00710F6E" w:rsidRDefault="00526ACB" w:rsidP="0064404F">
            <w:pPr>
              <w:overflowPunct w:val="0"/>
              <w:autoSpaceDE w:val="0"/>
              <w:autoSpaceDN w:val="0"/>
              <w:adjustRightInd w:val="0"/>
              <w:jc w:val="center"/>
              <w:textAlignment w:val="baseline"/>
              <w:rPr>
                <w:sz w:val="28"/>
                <w:szCs w:val="20"/>
              </w:rPr>
            </w:pPr>
          </w:p>
        </w:tc>
      </w:tr>
    </w:tbl>
    <w:p w:rsidR="00526ACB" w:rsidRPr="00710F6E" w:rsidRDefault="00526ACB" w:rsidP="00526ACB">
      <w:pPr>
        <w:overflowPunct w:val="0"/>
        <w:autoSpaceDE w:val="0"/>
        <w:autoSpaceDN w:val="0"/>
        <w:adjustRightInd w:val="0"/>
        <w:textAlignment w:val="baseline"/>
        <w:rPr>
          <w:sz w:val="28"/>
          <w:szCs w:val="20"/>
        </w:rPr>
      </w:pPr>
    </w:p>
    <w:p w:rsidR="00526ACB" w:rsidRPr="00710F6E" w:rsidRDefault="00526ACB" w:rsidP="00526ACB">
      <w:pPr>
        <w:overflowPunct w:val="0"/>
        <w:autoSpaceDE w:val="0"/>
        <w:autoSpaceDN w:val="0"/>
        <w:adjustRightInd w:val="0"/>
        <w:textAlignment w:val="baseline"/>
        <w:rPr>
          <w:sz w:val="28"/>
          <w:szCs w:val="20"/>
        </w:rPr>
      </w:pPr>
      <w:r w:rsidRPr="00710F6E">
        <w:rPr>
          <w:sz w:val="28"/>
          <w:szCs w:val="20"/>
        </w:rPr>
        <w:t>chmod a + w t.txt</w:t>
      </w:r>
    </w:p>
    <w:p w:rsidR="00526ACB" w:rsidRPr="00710F6E" w:rsidRDefault="00526ACB" w:rsidP="00526ACB">
      <w:pPr>
        <w:overflowPunct w:val="0"/>
        <w:autoSpaceDE w:val="0"/>
        <w:autoSpaceDN w:val="0"/>
        <w:adjustRightInd w:val="0"/>
        <w:textAlignment w:val="baseline"/>
        <w:rPr>
          <w:sz w:val="28"/>
          <w:szCs w:val="20"/>
        </w:rPr>
      </w:pPr>
      <w:r w:rsidRPr="00710F6E">
        <w:rPr>
          <w:sz w:val="28"/>
          <w:szCs w:val="20"/>
        </w:rPr>
        <w:t>chmod g+x-w r.out</w:t>
      </w:r>
    </w:p>
    <w:p w:rsidR="00526ACB" w:rsidRPr="00710F6E" w:rsidRDefault="00526ACB" w:rsidP="00526ACB">
      <w:pPr>
        <w:overflowPunct w:val="0"/>
        <w:autoSpaceDE w:val="0"/>
        <w:autoSpaceDN w:val="0"/>
        <w:adjustRightInd w:val="0"/>
        <w:textAlignment w:val="baseline"/>
        <w:rPr>
          <w:sz w:val="28"/>
          <w:szCs w:val="20"/>
        </w:rPr>
      </w:pPr>
    </w:p>
    <w:p w:rsidR="00526ACB" w:rsidRPr="00F5449A" w:rsidRDefault="00526ACB" w:rsidP="00526ACB">
      <w:pPr>
        <w:overflowPunct w:val="0"/>
        <w:autoSpaceDE w:val="0"/>
        <w:autoSpaceDN w:val="0"/>
        <w:adjustRightInd w:val="0"/>
        <w:textAlignment w:val="baseline"/>
        <w:rPr>
          <w:sz w:val="28"/>
          <w:szCs w:val="20"/>
          <w:lang w:val="ru-RU"/>
        </w:rPr>
      </w:pPr>
      <w:r w:rsidRPr="00710F6E">
        <w:rPr>
          <w:sz w:val="28"/>
          <w:szCs w:val="20"/>
        </w:rPr>
        <w:tab/>
      </w:r>
      <w:r w:rsidRPr="00F5449A">
        <w:rPr>
          <w:sz w:val="28"/>
          <w:szCs w:val="20"/>
          <w:lang w:val="ru-RU"/>
        </w:rPr>
        <w:t>Команда имеет следующие аргументы.</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t>Первый символ - определение классов доступа: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u</w:t>
      </w:r>
      <w:r w:rsidRPr="00F5449A">
        <w:rPr>
          <w:sz w:val="28"/>
          <w:szCs w:val="20"/>
          <w:lang w:val="ru-RU"/>
        </w:rPr>
        <w:t xml:space="preserve"> - владелец-пользователь,</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g</w:t>
      </w:r>
      <w:r w:rsidRPr="00F5449A">
        <w:rPr>
          <w:sz w:val="28"/>
          <w:szCs w:val="20"/>
          <w:lang w:val="ru-RU"/>
        </w:rPr>
        <w:t xml:space="preserve"> - владелец-группа,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o</w:t>
      </w:r>
      <w:r w:rsidRPr="00F5449A">
        <w:rPr>
          <w:sz w:val="28"/>
          <w:szCs w:val="20"/>
          <w:lang w:val="ru-RU"/>
        </w:rPr>
        <w:t xml:space="preserve"> - остальные пользователи,</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a</w:t>
      </w:r>
      <w:r w:rsidRPr="00F5449A">
        <w:rPr>
          <w:sz w:val="28"/>
          <w:szCs w:val="20"/>
          <w:lang w:val="ru-RU"/>
        </w:rPr>
        <w:t xml:space="preserve"> - все классы пользователей.</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t>Следующий символ - операция, которую следует провести:</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 добавить права,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 удалить права,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lastRenderedPageBreak/>
        <w:t>= - присвоить права.</w:t>
      </w: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Следующий символ определяет права, которые прибавляются, удаляются или присваиваются, а далее - список файлов, по отношению к которым выполняется действие.</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Таким образом, можно изменять права доступа к файлам.</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Значение прав доступа различно для разных типов файлов. Например, чтобы просмотреть содержимое файла с помощью команды </w:t>
      </w:r>
      <w:r w:rsidRPr="00710F6E">
        <w:rPr>
          <w:b/>
          <w:sz w:val="28"/>
          <w:szCs w:val="20"/>
        </w:rPr>
        <w:t>cat</w:t>
      </w:r>
      <w:r w:rsidRPr="00F5449A">
        <w:rPr>
          <w:sz w:val="28"/>
          <w:szCs w:val="20"/>
          <w:lang w:val="ru-RU"/>
        </w:rPr>
        <w:t>, пользователь должен иметь право на чтение. Для редактирования файла и его изменения должно быть право на запись. Для запуска программы на выполнение должно быть право на выполнение. Например, для того, чтобы распечатать файл на принтере, необходимо право на запись специального устройства, связанного с принтером.</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Права на доступ к каталогам имеют специфические особенности. К примеру, право чтения каталога позволяет получить лишь имена файлов, находящихся в данном каталоге. Для получения дополнительной информации, например получения команды </w:t>
      </w:r>
      <w:r w:rsidRPr="00710F6E">
        <w:rPr>
          <w:b/>
          <w:sz w:val="28"/>
          <w:szCs w:val="20"/>
        </w:rPr>
        <w:t>ls</w:t>
      </w:r>
      <w:r w:rsidRPr="00F5449A">
        <w:rPr>
          <w:b/>
          <w:sz w:val="28"/>
          <w:szCs w:val="20"/>
          <w:lang w:val="ru-RU"/>
        </w:rPr>
        <w:t xml:space="preserve"> –</w:t>
      </w:r>
      <w:r w:rsidRPr="00710F6E">
        <w:rPr>
          <w:b/>
          <w:sz w:val="28"/>
          <w:szCs w:val="20"/>
        </w:rPr>
        <w:t>l</w:t>
      </w:r>
      <w:r w:rsidRPr="00F5449A">
        <w:rPr>
          <w:sz w:val="28"/>
          <w:szCs w:val="20"/>
          <w:lang w:val="ru-RU"/>
        </w:rPr>
        <w:t xml:space="preserve">, требуется обращение к индексным дескрипторам файла, что требует наличия прав выполнения для каталога. Право выполнения каталога требуется и для команды </w:t>
      </w:r>
      <w:r w:rsidRPr="00710F6E">
        <w:rPr>
          <w:b/>
          <w:sz w:val="28"/>
          <w:szCs w:val="20"/>
        </w:rPr>
        <w:t>cd</w:t>
      </w:r>
      <w:r w:rsidRPr="00F5449A">
        <w:rPr>
          <w:sz w:val="28"/>
          <w:szCs w:val="20"/>
          <w:lang w:val="ru-RU"/>
        </w:rPr>
        <w:t>. Права чтения и выполнения для каталогов действуют независимо. Комбинацией этих прав можно добиться создания “темных каталогов”, файлы которых доступны только в том случае, если пользователь знает заранее их имена, так как получение списка файлов в таких каталогах запрещено. Этот подход может быть использован для построения некоторых справочных систем, когда отдельным пользователям сообщаются имена разделов, с которыми они могут работать, а остальные файлы им недоступны.</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Создание и удаление файлов в каталоге требует изменения его содержимого и следовательно, права на запись в этот каталог. При этом не учитываются права доступа для самого файла, то есть для удаления файла из каталога не требуется каких-либо прав доступа к файлу, нужно иметь лишь право на доступ для каталога, в котором содержится файл.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lastRenderedPageBreak/>
        <w:t>Операционная система проводит проверку прав доступа при создании, открытии для чтения или записи, запуске на выполнение или удалении файлов. При этом выполняются следующие проверки:</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1. Если операция запрашивается суперпользователем, никакие дополнительные проверки не производятся. Это позволяет администратору иметь неограниченный доступ ко всей файловой системе.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2. Если операция запрашивается владельцем файла, то, если требуемое право доступа определено, доступ разрешается. В противном случае - доступ запрещается.</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3. Если операция запрашивается пользователем, являющимся членом группы, которая является владельцем файла, то, если требуемое право доступа определено, доступ разрешается, в противном случае </w:t>
      </w:r>
      <w:r w:rsidRPr="00710F6E">
        <w:rPr>
          <w:sz w:val="28"/>
          <w:szCs w:val="28"/>
        </w:rPr>
        <w:sym w:font="Symbol" w:char="F0BE"/>
      </w:r>
      <w:r w:rsidRPr="00F5449A">
        <w:rPr>
          <w:sz w:val="28"/>
          <w:szCs w:val="20"/>
          <w:lang w:val="ru-RU"/>
        </w:rPr>
        <w:t xml:space="preserve"> запрещается.</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4. Если требуемое право доступа для прочих пользователей установлено, то доступ разрешается, в противном случае доступ запрещается.</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Система проводит проверки в данной последовательности. К примеру, если пользователь является владельцем файла, то доступ определяется исключительно из прав доступа владельца. Права владельца группы не проверяются, даже если пользователь является членом владельца-группы.</w:t>
      </w:r>
    </w:p>
    <w:p w:rsidR="00526ACB" w:rsidRPr="00F5449A" w:rsidRDefault="00526ACB" w:rsidP="00526ACB">
      <w:pPr>
        <w:overflowPunct w:val="0"/>
        <w:autoSpaceDE w:val="0"/>
        <w:autoSpaceDN w:val="0"/>
        <w:adjustRightInd w:val="0"/>
        <w:ind w:left="705"/>
        <w:textAlignment w:val="baseline"/>
        <w:rPr>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61" w:name="_Toc215646271"/>
      <w:bookmarkStart w:id="62" w:name="_Toc41918274"/>
      <w:bookmarkStart w:id="63" w:name="_Toc41918445"/>
      <w:r w:rsidRPr="00F5449A">
        <w:rPr>
          <w:rFonts w:ascii="Arial" w:hAnsi="Arial" w:cs="Arial"/>
          <w:b/>
          <w:bCs/>
          <w:caps/>
          <w:sz w:val="26"/>
          <w:szCs w:val="26"/>
          <w:lang w:val="ru-RU"/>
        </w:rPr>
        <w:t>Д</w:t>
      </w:r>
      <w:r w:rsidRPr="00F5449A">
        <w:rPr>
          <w:rFonts w:ascii="Arial" w:hAnsi="Arial" w:cs="Arial"/>
          <w:b/>
          <w:bCs/>
          <w:sz w:val="26"/>
          <w:szCs w:val="26"/>
          <w:lang w:val="ru-RU"/>
        </w:rPr>
        <w:t>ополнительные атрибуты файлов по управлению правами</w:t>
      </w:r>
      <w:bookmarkStart w:id="64" w:name="_Toc215646272"/>
      <w:bookmarkEnd w:id="61"/>
      <w:r w:rsidRPr="00F5449A">
        <w:rPr>
          <w:rFonts w:ascii="Arial" w:hAnsi="Arial" w:cs="Arial"/>
          <w:b/>
          <w:bCs/>
          <w:sz w:val="26"/>
          <w:szCs w:val="26"/>
          <w:lang w:val="ru-RU"/>
        </w:rPr>
        <w:t>доступа</w:t>
      </w:r>
      <w:bookmarkEnd w:id="62"/>
      <w:bookmarkEnd w:id="63"/>
      <w:bookmarkEnd w:id="64"/>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Существует несколько дополнительных атрибутов, изменяющих стандартное выполнение различных операций. Это относится как к обычным файлам, так и к каталогам.</w:t>
      </w:r>
    </w:p>
    <w:p w:rsidR="00526ACB" w:rsidRPr="00F5449A" w:rsidRDefault="00526ACB" w:rsidP="00526ACB">
      <w:pPr>
        <w:overflowPunct w:val="0"/>
        <w:autoSpaceDE w:val="0"/>
        <w:autoSpaceDN w:val="0"/>
        <w:adjustRightInd w:val="0"/>
        <w:jc w:val="both"/>
        <w:textAlignment w:val="baseline"/>
        <w:rPr>
          <w:sz w:val="28"/>
          <w:szCs w:val="20"/>
          <w:lang w:val="ru-RU"/>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2"/>
        <w:gridCol w:w="2268"/>
      </w:tblGrid>
      <w:tr w:rsidR="00526ACB" w:rsidRPr="00710F6E" w:rsidTr="0064404F">
        <w:tc>
          <w:tcPr>
            <w:tcW w:w="392"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t</w:t>
            </w:r>
          </w:p>
        </w:tc>
        <w:tc>
          <w:tcPr>
            <w:tcW w:w="2268"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both"/>
              <w:textAlignment w:val="baseline"/>
              <w:rPr>
                <w:sz w:val="28"/>
                <w:szCs w:val="20"/>
              </w:rPr>
            </w:pPr>
            <w:r w:rsidRPr="00710F6E">
              <w:rPr>
                <w:sz w:val="28"/>
                <w:szCs w:val="20"/>
              </w:rPr>
              <w:t>Sticky bit</w:t>
            </w:r>
          </w:p>
        </w:tc>
      </w:tr>
      <w:tr w:rsidR="00526ACB" w:rsidRPr="00710F6E" w:rsidTr="0064404F">
        <w:tc>
          <w:tcPr>
            <w:tcW w:w="392"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s</w:t>
            </w:r>
          </w:p>
        </w:tc>
        <w:tc>
          <w:tcPr>
            <w:tcW w:w="2268"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both"/>
              <w:textAlignment w:val="baseline"/>
              <w:rPr>
                <w:sz w:val="28"/>
                <w:szCs w:val="20"/>
              </w:rPr>
            </w:pPr>
            <w:r w:rsidRPr="00710F6E">
              <w:rPr>
                <w:sz w:val="28"/>
                <w:szCs w:val="20"/>
              </w:rPr>
              <w:t>Set UID, SUID</w:t>
            </w:r>
          </w:p>
        </w:tc>
      </w:tr>
      <w:tr w:rsidR="00526ACB" w:rsidRPr="00710F6E" w:rsidTr="0064404F">
        <w:tc>
          <w:tcPr>
            <w:tcW w:w="392"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s</w:t>
            </w:r>
          </w:p>
        </w:tc>
        <w:tc>
          <w:tcPr>
            <w:tcW w:w="2268"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both"/>
              <w:textAlignment w:val="baseline"/>
              <w:rPr>
                <w:sz w:val="28"/>
                <w:szCs w:val="20"/>
              </w:rPr>
            </w:pPr>
            <w:r w:rsidRPr="00710F6E">
              <w:rPr>
                <w:sz w:val="28"/>
                <w:szCs w:val="20"/>
              </w:rPr>
              <w:t>Set GID, SGID</w:t>
            </w:r>
          </w:p>
        </w:tc>
      </w:tr>
      <w:tr w:rsidR="00526ACB" w:rsidRPr="00710F6E" w:rsidTr="0064404F">
        <w:tc>
          <w:tcPr>
            <w:tcW w:w="392"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l</w:t>
            </w:r>
          </w:p>
        </w:tc>
        <w:tc>
          <w:tcPr>
            <w:tcW w:w="2268"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both"/>
              <w:textAlignment w:val="baseline"/>
              <w:rPr>
                <w:sz w:val="28"/>
                <w:szCs w:val="20"/>
              </w:rPr>
            </w:pPr>
            <w:r w:rsidRPr="00710F6E">
              <w:rPr>
                <w:sz w:val="28"/>
                <w:szCs w:val="20"/>
              </w:rPr>
              <w:t>Блокирование</w:t>
            </w:r>
          </w:p>
        </w:tc>
      </w:tr>
    </w:tbl>
    <w:p w:rsidR="00526ACB" w:rsidRPr="00710F6E" w:rsidRDefault="00526ACB" w:rsidP="00526ACB">
      <w:pPr>
        <w:overflowPunct w:val="0"/>
        <w:autoSpaceDE w:val="0"/>
        <w:autoSpaceDN w:val="0"/>
        <w:adjustRightInd w:val="0"/>
        <w:jc w:val="both"/>
        <w:textAlignment w:val="baseline"/>
        <w:rPr>
          <w:sz w:val="28"/>
          <w:szCs w:val="20"/>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710F6E">
        <w:rPr>
          <w:sz w:val="28"/>
          <w:szCs w:val="20"/>
        </w:rPr>
        <w:lastRenderedPageBreak/>
        <w:t>t</w:t>
      </w:r>
      <w:r w:rsidRPr="00F5449A">
        <w:rPr>
          <w:sz w:val="28"/>
          <w:szCs w:val="20"/>
          <w:lang w:val="ru-RU"/>
        </w:rPr>
        <w:t xml:space="preserve"> - сохранить образ выполняемого файла после завершения;</w:t>
      </w:r>
    </w:p>
    <w:p w:rsidR="00526ACB" w:rsidRPr="00F5449A" w:rsidRDefault="00526ACB" w:rsidP="00526ACB">
      <w:pPr>
        <w:overflowPunct w:val="0"/>
        <w:autoSpaceDE w:val="0"/>
        <w:autoSpaceDN w:val="0"/>
        <w:adjustRightInd w:val="0"/>
        <w:jc w:val="both"/>
        <w:textAlignment w:val="baseline"/>
        <w:rPr>
          <w:sz w:val="28"/>
          <w:szCs w:val="20"/>
          <w:lang w:val="ru-RU"/>
        </w:rPr>
      </w:pPr>
      <w:r w:rsidRPr="00710F6E">
        <w:rPr>
          <w:sz w:val="28"/>
          <w:szCs w:val="20"/>
        </w:rPr>
        <w:t>s</w:t>
      </w:r>
      <w:r w:rsidRPr="00F5449A">
        <w:rPr>
          <w:sz w:val="28"/>
          <w:szCs w:val="20"/>
          <w:lang w:val="ru-RU"/>
        </w:rPr>
        <w:t xml:space="preserve"> - установить пользовательский идентификатор процесса при выполнении;</w:t>
      </w:r>
    </w:p>
    <w:p w:rsidR="00526ACB" w:rsidRPr="00F5449A" w:rsidRDefault="00526ACB" w:rsidP="00526ACB">
      <w:pPr>
        <w:overflowPunct w:val="0"/>
        <w:autoSpaceDE w:val="0"/>
        <w:autoSpaceDN w:val="0"/>
        <w:adjustRightInd w:val="0"/>
        <w:jc w:val="both"/>
        <w:textAlignment w:val="baseline"/>
        <w:rPr>
          <w:sz w:val="28"/>
          <w:szCs w:val="20"/>
          <w:lang w:val="ru-RU"/>
        </w:rPr>
      </w:pPr>
      <w:r w:rsidRPr="00710F6E">
        <w:rPr>
          <w:sz w:val="28"/>
          <w:szCs w:val="20"/>
        </w:rPr>
        <w:t>s</w:t>
      </w:r>
      <w:r w:rsidRPr="00F5449A">
        <w:rPr>
          <w:sz w:val="28"/>
          <w:szCs w:val="20"/>
          <w:lang w:val="ru-RU"/>
        </w:rPr>
        <w:t xml:space="preserve"> - установить групповой идентификатор процесса при выполнении;</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1 - установить обязательное блокирование файлов при выполнении</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Для установления атрибутов используется та же команда</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keepNext/>
        <w:overflowPunct w:val="0"/>
        <w:autoSpaceDE w:val="0"/>
        <w:autoSpaceDN w:val="0"/>
        <w:adjustRightInd w:val="0"/>
        <w:jc w:val="both"/>
        <w:textAlignment w:val="baseline"/>
        <w:rPr>
          <w:sz w:val="28"/>
          <w:szCs w:val="20"/>
          <w:lang w:val="ru-RU"/>
        </w:rPr>
      </w:pPr>
      <w:r w:rsidRPr="00710F6E">
        <w:rPr>
          <w:sz w:val="28"/>
          <w:szCs w:val="20"/>
        </w:rPr>
        <w:t>chmod</w:t>
      </w:r>
      <w:r w:rsidRPr="00F5449A">
        <w:rPr>
          <w:sz w:val="28"/>
          <w:szCs w:val="20"/>
          <w:lang w:val="ru-RU"/>
        </w:rPr>
        <w:t xml:space="preserve"> </w:t>
      </w:r>
      <w:r w:rsidRPr="00710F6E">
        <w:rPr>
          <w:sz w:val="28"/>
          <w:szCs w:val="20"/>
        </w:rPr>
        <w:t>u</w:t>
      </w:r>
      <w:r w:rsidRPr="00F5449A">
        <w:rPr>
          <w:sz w:val="28"/>
          <w:szCs w:val="20"/>
          <w:lang w:val="ru-RU"/>
        </w:rPr>
        <w:t>+</w:t>
      </w:r>
      <w:r w:rsidRPr="00710F6E">
        <w:rPr>
          <w:sz w:val="28"/>
          <w:szCs w:val="20"/>
        </w:rPr>
        <w:t>s</w:t>
      </w:r>
      <w:r w:rsidRPr="00F5449A">
        <w:rPr>
          <w:sz w:val="28"/>
          <w:szCs w:val="20"/>
          <w:lang w:val="ru-RU"/>
        </w:rPr>
        <w:t xml:space="preserve"> </w:t>
      </w:r>
      <w:r w:rsidRPr="00710F6E">
        <w:rPr>
          <w:sz w:val="28"/>
          <w:szCs w:val="20"/>
        </w:rPr>
        <w:t>f</w:t>
      </w:r>
      <w:r w:rsidRPr="00F5449A">
        <w:rPr>
          <w:sz w:val="28"/>
          <w:szCs w:val="20"/>
          <w:lang w:val="ru-RU"/>
        </w:rPr>
        <w:t>1</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Атрибут </w:t>
      </w:r>
      <w:r w:rsidRPr="00710F6E">
        <w:rPr>
          <w:b/>
          <w:sz w:val="28"/>
          <w:szCs w:val="20"/>
        </w:rPr>
        <w:t>t</w:t>
      </w:r>
      <w:r w:rsidRPr="00F5449A">
        <w:rPr>
          <w:sz w:val="28"/>
          <w:szCs w:val="20"/>
          <w:lang w:val="ru-RU"/>
        </w:rPr>
        <w:t>: после завершения выполнения задачи ее образ (код и данные) остаются в памяти, что приводит к тому, что последующие запуски программы занимают намного меньше времени.</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Атрибуты </w:t>
      </w:r>
      <w:r w:rsidRPr="00710F6E">
        <w:rPr>
          <w:b/>
          <w:sz w:val="28"/>
          <w:szCs w:val="20"/>
        </w:rPr>
        <w:t>SUID</w:t>
      </w:r>
      <w:r w:rsidRPr="00F5449A">
        <w:rPr>
          <w:sz w:val="28"/>
          <w:szCs w:val="20"/>
          <w:lang w:val="ru-RU"/>
        </w:rPr>
        <w:t xml:space="preserve"> и </w:t>
      </w:r>
      <w:r w:rsidRPr="00710F6E">
        <w:rPr>
          <w:b/>
          <w:sz w:val="28"/>
          <w:szCs w:val="20"/>
        </w:rPr>
        <w:t>SGID</w:t>
      </w:r>
      <w:r w:rsidRPr="00F5449A">
        <w:rPr>
          <w:sz w:val="28"/>
          <w:szCs w:val="20"/>
          <w:lang w:val="ru-RU"/>
        </w:rPr>
        <w:t xml:space="preserve"> позволяют изменить права пользователя при запуске на выполнение файла, имеющего эти атрибуты. Обычно запускаемая программа, имеет права доступа к системным ресурсам на основе прав доступа пользователя, запустившего программу. Установка флагов </w:t>
      </w:r>
      <w:r w:rsidRPr="00710F6E">
        <w:rPr>
          <w:sz w:val="28"/>
          <w:szCs w:val="20"/>
        </w:rPr>
        <w:t>SUID</w:t>
      </w:r>
      <w:r w:rsidRPr="00F5449A">
        <w:rPr>
          <w:sz w:val="28"/>
          <w:szCs w:val="20"/>
          <w:lang w:val="ru-RU"/>
        </w:rPr>
        <w:t xml:space="preserve"> или </w:t>
      </w:r>
      <w:r w:rsidRPr="00710F6E">
        <w:rPr>
          <w:sz w:val="28"/>
          <w:szCs w:val="20"/>
        </w:rPr>
        <w:t>SGID</w:t>
      </w:r>
      <w:r w:rsidRPr="00F5449A">
        <w:rPr>
          <w:sz w:val="28"/>
          <w:szCs w:val="20"/>
          <w:lang w:val="ru-RU"/>
        </w:rPr>
        <w:t xml:space="preserve"> изменяет эти правила, назначая права доступа владельцев исполняемых файлов. То есть, если владельцем-пользователем является суперпользователь, то неограниченные права доступа к системным ресурсам получает и пользователь, запустивший этот файл. </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Атрибут </w:t>
      </w:r>
      <w:r w:rsidRPr="00F5449A">
        <w:rPr>
          <w:b/>
          <w:sz w:val="28"/>
          <w:szCs w:val="20"/>
          <w:lang w:val="ru-RU"/>
        </w:rPr>
        <w:t>1</w:t>
      </w:r>
      <w:r w:rsidRPr="00F5449A">
        <w:rPr>
          <w:sz w:val="28"/>
          <w:szCs w:val="20"/>
          <w:lang w:val="ru-RU"/>
        </w:rPr>
        <w:t xml:space="preserve"> используется для устранения конфликтов, когда одновременно несколько задач работают с одним и тем же файлом.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Для каталогов устанавливаются только два дополнительных параметра: </w:t>
      </w:r>
      <w:r w:rsidRPr="00710F6E">
        <w:rPr>
          <w:sz w:val="28"/>
          <w:szCs w:val="20"/>
        </w:rPr>
        <w:t>t</w:t>
      </w:r>
      <w:r w:rsidRPr="00F5449A">
        <w:rPr>
          <w:sz w:val="28"/>
          <w:szCs w:val="20"/>
          <w:lang w:val="ru-RU"/>
        </w:rPr>
        <w:t xml:space="preserve"> и </w:t>
      </w:r>
      <w:r w:rsidRPr="00710F6E">
        <w:rPr>
          <w:sz w:val="28"/>
          <w:szCs w:val="20"/>
        </w:rPr>
        <w:t>s</w:t>
      </w:r>
      <w:r w:rsidRPr="00F5449A">
        <w:rPr>
          <w:sz w:val="28"/>
          <w:szCs w:val="20"/>
          <w:lang w:val="ru-RU"/>
        </w:rPr>
        <w:t xml:space="preserve">. Установка </w:t>
      </w:r>
      <w:r w:rsidRPr="00710F6E">
        <w:rPr>
          <w:sz w:val="28"/>
          <w:szCs w:val="20"/>
        </w:rPr>
        <w:t>t</w:t>
      </w:r>
      <w:r w:rsidRPr="00F5449A">
        <w:rPr>
          <w:sz w:val="28"/>
          <w:szCs w:val="20"/>
          <w:lang w:val="ru-RU"/>
        </w:rPr>
        <w:t xml:space="preserve"> для каталога позволяет установить дополнительную защиту файлов, находящихся в каталоге. Из такого каталога пользователь может удалить только те файлы, которыми он владеет или на которые он имеет право доступа на запись, даже при наличии прав на запись в каталог.</w:t>
      </w:r>
    </w:p>
    <w:p w:rsidR="00526ACB" w:rsidRPr="00F5449A" w:rsidRDefault="00526ACB" w:rsidP="00526ACB">
      <w:pPr>
        <w:widowControl w:val="0"/>
        <w:overflowPunct w:val="0"/>
        <w:autoSpaceDE w:val="0"/>
        <w:autoSpaceDN w:val="0"/>
        <w:adjustRightInd w:val="0"/>
        <w:ind w:firstLine="567"/>
        <w:jc w:val="both"/>
        <w:textAlignment w:val="baseline"/>
        <w:rPr>
          <w:sz w:val="28"/>
          <w:szCs w:val="20"/>
          <w:lang w:val="ru-RU"/>
        </w:rPr>
      </w:pPr>
      <w:r w:rsidRPr="00F5449A">
        <w:rPr>
          <w:sz w:val="28"/>
          <w:szCs w:val="20"/>
          <w:lang w:val="ru-RU"/>
        </w:rPr>
        <w:tab/>
        <w:t>Это используется при работе с каталогом временных файлов ТМР, который открыт на запись для всех пользователей, но в котором нежелательно удаление каталогов файлов других пользователей.</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lastRenderedPageBreak/>
        <w:tab/>
        <w:t xml:space="preserve">Атрибут </w:t>
      </w:r>
      <w:r w:rsidRPr="00710F6E">
        <w:rPr>
          <w:b/>
          <w:sz w:val="28"/>
          <w:szCs w:val="20"/>
        </w:rPr>
        <w:t>SGID</w:t>
      </w:r>
      <w:r w:rsidRPr="00F5449A">
        <w:rPr>
          <w:sz w:val="28"/>
          <w:szCs w:val="20"/>
          <w:lang w:val="ru-RU"/>
        </w:rPr>
        <w:t xml:space="preserve"> тоже имеет специальное значение для каталогов. При установке этого атрибута для каталога вновь созданные файлы этого каталога будут наследовать владельца-группу по владельцу-группе каталога.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p>
    <w:p w:rsidR="00526ACB" w:rsidRPr="00F5449A" w:rsidRDefault="00526ACB" w:rsidP="00526ACB">
      <w:pPr>
        <w:keepNext/>
        <w:overflowPunct w:val="0"/>
        <w:autoSpaceDE w:val="0"/>
        <w:autoSpaceDN w:val="0"/>
        <w:adjustRightInd w:val="0"/>
        <w:spacing w:before="100" w:beforeAutospacing="1" w:after="100" w:afterAutospacing="1"/>
        <w:textAlignment w:val="baseline"/>
        <w:outlineLvl w:val="2"/>
        <w:rPr>
          <w:rFonts w:ascii="Arial" w:hAnsi="Arial" w:cs="Arial"/>
          <w:b/>
          <w:bCs/>
          <w:sz w:val="26"/>
          <w:szCs w:val="26"/>
          <w:lang w:val="ru-RU"/>
        </w:rPr>
      </w:pPr>
      <w:bookmarkStart w:id="65" w:name="_Toc215646273"/>
      <w:r w:rsidRPr="00F5449A">
        <w:rPr>
          <w:rFonts w:ascii="Arial" w:hAnsi="Arial" w:cs="Arial"/>
          <w:b/>
          <w:bCs/>
          <w:sz w:val="26"/>
          <w:szCs w:val="26"/>
          <w:lang w:val="ru-RU"/>
        </w:rPr>
        <w:t>Устройства</w:t>
      </w:r>
      <w:bookmarkEnd w:id="65"/>
    </w:p>
    <w:p w:rsidR="00526ACB" w:rsidRPr="00F5449A" w:rsidRDefault="00526ACB" w:rsidP="00526ACB">
      <w:pPr>
        <w:overflowPunct w:val="0"/>
        <w:autoSpaceDE w:val="0"/>
        <w:autoSpaceDN w:val="0"/>
        <w:adjustRightInd w:val="0"/>
        <w:ind w:firstLine="567"/>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ОС </w:t>
      </w:r>
      <w:r w:rsidRPr="00710F6E">
        <w:rPr>
          <w:sz w:val="28"/>
          <w:szCs w:val="20"/>
        </w:rPr>
        <w:t>UNIX</w:t>
      </w:r>
      <w:r w:rsidRPr="00F5449A">
        <w:rPr>
          <w:sz w:val="28"/>
          <w:szCs w:val="20"/>
          <w:lang w:val="ru-RU"/>
        </w:rPr>
        <w:t xml:space="preserve"> изолирует приложения от аппаратной части вычислительной системы. Она предоставляет единый интерфейс различных устройств системы в виде специальных файлов устройств. Специальный файл связывает прикладное приложение с драйвером устройства. Каждый специальный файл соответствует какому-либо физическому устройству (диск, устройство печати, терминал).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Вся работа приложения с устройством происходит через специальный файл, а соответствующий ему драйвер обеспечивает выполнение операций </w:t>
      </w:r>
      <w:r w:rsidRPr="00710F6E">
        <w:rPr>
          <w:sz w:val="28"/>
          <w:szCs w:val="20"/>
        </w:rPr>
        <w:t>I</w:t>
      </w:r>
      <w:r w:rsidRPr="00F5449A">
        <w:rPr>
          <w:sz w:val="28"/>
          <w:szCs w:val="20"/>
          <w:lang w:val="ru-RU"/>
        </w:rPr>
        <w:t>/</w:t>
      </w:r>
      <w:r w:rsidRPr="00710F6E">
        <w:rPr>
          <w:sz w:val="28"/>
          <w:szCs w:val="20"/>
        </w:rPr>
        <w:t>O</w:t>
      </w:r>
      <w:r w:rsidRPr="00F5449A">
        <w:rPr>
          <w:sz w:val="28"/>
          <w:szCs w:val="20"/>
          <w:lang w:val="ru-RU"/>
        </w:rPr>
        <w:t xml:space="preserve"> в соответствии с конкретным протоколом обмена данными с устройством. Существуют файлы блочных устройств и файлы символьных устройств. Файлы блочных устройств обеспечивают интерфейс устройствам, обмен данными с которыми происходит большими фрагментами - блоками. При этом ядро ОС обеспечивает нужную буферизацию.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Файлы символьных устройств используются для доступа к устройствам, драйверы которых обеспечивают собственную буферизацию и побайтную передачу данных (накопители на магнитной ленте, терминалы). Одно и тоже устройство может иметь как блочный, так и символьный интерфейсы. Названия специальных файлов устройств зависят от конкретной версии </w:t>
      </w:r>
      <w:r w:rsidRPr="00710F6E">
        <w:rPr>
          <w:sz w:val="28"/>
          <w:szCs w:val="20"/>
        </w:rPr>
        <w:t>UNIX</w:t>
      </w:r>
      <w:r w:rsidRPr="00F5449A">
        <w:rPr>
          <w:sz w:val="28"/>
          <w:szCs w:val="20"/>
          <w:lang w:val="ru-RU"/>
        </w:rPr>
        <w:t xml:space="preserve">, но при этом присутствуют некоторые правила названия таких устройств: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c</w:t>
      </w:r>
      <w:r w:rsidRPr="00710F6E">
        <w:rPr>
          <w:i/>
          <w:sz w:val="28"/>
          <w:szCs w:val="20"/>
        </w:rPr>
        <w:t>k</w:t>
      </w:r>
      <w:r w:rsidRPr="00710F6E">
        <w:rPr>
          <w:sz w:val="28"/>
          <w:szCs w:val="20"/>
        </w:rPr>
        <w:t>t</w:t>
      </w:r>
      <w:r w:rsidRPr="00710F6E">
        <w:rPr>
          <w:i/>
          <w:sz w:val="28"/>
          <w:szCs w:val="20"/>
        </w:rPr>
        <w:t>l</w:t>
      </w:r>
      <w:r w:rsidRPr="00710F6E">
        <w:rPr>
          <w:sz w:val="28"/>
          <w:szCs w:val="20"/>
        </w:rPr>
        <w:t>d</w:t>
      </w:r>
      <w:r w:rsidRPr="00710F6E">
        <w:rPr>
          <w:i/>
          <w:sz w:val="28"/>
          <w:szCs w:val="20"/>
        </w:rPr>
        <w:t>m</w:t>
      </w:r>
      <w:r w:rsidRPr="00710F6E">
        <w:rPr>
          <w:sz w:val="28"/>
          <w:szCs w:val="20"/>
        </w:rPr>
        <w:t>s</w:t>
      </w:r>
      <w:r w:rsidRPr="00710F6E">
        <w:rPr>
          <w:i/>
          <w:sz w:val="28"/>
          <w:szCs w:val="20"/>
        </w:rPr>
        <w:t>n</w:t>
      </w:r>
      <w:r w:rsidRPr="00F5449A">
        <w:rPr>
          <w:sz w:val="28"/>
          <w:szCs w:val="20"/>
          <w:lang w:val="ru-RU"/>
        </w:rPr>
        <w:t xml:space="preserve">,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где </w:t>
      </w:r>
      <w:r w:rsidRPr="00710F6E">
        <w:rPr>
          <w:sz w:val="28"/>
          <w:szCs w:val="20"/>
        </w:rPr>
        <w:t>k</w:t>
      </w:r>
      <w:r w:rsidRPr="00F5449A">
        <w:rPr>
          <w:sz w:val="28"/>
          <w:szCs w:val="20"/>
          <w:lang w:val="ru-RU"/>
        </w:rPr>
        <w:t xml:space="preserve"> - номер контроллера;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l</w:t>
      </w:r>
      <w:r w:rsidRPr="00F5449A">
        <w:rPr>
          <w:sz w:val="28"/>
          <w:szCs w:val="20"/>
          <w:lang w:val="ru-RU"/>
        </w:rPr>
        <w:t xml:space="preserve"> - номер устройства;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m</w:t>
      </w:r>
      <w:r w:rsidRPr="00F5449A">
        <w:rPr>
          <w:sz w:val="28"/>
          <w:szCs w:val="20"/>
          <w:lang w:val="ru-RU"/>
        </w:rPr>
        <w:t xml:space="preserve"> - номер раздела;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n</w:t>
      </w:r>
      <w:r w:rsidRPr="00F5449A">
        <w:rPr>
          <w:sz w:val="28"/>
          <w:szCs w:val="20"/>
          <w:lang w:val="ru-RU"/>
        </w:rPr>
        <w:t xml:space="preserve"> - логический номер устройства.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w:t>
      </w:r>
      <w:r w:rsidRPr="00710F6E">
        <w:rPr>
          <w:sz w:val="28"/>
          <w:szCs w:val="20"/>
        </w:rPr>
        <w:t>dev</w:t>
      </w:r>
      <w:r w:rsidRPr="00F5449A">
        <w:rPr>
          <w:sz w:val="28"/>
          <w:szCs w:val="20"/>
          <w:lang w:val="ru-RU"/>
        </w:rPr>
        <w:t>/</w:t>
      </w:r>
      <w:r w:rsidRPr="00710F6E">
        <w:rPr>
          <w:sz w:val="28"/>
          <w:szCs w:val="20"/>
        </w:rPr>
        <w:t>rmtn</w:t>
      </w:r>
      <w:r w:rsidRPr="00F5449A">
        <w:rPr>
          <w:sz w:val="28"/>
          <w:szCs w:val="20"/>
          <w:lang w:val="ru-RU"/>
        </w:rPr>
        <w:t xml:space="preserve"> - накопитель на магнитной ленте;</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lastRenderedPageBreak/>
        <w:t>/</w:t>
      </w:r>
      <w:r w:rsidRPr="00710F6E">
        <w:rPr>
          <w:sz w:val="28"/>
          <w:szCs w:val="20"/>
        </w:rPr>
        <w:t>dev</w:t>
      </w:r>
      <w:r w:rsidRPr="00F5449A">
        <w:rPr>
          <w:sz w:val="28"/>
          <w:szCs w:val="20"/>
          <w:lang w:val="ru-RU"/>
        </w:rPr>
        <w:t>/</w:t>
      </w:r>
      <w:r w:rsidRPr="00710F6E">
        <w:rPr>
          <w:sz w:val="28"/>
          <w:szCs w:val="20"/>
        </w:rPr>
        <w:t>cdn</w:t>
      </w:r>
      <w:r w:rsidRPr="00F5449A">
        <w:rPr>
          <w:sz w:val="28"/>
          <w:szCs w:val="20"/>
          <w:lang w:val="ru-RU"/>
        </w:rPr>
        <w:t xml:space="preserve"> - </w:t>
      </w:r>
      <w:r w:rsidRPr="00710F6E">
        <w:rPr>
          <w:sz w:val="28"/>
          <w:szCs w:val="20"/>
        </w:rPr>
        <w:t>CD</w:t>
      </w:r>
      <w:r w:rsidRPr="00F5449A">
        <w:rPr>
          <w:sz w:val="28"/>
          <w:szCs w:val="20"/>
          <w:lang w:val="ru-RU"/>
        </w:rPr>
        <w:t>-</w:t>
      </w:r>
      <w:r w:rsidRPr="00710F6E">
        <w:rPr>
          <w:sz w:val="28"/>
          <w:szCs w:val="20"/>
        </w:rPr>
        <w:t>ROM</w:t>
      </w:r>
      <w:r w:rsidRPr="00F5449A">
        <w:rPr>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w:t>
      </w:r>
      <w:r w:rsidRPr="00710F6E">
        <w:rPr>
          <w:sz w:val="28"/>
          <w:szCs w:val="20"/>
        </w:rPr>
        <w:t>dev</w:t>
      </w:r>
      <w:r w:rsidRPr="00F5449A">
        <w:rPr>
          <w:sz w:val="28"/>
          <w:szCs w:val="20"/>
          <w:lang w:val="ru-RU"/>
        </w:rPr>
        <w:t>/</w:t>
      </w:r>
      <w:r w:rsidRPr="00710F6E">
        <w:rPr>
          <w:sz w:val="28"/>
          <w:szCs w:val="20"/>
        </w:rPr>
        <w:t>ttypn</w:t>
      </w:r>
      <w:r w:rsidRPr="00F5449A">
        <w:rPr>
          <w:sz w:val="28"/>
          <w:szCs w:val="20"/>
          <w:lang w:val="ru-RU"/>
        </w:rPr>
        <w:t xml:space="preserve"> - подчиненный псевдотерминал;</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w:t>
      </w:r>
      <w:r w:rsidRPr="00710F6E">
        <w:rPr>
          <w:sz w:val="28"/>
          <w:szCs w:val="20"/>
        </w:rPr>
        <w:t>dev</w:t>
      </w:r>
      <w:r w:rsidRPr="00F5449A">
        <w:rPr>
          <w:sz w:val="28"/>
          <w:szCs w:val="20"/>
          <w:lang w:val="ru-RU"/>
        </w:rPr>
        <w:t>/</w:t>
      </w:r>
      <w:r w:rsidRPr="00710F6E">
        <w:rPr>
          <w:sz w:val="28"/>
          <w:szCs w:val="20"/>
        </w:rPr>
        <w:t>console</w:t>
      </w:r>
      <w:r w:rsidRPr="00F5449A">
        <w:rPr>
          <w:sz w:val="28"/>
          <w:szCs w:val="20"/>
          <w:lang w:val="ru-RU"/>
        </w:rPr>
        <w:t xml:space="preserve"> - системная консоль;</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w:t>
      </w:r>
      <w:r w:rsidRPr="00710F6E">
        <w:rPr>
          <w:sz w:val="28"/>
          <w:szCs w:val="20"/>
        </w:rPr>
        <w:t>dev</w:t>
      </w:r>
      <w:r w:rsidRPr="00F5449A">
        <w:rPr>
          <w:sz w:val="28"/>
          <w:szCs w:val="20"/>
          <w:lang w:val="ru-RU"/>
        </w:rPr>
        <w:t>/</w:t>
      </w:r>
      <w:r w:rsidRPr="00710F6E">
        <w:rPr>
          <w:sz w:val="28"/>
          <w:szCs w:val="20"/>
        </w:rPr>
        <w:t>tty</w:t>
      </w:r>
      <w:r w:rsidRPr="00F5449A">
        <w:rPr>
          <w:sz w:val="28"/>
          <w:szCs w:val="20"/>
          <w:lang w:val="ru-RU"/>
        </w:rPr>
        <w:t xml:space="preserve"> - терминальная линия управляющего терминала для данного процесса;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w:t>
      </w:r>
      <w:r w:rsidRPr="00710F6E">
        <w:rPr>
          <w:sz w:val="28"/>
          <w:szCs w:val="20"/>
        </w:rPr>
        <w:t>dev</w:t>
      </w:r>
      <w:r w:rsidRPr="00F5449A">
        <w:rPr>
          <w:sz w:val="28"/>
          <w:szCs w:val="20"/>
          <w:lang w:val="ru-RU"/>
        </w:rPr>
        <w:t>/</w:t>
      </w:r>
      <w:r w:rsidRPr="00710F6E">
        <w:rPr>
          <w:sz w:val="28"/>
          <w:szCs w:val="20"/>
        </w:rPr>
        <w:t>mem</w:t>
      </w:r>
      <w:r w:rsidRPr="00F5449A">
        <w:rPr>
          <w:sz w:val="28"/>
          <w:szCs w:val="20"/>
          <w:lang w:val="ru-RU"/>
        </w:rPr>
        <w:t xml:space="preserve"> - физическое ОЗУ;</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w:t>
      </w:r>
      <w:r w:rsidRPr="00710F6E">
        <w:rPr>
          <w:sz w:val="28"/>
          <w:szCs w:val="20"/>
        </w:rPr>
        <w:t>dev</w:t>
      </w:r>
      <w:r w:rsidRPr="00F5449A">
        <w:rPr>
          <w:sz w:val="28"/>
          <w:szCs w:val="20"/>
          <w:lang w:val="ru-RU"/>
        </w:rPr>
        <w:t>/</w:t>
      </w:r>
      <w:r w:rsidRPr="00710F6E">
        <w:rPr>
          <w:sz w:val="28"/>
          <w:szCs w:val="20"/>
        </w:rPr>
        <w:t>kmem</w:t>
      </w:r>
      <w:r w:rsidRPr="00F5449A">
        <w:rPr>
          <w:sz w:val="28"/>
          <w:szCs w:val="20"/>
          <w:lang w:val="ru-RU"/>
        </w:rPr>
        <w:t xml:space="preserve"> - виртуальная память ядра;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w:t>
      </w:r>
      <w:r w:rsidRPr="00710F6E">
        <w:rPr>
          <w:sz w:val="28"/>
          <w:szCs w:val="20"/>
        </w:rPr>
        <w:t>dev</w:t>
      </w:r>
      <w:r w:rsidRPr="00F5449A">
        <w:rPr>
          <w:sz w:val="28"/>
          <w:szCs w:val="20"/>
          <w:lang w:val="ru-RU"/>
        </w:rPr>
        <w:t>/</w:t>
      </w:r>
      <w:r w:rsidRPr="00710F6E">
        <w:rPr>
          <w:sz w:val="28"/>
          <w:szCs w:val="20"/>
        </w:rPr>
        <w:t>null</w:t>
      </w:r>
      <w:r w:rsidRPr="00F5449A">
        <w:rPr>
          <w:sz w:val="28"/>
          <w:szCs w:val="20"/>
          <w:lang w:val="ru-RU"/>
        </w:rPr>
        <w:t xml:space="preserve"> - нулевое устройство, весь вывод на него пропадает, а при попытке ввода из этого устройства возвращается 0 байт информации;</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w:t>
      </w:r>
      <w:r w:rsidRPr="00710F6E">
        <w:rPr>
          <w:sz w:val="28"/>
          <w:szCs w:val="20"/>
        </w:rPr>
        <w:t>dev</w:t>
      </w:r>
      <w:r w:rsidRPr="00F5449A">
        <w:rPr>
          <w:sz w:val="28"/>
          <w:szCs w:val="20"/>
          <w:lang w:val="ru-RU"/>
        </w:rPr>
        <w:t>/</w:t>
      </w:r>
      <w:r w:rsidRPr="00710F6E">
        <w:rPr>
          <w:sz w:val="28"/>
          <w:szCs w:val="20"/>
        </w:rPr>
        <w:t>zero</w:t>
      </w:r>
      <w:r w:rsidRPr="00F5449A">
        <w:rPr>
          <w:sz w:val="28"/>
          <w:szCs w:val="20"/>
          <w:lang w:val="ru-RU"/>
        </w:rPr>
        <w:t xml:space="preserve"> - нулевое устройство, весь вывод на него уничтожается, а ввод приводит к получению последовательности нулей.</w:t>
      </w:r>
    </w:p>
    <w:p w:rsidR="00526ACB" w:rsidRPr="00F5449A" w:rsidRDefault="00526ACB" w:rsidP="00526ACB">
      <w:pPr>
        <w:overflowPunct w:val="0"/>
        <w:autoSpaceDE w:val="0"/>
        <w:autoSpaceDN w:val="0"/>
        <w:adjustRightInd w:val="0"/>
        <w:ind w:firstLine="708"/>
        <w:jc w:val="both"/>
        <w:textAlignment w:val="baseline"/>
        <w:rPr>
          <w:sz w:val="28"/>
          <w:szCs w:val="20"/>
          <w:lang w:val="ru-RU"/>
        </w:rPr>
      </w:pPr>
      <w:r w:rsidRPr="00F5449A">
        <w:rPr>
          <w:sz w:val="28"/>
          <w:szCs w:val="20"/>
          <w:lang w:val="ru-RU"/>
        </w:rPr>
        <w:t xml:space="preserve">При выводе каталога </w:t>
      </w:r>
      <w:r w:rsidRPr="00710F6E">
        <w:rPr>
          <w:b/>
          <w:sz w:val="28"/>
          <w:szCs w:val="20"/>
        </w:rPr>
        <w:t>ls</w:t>
      </w:r>
      <w:r w:rsidRPr="00F5449A">
        <w:rPr>
          <w:b/>
          <w:sz w:val="28"/>
          <w:szCs w:val="20"/>
          <w:lang w:val="ru-RU"/>
        </w:rPr>
        <w:t xml:space="preserve"> -</w:t>
      </w:r>
      <w:r w:rsidRPr="00710F6E">
        <w:rPr>
          <w:b/>
          <w:sz w:val="28"/>
          <w:szCs w:val="20"/>
        </w:rPr>
        <w:t>l</w:t>
      </w:r>
      <w:r w:rsidRPr="00F5449A">
        <w:rPr>
          <w:sz w:val="28"/>
          <w:szCs w:val="20"/>
          <w:lang w:val="ru-RU"/>
        </w:rPr>
        <w:t xml:space="preserve"> можно определить, какое это специальное устройство и какой номер драйвера используется при его работе.</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i/>
          <w:sz w:val="28"/>
          <w:szCs w:val="20"/>
          <w:u w:val="single"/>
          <w:lang w:val="ru-RU"/>
        </w:rPr>
      </w:pPr>
      <w:r w:rsidRPr="00F5449A">
        <w:rPr>
          <w:i/>
          <w:sz w:val="28"/>
          <w:szCs w:val="20"/>
          <w:u w:val="single"/>
          <w:lang w:val="ru-RU"/>
        </w:rPr>
        <w:t>Пример:</w:t>
      </w:r>
    </w:p>
    <w:p w:rsidR="00526ACB" w:rsidRPr="00F5449A" w:rsidRDefault="00526ACB" w:rsidP="00526ACB">
      <w:pPr>
        <w:overflowPunct w:val="0"/>
        <w:autoSpaceDE w:val="0"/>
        <w:autoSpaceDN w:val="0"/>
        <w:adjustRightInd w:val="0"/>
        <w:jc w:val="both"/>
        <w:textAlignment w:val="baseline"/>
        <w:rPr>
          <w:i/>
          <w:sz w:val="28"/>
          <w:szCs w:val="20"/>
          <w:lang w:val="ru-RU"/>
        </w:rPr>
      </w:pPr>
      <w:r w:rsidRPr="00F5449A">
        <w:rPr>
          <w:i/>
          <w:sz w:val="28"/>
          <w:szCs w:val="20"/>
          <w:lang w:val="ru-RU"/>
        </w:rPr>
        <w:t>/* вывод информации на принтер */</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#include &lt;fcntl.h&gt;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main()</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 int I, fd;</w:t>
      </w:r>
    </w:p>
    <w:p w:rsidR="00526ACB" w:rsidRPr="00710F6E" w:rsidRDefault="00526ACB" w:rsidP="00526ACB">
      <w:pPr>
        <w:overflowPunct w:val="0"/>
        <w:autoSpaceDE w:val="0"/>
        <w:autoSpaceDN w:val="0"/>
        <w:adjustRightInd w:val="0"/>
        <w:jc w:val="both"/>
        <w:textAlignment w:val="baseline"/>
        <w:rPr>
          <w:i/>
          <w:sz w:val="28"/>
          <w:szCs w:val="20"/>
        </w:rPr>
      </w:pP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 xml:space="preserve">  fd=open(“/dev/lp”,O_WRONLY);</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 xml:space="preserve">  for (i=0;i&lt;500;i++) write(fd,”x”,1);</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 xml:space="preserve">  close(fd);</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w:t>
      </w:r>
    </w:p>
    <w:p w:rsidR="00526ACB" w:rsidRPr="00710F6E" w:rsidRDefault="00526ACB" w:rsidP="00526ACB">
      <w:pPr>
        <w:overflowPunct w:val="0"/>
        <w:autoSpaceDE w:val="0"/>
        <w:autoSpaceDN w:val="0"/>
        <w:adjustRightInd w:val="0"/>
        <w:jc w:val="both"/>
        <w:textAlignment w:val="baseline"/>
        <w:rPr>
          <w:sz w:val="28"/>
          <w:szCs w:val="20"/>
        </w:rPr>
      </w:pPr>
    </w:p>
    <w:p w:rsidR="00526ACB" w:rsidRPr="00710F6E" w:rsidRDefault="00526ACB" w:rsidP="00526ACB">
      <w:pPr>
        <w:overflowPunct w:val="0"/>
        <w:autoSpaceDE w:val="0"/>
        <w:autoSpaceDN w:val="0"/>
        <w:adjustRightInd w:val="0"/>
        <w:ind w:firstLine="567"/>
        <w:jc w:val="both"/>
        <w:textAlignment w:val="baseline"/>
        <w:rPr>
          <w:i/>
          <w:sz w:val="28"/>
          <w:szCs w:val="20"/>
          <w:u w:val="single"/>
        </w:rPr>
      </w:pPr>
      <w:r w:rsidRPr="00710F6E">
        <w:rPr>
          <w:i/>
          <w:sz w:val="28"/>
          <w:szCs w:val="20"/>
          <w:u w:val="single"/>
        </w:rPr>
        <w:t>Прототип:</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#include &lt;sys/statvfs.h&gt;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lastRenderedPageBreak/>
        <w:t>int statvfs(const char *path, struct statvfs *buf);</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int fstatvfs(int fd,struct statvfs *buf);</w:t>
      </w:r>
    </w:p>
    <w:p w:rsidR="00526ACB" w:rsidRPr="00710F6E" w:rsidRDefault="00526ACB" w:rsidP="00526ACB">
      <w:pPr>
        <w:overflowPunct w:val="0"/>
        <w:autoSpaceDE w:val="0"/>
        <w:autoSpaceDN w:val="0"/>
        <w:adjustRightInd w:val="0"/>
        <w:jc w:val="both"/>
        <w:textAlignment w:val="baseline"/>
        <w:rPr>
          <w:sz w:val="28"/>
          <w:szCs w:val="20"/>
        </w:rPr>
      </w:pP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struct statvfs</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w:t>
      </w:r>
    </w:p>
    <w:p w:rsidR="00526ACB" w:rsidRPr="00710F6E" w:rsidRDefault="00526ACB" w:rsidP="00526ACB">
      <w:pPr>
        <w:overflowPunct w:val="0"/>
        <w:autoSpaceDE w:val="0"/>
        <w:autoSpaceDN w:val="0"/>
        <w:adjustRightInd w:val="0"/>
        <w:jc w:val="both"/>
        <w:textAlignment w:val="baseline"/>
        <w:rPr>
          <w:sz w:val="28"/>
          <w:szCs w:val="20"/>
        </w:rPr>
      </w:pPr>
      <w:r w:rsidRPr="00710F6E">
        <w:rPr>
          <w:i/>
          <w:sz w:val="28"/>
          <w:szCs w:val="20"/>
        </w:rPr>
        <w:t>unsigned long f_bsize</w:t>
      </w:r>
      <w:r w:rsidRPr="00710F6E">
        <w:rPr>
          <w:sz w:val="28"/>
          <w:szCs w:val="20"/>
        </w:rPr>
        <w:t>; - размерблокаданных,</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при  которой наибольшая производительность</w:t>
      </w:r>
    </w:p>
    <w:p w:rsidR="00526ACB" w:rsidRPr="00F5449A" w:rsidRDefault="00526ACB" w:rsidP="00526ACB">
      <w:pPr>
        <w:overflowPunct w:val="0"/>
        <w:autoSpaceDE w:val="0"/>
        <w:autoSpaceDN w:val="0"/>
        <w:adjustRightInd w:val="0"/>
        <w:jc w:val="both"/>
        <w:textAlignment w:val="baseline"/>
        <w:rPr>
          <w:sz w:val="28"/>
          <w:szCs w:val="20"/>
          <w:lang w:val="ru-RU"/>
        </w:rPr>
      </w:pPr>
      <w:r w:rsidRPr="00710F6E">
        <w:rPr>
          <w:i/>
          <w:sz w:val="28"/>
          <w:szCs w:val="20"/>
        </w:rPr>
        <w:t>unsigned</w:t>
      </w:r>
      <w:r w:rsidRPr="00F5449A">
        <w:rPr>
          <w:i/>
          <w:sz w:val="28"/>
          <w:szCs w:val="20"/>
          <w:lang w:val="ru-RU"/>
        </w:rPr>
        <w:t xml:space="preserve"> </w:t>
      </w:r>
      <w:r w:rsidRPr="00710F6E">
        <w:rPr>
          <w:i/>
          <w:sz w:val="28"/>
          <w:szCs w:val="20"/>
        </w:rPr>
        <w:t>long</w:t>
      </w:r>
      <w:r w:rsidRPr="00F5449A">
        <w:rPr>
          <w:i/>
          <w:sz w:val="28"/>
          <w:szCs w:val="20"/>
          <w:lang w:val="ru-RU"/>
        </w:rPr>
        <w:t xml:space="preserve"> </w:t>
      </w:r>
      <w:r w:rsidRPr="00710F6E">
        <w:rPr>
          <w:i/>
          <w:sz w:val="28"/>
          <w:szCs w:val="20"/>
        </w:rPr>
        <w:t>f</w:t>
      </w:r>
      <w:r w:rsidRPr="00F5449A">
        <w:rPr>
          <w:i/>
          <w:sz w:val="28"/>
          <w:szCs w:val="20"/>
          <w:lang w:val="ru-RU"/>
        </w:rPr>
        <w:t>_</w:t>
      </w:r>
      <w:r w:rsidRPr="00710F6E">
        <w:rPr>
          <w:i/>
          <w:sz w:val="28"/>
          <w:szCs w:val="20"/>
        </w:rPr>
        <w:t>frsize</w:t>
      </w:r>
      <w:r w:rsidRPr="00F5449A">
        <w:rPr>
          <w:sz w:val="28"/>
          <w:szCs w:val="20"/>
          <w:lang w:val="ru-RU"/>
        </w:rPr>
        <w:t>; - основной размер блока в файловой системе</w:t>
      </w:r>
    </w:p>
    <w:p w:rsidR="00526ACB" w:rsidRPr="00F5449A" w:rsidRDefault="00526ACB" w:rsidP="00526ACB">
      <w:pPr>
        <w:overflowPunct w:val="0"/>
        <w:autoSpaceDE w:val="0"/>
        <w:autoSpaceDN w:val="0"/>
        <w:adjustRightInd w:val="0"/>
        <w:jc w:val="both"/>
        <w:textAlignment w:val="baseline"/>
        <w:rPr>
          <w:sz w:val="28"/>
          <w:szCs w:val="20"/>
          <w:lang w:val="ru-RU"/>
        </w:rPr>
      </w:pPr>
      <w:r w:rsidRPr="00710F6E">
        <w:rPr>
          <w:i/>
          <w:sz w:val="28"/>
          <w:szCs w:val="20"/>
        </w:rPr>
        <w:t>unsigned</w:t>
      </w:r>
      <w:r w:rsidRPr="00F5449A">
        <w:rPr>
          <w:i/>
          <w:sz w:val="28"/>
          <w:szCs w:val="20"/>
          <w:lang w:val="ru-RU"/>
        </w:rPr>
        <w:t xml:space="preserve"> </w:t>
      </w:r>
      <w:r w:rsidRPr="00710F6E">
        <w:rPr>
          <w:i/>
          <w:sz w:val="28"/>
          <w:szCs w:val="20"/>
        </w:rPr>
        <w:t>long</w:t>
      </w:r>
      <w:r w:rsidRPr="00F5449A">
        <w:rPr>
          <w:i/>
          <w:sz w:val="28"/>
          <w:szCs w:val="20"/>
          <w:lang w:val="ru-RU"/>
        </w:rPr>
        <w:t xml:space="preserve"> </w:t>
      </w:r>
      <w:r w:rsidRPr="00710F6E">
        <w:rPr>
          <w:i/>
          <w:sz w:val="28"/>
          <w:szCs w:val="20"/>
        </w:rPr>
        <w:t>f</w:t>
      </w:r>
      <w:r w:rsidRPr="00F5449A">
        <w:rPr>
          <w:i/>
          <w:sz w:val="28"/>
          <w:szCs w:val="20"/>
          <w:lang w:val="ru-RU"/>
        </w:rPr>
        <w:t>_</w:t>
      </w:r>
      <w:r w:rsidRPr="00710F6E">
        <w:rPr>
          <w:i/>
          <w:sz w:val="28"/>
          <w:szCs w:val="20"/>
        </w:rPr>
        <w:t>block</w:t>
      </w:r>
      <w:r w:rsidRPr="00F5449A">
        <w:rPr>
          <w:sz w:val="28"/>
          <w:szCs w:val="20"/>
          <w:lang w:val="ru-RU"/>
        </w:rPr>
        <w:t>; - полное число блоков</w:t>
      </w:r>
    </w:p>
    <w:p w:rsidR="00526ACB" w:rsidRPr="00F5449A" w:rsidRDefault="00526ACB" w:rsidP="00526ACB">
      <w:pPr>
        <w:overflowPunct w:val="0"/>
        <w:autoSpaceDE w:val="0"/>
        <w:autoSpaceDN w:val="0"/>
        <w:adjustRightInd w:val="0"/>
        <w:jc w:val="both"/>
        <w:textAlignment w:val="baseline"/>
        <w:rPr>
          <w:sz w:val="28"/>
          <w:szCs w:val="20"/>
          <w:lang w:val="ru-RU"/>
        </w:rPr>
      </w:pPr>
      <w:r w:rsidRPr="00710F6E">
        <w:rPr>
          <w:i/>
          <w:sz w:val="28"/>
          <w:szCs w:val="20"/>
        </w:rPr>
        <w:t>unsigned</w:t>
      </w:r>
      <w:r w:rsidRPr="00F5449A">
        <w:rPr>
          <w:i/>
          <w:sz w:val="28"/>
          <w:szCs w:val="20"/>
          <w:lang w:val="ru-RU"/>
        </w:rPr>
        <w:t xml:space="preserve"> </w:t>
      </w:r>
      <w:r w:rsidRPr="00710F6E">
        <w:rPr>
          <w:i/>
          <w:sz w:val="28"/>
          <w:szCs w:val="20"/>
        </w:rPr>
        <w:t>long</w:t>
      </w:r>
      <w:r w:rsidRPr="00F5449A">
        <w:rPr>
          <w:i/>
          <w:sz w:val="28"/>
          <w:szCs w:val="20"/>
          <w:lang w:val="ru-RU"/>
        </w:rPr>
        <w:t xml:space="preserve"> </w:t>
      </w:r>
      <w:r w:rsidRPr="00710F6E">
        <w:rPr>
          <w:i/>
          <w:sz w:val="28"/>
          <w:szCs w:val="20"/>
        </w:rPr>
        <w:t>f</w:t>
      </w:r>
      <w:r w:rsidRPr="00F5449A">
        <w:rPr>
          <w:i/>
          <w:sz w:val="28"/>
          <w:szCs w:val="20"/>
          <w:lang w:val="ru-RU"/>
        </w:rPr>
        <w:t>_</w:t>
      </w:r>
      <w:r w:rsidRPr="00710F6E">
        <w:rPr>
          <w:i/>
          <w:sz w:val="28"/>
          <w:szCs w:val="20"/>
        </w:rPr>
        <w:t>bfree</w:t>
      </w:r>
      <w:r w:rsidRPr="00F5449A">
        <w:rPr>
          <w:sz w:val="28"/>
          <w:szCs w:val="20"/>
          <w:lang w:val="ru-RU"/>
        </w:rPr>
        <w:t>; - полное число свободных блоков</w:t>
      </w:r>
    </w:p>
    <w:p w:rsidR="00526ACB" w:rsidRPr="00F5449A" w:rsidRDefault="00526ACB" w:rsidP="00526ACB">
      <w:pPr>
        <w:overflowPunct w:val="0"/>
        <w:autoSpaceDE w:val="0"/>
        <w:autoSpaceDN w:val="0"/>
        <w:adjustRightInd w:val="0"/>
        <w:jc w:val="both"/>
        <w:textAlignment w:val="baseline"/>
        <w:rPr>
          <w:sz w:val="28"/>
          <w:szCs w:val="20"/>
          <w:lang w:val="ru-RU"/>
        </w:rPr>
      </w:pPr>
      <w:r w:rsidRPr="00710F6E">
        <w:rPr>
          <w:i/>
          <w:sz w:val="28"/>
          <w:szCs w:val="20"/>
        </w:rPr>
        <w:t>unsigned</w:t>
      </w:r>
      <w:r w:rsidRPr="00F5449A">
        <w:rPr>
          <w:i/>
          <w:sz w:val="28"/>
          <w:szCs w:val="20"/>
          <w:lang w:val="ru-RU"/>
        </w:rPr>
        <w:t xml:space="preserve"> </w:t>
      </w:r>
      <w:r w:rsidRPr="00710F6E">
        <w:rPr>
          <w:i/>
          <w:sz w:val="28"/>
          <w:szCs w:val="20"/>
        </w:rPr>
        <w:t>long</w:t>
      </w:r>
      <w:r w:rsidRPr="00F5449A">
        <w:rPr>
          <w:i/>
          <w:sz w:val="28"/>
          <w:szCs w:val="20"/>
          <w:lang w:val="ru-RU"/>
        </w:rPr>
        <w:t xml:space="preserve"> </w:t>
      </w:r>
      <w:r w:rsidRPr="00710F6E">
        <w:rPr>
          <w:i/>
          <w:sz w:val="28"/>
          <w:szCs w:val="20"/>
        </w:rPr>
        <w:t>f</w:t>
      </w:r>
      <w:r w:rsidRPr="00F5449A">
        <w:rPr>
          <w:i/>
          <w:sz w:val="28"/>
          <w:szCs w:val="20"/>
          <w:lang w:val="ru-RU"/>
        </w:rPr>
        <w:t>_</w:t>
      </w:r>
      <w:r w:rsidRPr="00710F6E">
        <w:rPr>
          <w:i/>
          <w:sz w:val="28"/>
          <w:szCs w:val="20"/>
        </w:rPr>
        <w:t>avail</w:t>
      </w:r>
      <w:r w:rsidRPr="00F5449A">
        <w:rPr>
          <w:sz w:val="28"/>
          <w:szCs w:val="20"/>
          <w:lang w:val="ru-RU"/>
        </w:rPr>
        <w:t>; - число свободных блоков,</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 xml:space="preserve">                                        доступных непривелигированным пользователям</w:t>
      </w:r>
    </w:p>
    <w:p w:rsidR="00526ACB" w:rsidRPr="00F5449A" w:rsidRDefault="00526ACB" w:rsidP="00526ACB">
      <w:pPr>
        <w:overflowPunct w:val="0"/>
        <w:autoSpaceDE w:val="0"/>
        <w:autoSpaceDN w:val="0"/>
        <w:adjustRightInd w:val="0"/>
        <w:jc w:val="both"/>
        <w:textAlignment w:val="baseline"/>
        <w:rPr>
          <w:sz w:val="28"/>
          <w:szCs w:val="20"/>
          <w:lang w:val="ru-RU"/>
        </w:rPr>
      </w:pPr>
      <w:r w:rsidRPr="00710F6E">
        <w:rPr>
          <w:i/>
          <w:sz w:val="28"/>
          <w:szCs w:val="20"/>
        </w:rPr>
        <w:t>unsigned</w:t>
      </w:r>
      <w:r w:rsidRPr="00F5449A">
        <w:rPr>
          <w:i/>
          <w:sz w:val="28"/>
          <w:szCs w:val="20"/>
          <w:lang w:val="ru-RU"/>
        </w:rPr>
        <w:t xml:space="preserve"> </w:t>
      </w:r>
      <w:r w:rsidRPr="00710F6E">
        <w:rPr>
          <w:i/>
          <w:sz w:val="28"/>
          <w:szCs w:val="20"/>
        </w:rPr>
        <w:t>long</w:t>
      </w:r>
      <w:r w:rsidRPr="00F5449A">
        <w:rPr>
          <w:i/>
          <w:sz w:val="28"/>
          <w:szCs w:val="20"/>
          <w:lang w:val="ru-RU"/>
        </w:rPr>
        <w:t xml:space="preserve"> </w:t>
      </w:r>
      <w:r w:rsidRPr="00710F6E">
        <w:rPr>
          <w:i/>
          <w:sz w:val="28"/>
          <w:szCs w:val="20"/>
        </w:rPr>
        <w:t>f</w:t>
      </w:r>
      <w:r w:rsidRPr="00F5449A">
        <w:rPr>
          <w:i/>
          <w:sz w:val="28"/>
          <w:szCs w:val="20"/>
          <w:lang w:val="ru-RU"/>
        </w:rPr>
        <w:t>_</w:t>
      </w:r>
      <w:r w:rsidRPr="00710F6E">
        <w:rPr>
          <w:i/>
          <w:sz w:val="28"/>
          <w:szCs w:val="20"/>
        </w:rPr>
        <w:t>files</w:t>
      </w:r>
      <w:r w:rsidRPr="00F5449A">
        <w:rPr>
          <w:sz w:val="28"/>
          <w:szCs w:val="20"/>
          <w:lang w:val="ru-RU"/>
        </w:rPr>
        <w:t>;   - полное число номеров индексных дескрипторов</w:t>
      </w:r>
    </w:p>
    <w:p w:rsidR="00526ACB" w:rsidRPr="00F5449A" w:rsidRDefault="00526ACB" w:rsidP="00526ACB">
      <w:pPr>
        <w:overflowPunct w:val="0"/>
        <w:autoSpaceDE w:val="0"/>
        <w:autoSpaceDN w:val="0"/>
        <w:adjustRightInd w:val="0"/>
        <w:jc w:val="both"/>
        <w:textAlignment w:val="baseline"/>
        <w:rPr>
          <w:sz w:val="28"/>
          <w:szCs w:val="20"/>
          <w:lang w:val="ru-RU"/>
        </w:rPr>
      </w:pPr>
      <w:r w:rsidRPr="00710F6E">
        <w:rPr>
          <w:i/>
          <w:sz w:val="28"/>
          <w:szCs w:val="20"/>
        </w:rPr>
        <w:t>unsigned</w:t>
      </w:r>
      <w:r w:rsidRPr="00F5449A">
        <w:rPr>
          <w:i/>
          <w:sz w:val="28"/>
          <w:szCs w:val="20"/>
          <w:lang w:val="ru-RU"/>
        </w:rPr>
        <w:t xml:space="preserve"> </w:t>
      </w:r>
      <w:r w:rsidRPr="00710F6E">
        <w:rPr>
          <w:i/>
          <w:sz w:val="28"/>
          <w:szCs w:val="20"/>
        </w:rPr>
        <w:t>long</w:t>
      </w:r>
      <w:r w:rsidRPr="00F5449A">
        <w:rPr>
          <w:i/>
          <w:sz w:val="28"/>
          <w:szCs w:val="20"/>
          <w:lang w:val="ru-RU"/>
        </w:rPr>
        <w:t xml:space="preserve"> </w:t>
      </w:r>
      <w:r w:rsidRPr="00710F6E">
        <w:rPr>
          <w:i/>
          <w:sz w:val="28"/>
          <w:szCs w:val="20"/>
        </w:rPr>
        <w:t>f</w:t>
      </w:r>
      <w:r w:rsidRPr="00F5449A">
        <w:rPr>
          <w:i/>
          <w:sz w:val="28"/>
          <w:szCs w:val="20"/>
          <w:lang w:val="ru-RU"/>
        </w:rPr>
        <w:t>_</w:t>
      </w:r>
      <w:r w:rsidRPr="00710F6E">
        <w:rPr>
          <w:i/>
          <w:sz w:val="28"/>
          <w:szCs w:val="20"/>
        </w:rPr>
        <w:t>ffree</w:t>
      </w:r>
      <w:r w:rsidRPr="00F5449A">
        <w:rPr>
          <w:sz w:val="28"/>
          <w:szCs w:val="20"/>
          <w:lang w:val="ru-RU"/>
        </w:rPr>
        <w:t>;   - полное число свободных номеров ИД</w:t>
      </w:r>
    </w:p>
    <w:p w:rsidR="00526ACB" w:rsidRPr="00F5449A" w:rsidRDefault="00526ACB" w:rsidP="00526ACB">
      <w:pPr>
        <w:overflowPunct w:val="0"/>
        <w:autoSpaceDE w:val="0"/>
        <w:autoSpaceDN w:val="0"/>
        <w:adjustRightInd w:val="0"/>
        <w:jc w:val="both"/>
        <w:textAlignment w:val="baseline"/>
        <w:rPr>
          <w:sz w:val="28"/>
          <w:szCs w:val="20"/>
          <w:lang w:val="ru-RU"/>
        </w:rPr>
      </w:pPr>
      <w:r w:rsidRPr="00710F6E">
        <w:rPr>
          <w:i/>
          <w:sz w:val="28"/>
          <w:szCs w:val="20"/>
        </w:rPr>
        <w:t>unsigned</w:t>
      </w:r>
      <w:r w:rsidRPr="00F5449A">
        <w:rPr>
          <w:i/>
          <w:sz w:val="28"/>
          <w:szCs w:val="20"/>
          <w:lang w:val="ru-RU"/>
        </w:rPr>
        <w:t xml:space="preserve"> </w:t>
      </w:r>
      <w:r w:rsidRPr="00710F6E">
        <w:rPr>
          <w:i/>
          <w:sz w:val="28"/>
          <w:szCs w:val="20"/>
        </w:rPr>
        <w:t>long</w:t>
      </w:r>
      <w:r w:rsidRPr="00F5449A">
        <w:rPr>
          <w:i/>
          <w:sz w:val="28"/>
          <w:szCs w:val="20"/>
          <w:lang w:val="ru-RU"/>
        </w:rPr>
        <w:t xml:space="preserve"> </w:t>
      </w:r>
      <w:r w:rsidRPr="00710F6E">
        <w:rPr>
          <w:i/>
          <w:sz w:val="28"/>
          <w:szCs w:val="20"/>
        </w:rPr>
        <w:t>f</w:t>
      </w:r>
      <w:r w:rsidRPr="00F5449A">
        <w:rPr>
          <w:i/>
          <w:sz w:val="28"/>
          <w:szCs w:val="20"/>
          <w:lang w:val="ru-RU"/>
        </w:rPr>
        <w:t>_</w:t>
      </w:r>
      <w:r w:rsidRPr="00710F6E">
        <w:rPr>
          <w:i/>
          <w:sz w:val="28"/>
          <w:szCs w:val="20"/>
        </w:rPr>
        <w:t>favail</w:t>
      </w:r>
      <w:r w:rsidRPr="00F5449A">
        <w:rPr>
          <w:sz w:val="28"/>
          <w:szCs w:val="20"/>
          <w:lang w:val="ru-RU"/>
        </w:rPr>
        <w:t>; - число номеров ИД, доступных непривелигированным процессам</w:t>
      </w:r>
    </w:p>
    <w:p w:rsidR="00526ACB" w:rsidRPr="00F5449A" w:rsidRDefault="00526ACB" w:rsidP="00526ACB">
      <w:pPr>
        <w:overflowPunct w:val="0"/>
        <w:autoSpaceDE w:val="0"/>
        <w:autoSpaceDN w:val="0"/>
        <w:adjustRightInd w:val="0"/>
        <w:jc w:val="both"/>
        <w:textAlignment w:val="baseline"/>
        <w:rPr>
          <w:sz w:val="28"/>
          <w:szCs w:val="20"/>
          <w:lang w:val="ru-RU"/>
        </w:rPr>
      </w:pPr>
      <w:r w:rsidRPr="00710F6E">
        <w:rPr>
          <w:i/>
          <w:sz w:val="28"/>
          <w:szCs w:val="20"/>
        </w:rPr>
        <w:t>unsigned</w:t>
      </w:r>
      <w:r w:rsidRPr="00F5449A">
        <w:rPr>
          <w:i/>
          <w:sz w:val="28"/>
          <w:szCs w:val="20"/>
          <w:lang w:val="ru-RU"/>
        </w:rPr>
        <w:t xml:space="preserve"> </w:t>
      </w:r>
      <w:r w:rsidRPr="00710F6E">
        <w:rPr>
          <w:i/>
          <w:sz w:val="28"/>
          <w:szCs w:val="20"/>
        </w:rPr>
        <w:t>long</w:t>
      </w:r>
      <w:r w:rsidRPr="00F5449A">
        <w:rPr>
          <w:i/>
          <w:sz w:val="28"/>
          <w:szCs w:val="20"/>
          <w:lang w:val="ru-RU"/>
        </w:rPr>
        <w:t xml:space="preserve"> </w:t>
      </w:r>
      <w:r w:rsidRPr="00710F6E">
        <w:rPr>
          <w:i/>
          <w:sz w:val="28"/>
          <w:szCs w:val="20"/>
        </w:rPr>
        <w:t>f</w:t>
      </w:r>
      <w:r w:rsidRPr="00F5449A">
        <w:rPr>
          <w:i/>
          <w:sz w:val="28"/>
          <w:szCs w:val="20"/>
          <w:lang w:val="ru-RU"/>
        </w:rPr>
        <w:t>_</w:t>
      </w:r>
      <w:r w:rsidRPr="00710F6E">
        <w:rPr>
          <w:i/>
          <w:sz w:val="28"/>
          <w:szCs w:val="20"/>
        </w:rPr>
        <w:t>fsid</w:t>
      </w:r>
      <w:r w:rsidRPr="00F5449A">
        <w:rPr>
          <w:sz w:val="28"/>
          <w:szCs w:val="20"/>
          <w:lang w:val="ru-RU"/>
        </w:rPr>
        <w:t>;    - идентификатор файловой системы</w:t>
      </w:r>
    </w:p>
    <w:p w:rsidR="00526ACB" w:rsidRPr="00F5449A" w:rsidRDefault="00526ACB" w:rsidP="00526ACB">
      <w:pPr>
        <w:overflowPunct w:val="0"/>
        <w:autoSpaceDE w:val="0"/>
        <w:autoSpaceDN w:val="0"/>
        <w:adjustRightInd w:val="0"/>
        <w:jc w:val="both"/>
        <w:textAlignment w:val="baseline"/>
        <w:rPr>
          <w:sz w:val="28"/>
          <w:szCs w:val="20"/>
          <w:lang w:val="ru-RU"/>
        </w:rPr>
      </w:pPr>
      <w:r w:rsidRPr="00710F6E">
        <w:rPr>
          <w:i/>
          <w:sz w:val="28"/>
          <w:szCs w:val="20"/>
        </w:rPr>
        <w:t>unsigned</w:t>
      </w:r>
      <w:r w:rsidRPr="00F5449A">
        <w:rPr>
          <w:i/>
          <w:sz w:val="28"/>
          <w:szCs w:val="20"/>
          <w:lang w:val="ru-RU"/>
        </w:rPr>
        <w:t xml:space="preserve"> </w:t>
      </w:r>
      <w:r w:rsidRPr="00710F6E">
        <w:rPr>
          <w:i/>
          <w:sz w:val="28"/>
          <w:szCs w:val="20"/>
        </w:rPr>
        <w:t>long</w:t>
      </w:r>
      <w:r w:rsidRPr="00F5449A">
        <w:rPr>
          <w:i/>
          <w:sz w:val="28"/>
          <w:szCs w:val="20"/>
          <w:lang w:val="ru-RU"/>
        </w:rPr>
        <w:t xml:space="preserve"> </w:t>
      </w:r>
      <w:r w:rsidRPr="00710F6E">
        <w:rPr>
          <w:i/>
          <w:sz w:val="28"/>
          <w:szCs w:val="20"/>
        </w:rPr>
        <w:t>f</w:t>
      </w:r>
      <w:r w:rsidRPr="00F5449A">
        <w:rPr>
          <w:i/>
          <w:sz w:val="28"/>
          <w:szCs w:val="20"/>
          <w:lang w:val="ru-RU"/>
        </w:rPr>
        <w:t>_</w:t>
      </w:r>
      <w:r w:rsidRPr="00710F6E">
        <w:rPr>
          <w:i/>
          <w:sz w:val="28"/>
          <w:szCs w:val="20"/>
        </w:rPr>
        <w:t>flag</w:t>
      </w:r>
      <w:r w:rsidRPr="00F5449A">
        <w:rPr>
          <w:sz w:val="28"/>
          <w:szCs w:val="20"/>
          <w:lang w:val="ru-RU"/>
        </w:rPr>
        <w:t>;    - битовая маска значений флагов</w:t>
      </w:r>
    </w:p>
    <w:p w:rsidR="00526ACB" w:rsidRPr="00F5449A" w:rsidRDefault="00526ACB" w:rsidP="00526ACB">
      <w:pPr>
        <w:overflowPunct w:val="0"/>
        <w:autoSpaceDE w:val="0"/>
        <w:autoSpaceDN w:val="0"/>
        <w:adjustRightInd w:val="0"/>
        <w:jc w:val="both"/>
        <w:textAlignment w:val="baseline"/>
        <w:rPr>
          <w:sz w:val="28"/>
          <w:szCs w:val="20"/>
          <w:lang w:val="ru-RU"/>
        </w:rPr>
      </w:pPr>
      <w:r w:rsidRPr="00710F6E">
        <w:rPr>
          <w:i/>
          <w:sz w:val="28"/>
          <w:szCs w:val="20"/>
        </w:rPr>
        <w:t>unsigned</w:t>
      </w:r>
      <w:r w:rsidRPr="00F5449A">
        <w:rPr>
          <w:i/>
          <w:sz w:val="28"/>
          <w:szCs w:val="20"/>
          <w:lang w:val="ru-RU"/>
        </w:rPr>
        <w:t xml:space="preserve"> </w:t>
      </w:r>
      <w:r w:rsidRPr="00710F6E">
        <w:rPr>
          <w:i/>
          <w:sz w:val="28"/>
          <w:szCs w:val="20"/>
        </w:rPr>
        <w:t>long</w:t>
      </w:r>
      <w:r w:rsidRPr="00F5449A">
        <w:rPr>
          <w:i/>
          <w:sz w:val="28"/>
          <w:szCs w:val="20"/>
          <w:lang w:val="ru-RU"/>
        </w:rPr>
        <w:t xml:space="preserve"> </w:t>
      </w:r>
      <w:r w:rsidRPr="00710F6E">
        <w:rPr>
          <w:i/>
          <w:sz w:val="28"/>
          <w:szCs w:val="20"/>
        </w:rPr>
        <w:t>f</w:t>
      </w:r>
      <w:r w:rsidRPr="00F5449A">
        <w:rPr>
          <w:i/>
          <w:sz w:val="28"/>
          <w:szCs w:val="20"/>
          <w:lang w:val="ru-RU"/>
        </w:rPr>
        <w:t>_</w:t>
      </w:r>
      <w:r w:rsidRPr="00710F6E">
        <w:rPr>
          <w:i/>
          <w:sz w:val="28"/>
          <w:szCs w:val="20"/>
        </w:rPr>
        <w:t>namemax</w:t>
      </w:r>
      <w:r w:rsidRPr="00F5449A">
        <w:rPr>
          <w:sz w:val="28"/>
          <w:szCs w:val="20"/>
          <w:lang w:val="ru-RU"/>
        </w:rPr>
        <w:t>; - максимальная длина файла</w:t>
      </w:r>
    </w:p>
    <w:p w:rsidR="00526ACB" w:rsidRPr="00F5449A" w:rsidRDefault="00526ACB" w:rsidP="00526ACB">
      <w:pPr>
        <w:overflowPunct w:val="0"/>
        <w:autoSpaceDE w:val="0"/>
        <w:autoSpaceDN w:val="0"/>
        <w:adjustRightInd w:val="0"/>
        <w:jc w:val="both"/>
        <w:textAlignment w:val="baseline"/>
        <w:rPr>
          <w:i/>
          <w:sz w:val="28"/>
          <w:szCs w:val="20"/>
          <w:lang w:val="ru-RU"/>
        </w:rPr>
      </w:pPr>
      <w:r w:rsidRPr="00F5449A">
        <w:rPr>
          <w:i/>
          <w:sz w:val="28"/>
          <w:szCs w:val="20"/>
          <w:lang w:val="ru-RU"/>
        </w:rPr>
        <w:t>}</w:t>
      </w: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66" w:name="_Toc41918277"/>
      <w:bookmarkStart w:id="67" w:name="_Toc41918448"/>
      <w:bookmarkStart w:id="68" w:name="_Toc215646274"/>
      <w:r w:rsidRPr="00F5449A">
        <w:rPr>
          <w:rFonts w:ascii="Arial" w:hAnsi="Arial" w:cs="Arial"/>
          <w:b/>
          <w:bCs/>
          <w:sz w:val="26"/>
          <w:szCs w:val="26"/>
          <w:lang w:val="ru-RU"/>
        </w:rPr>
        <w:t>Системные вызовы и библиотечные функции</w:t>
      </w:r>
      <w:bookmarkEnd w:id="66"/>
      <w:bookmarkEnd w:id="67"/>
      <w:bookmarkEnd w:id="68"/>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t xml:space="preserve">В среде программирования </w:t>
      </w:r>
      <w:r w:rsidRPr="00710F6E">
        <w:rPr>
          <w:sz w:val="28"/>
          <w:szCs w:val="20"/>
        </w:rPr>
        <w:t>UNIX</w:t>
      </w:r>
      <w:r w:rsidRPr="00F5449A">
        <w:rPr>
          <w:sz w:val="28"/>
          <w:szCs w:val="20"/>
          <w:lang w:val="ru-RU"/>
        </w:rPr>
        <w:t xml:space="preserve"> существует два основных интерфейса для файлового ввода-вывода: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1. Системные вызовы, предлагающие основные функции работы с файлами,  непосредственно взаимодействующие с ядром операционной системы.</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2. Стандартная библиотека функций ввода-вывода.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lastRenderedPageBreak/>
        <w:t>К основным системным функциям для работы с файлами относятся:</w:t>
      </w:r>
    </w:p>
    <w:p w:rsidR="00526ACB" w:rsidRPr="00710F6E" w:rsidRDefault="00526ACB" w:rsidP="00526ACB">
      <w:pPr>
        <w:overflowPunct w:val="0"/>
        <w:autoSpaceDE w:val="0"/>
        <w:autoSpaceDN w:val="0"/>
        <w:adjustRightInd w:val="0"/>
        <w:textAlignment w:val="baseline"/>
        <w:rPr>
          <w:i/>
          <w:sz w:val="28"/>
          <w:szCs w:val="20"/>
        </w:rPr>
      </w:pPr>
      <w:r w:rsidRPr="00F5449A">
        <w:rPr>
          <w:i/>
          <w:sz w:val="28"/>
          <w:szCs w:val="20"/>
          <w:lang w:val="ru-RU"/>
        </w:rPr>
        <w:tab/>
      </w:r>
      <w:r w:rsidRPr="00710F6E">
        <w:rPr>
          <w:i/>
          <w:sz w:val="28"/>
          <w:szCs w:val="20"/>
        </w:rPr>
        <w:t>#include &lt;sys/types.h&gt;</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ab/>
        <w:t>#include &lt;sys/stat.h&gt;</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ab/>
        <w:t>#include &lt;fcntl.h&gt;</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#include &lt;unistd.h&gt;</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i/>
          <w:sz w:val="28"/>
          <w:szCs w:val="20"/>
        </w:rPr>
        <w:t>intopen</w:t>
      </w:r>
      <w:r w:rsidRPr="00F5449A">
        <w:rPr>
          <w:i/>
          <w:sz w:val="28"/>
          <w:szCs w:val="20"/>
          <w:lang w:val="ru-RU"/>
        </w:rPr>
        <w:t>(</w:t>
      </w:r>
      <w:r w:rsidRPr="00710F6E">
        <w:rPr>
          <w:i/>
          <w:sz w:val="28"/>
          <w:szCs w:val="20"/>
        </w:rPr>
        <w:t>constchar</w:t>
      </w:r>
      <w:r w:rsidRPr="00F5449A">
        <w:rPr>
          <w:i/>
          <w:sz w:val="28"/>
          <w:szCs w:val="20"/>
          <w:lang w:val="ru-RU"/>
        </w:rPr>
        <w:t xml:space="preserve"> *</w:t>
      </w:r>
      <w:r w:rsidRPr="00710F6E">
        <w:rPr>
          <w:i/>
          <w:sz w:val="28"/>
          <w:szCs w:val="20"/>
        </w:rPr>
        <w:t>pathname</w:t>
      </w:r>
      <w:r w:rsidRPr="00F5449A">
        <w:rPr>
          <w:i/>
          <w:sz w:val="28"/>
          <w:szCs w:val="20"/>
          <w:lang w:val="ru-RU"/>
        </w:rPr>
        <w:t>.</w:t>
      </w:r>
      <w:r w:rsidRPr="00710F6E">
        <w:rPr>
          <w:i/>
          <w:sz w:val="28"/>
          <w:szCs w:val="20"/>
        </w:rPr>
        <w:t>tntflags</w:t>
      </w:r>
      <w:r w:rsidRPr="00F5449A">
        <w:rPr>
          <w:i/>
          <w:sz w:val="28"/>
          <w:szCs w:val="20"/>
          <w:lang w:val="ru-RU"/>
        </w:rPr>
        <w:t xml:space="preserve"> [, </w:t>
      </w:r>
      <w:r w:rsidRPr="00710F6E">
        <w:rPr>
          <w:i/>
          <w:sz w:val="28"/>
          <w:szCs w:val="20"/>
        </w:rPr>
        <w:t>mode</w:t>
      </w:r>
      <w:r w:rsidRPr="00F5449A">
        <w:rPr>
          <w:i/>
          <w:sz w:val="28"/>
          <w:szCs w:val="20"/>
          <w:lang w:val="ru-RU"/>
        </w:rPr>
        <w:t>_</w:t>
      </w:r>
      <w:r w:rsidRPr="00710F6E">
        <w:rPr>
          <w:i/>
          <w:sz w:val="28"/>
          <w:szCs w:val="20"/>
        </w:rPr>
        <w:t>tmode</w:t>
      </w:r>
      <w:r w:rsidRPr="00F5449A">
        <w:rPr>
          <w:i/>
          <w:sz w:val="28"/>
          <w:szCs w:val="20"/>
          <w:lang w:val="ru-RU"/>
        </w:rPr>
        <w:t>])</w:t>
      </w:r>
      <w:r w:rsidRPr="00F5449A">
        <w:rPr>
          <w:sz w:val="28"/>
          <w:szCs w:val="20"/>
          <w:lang w:val="ru-RU"/>
        </w:rPr>
        <w:t xml:space="preserve"> - предназначен для получения доступа на чтение (запись, чтение-запись) к указанному файлу. Если файл существует, он открывается и процессу возвращается файловый дескриптор, используемый при выполнении последующих действий с фалом (при выполнении операций чтения, записи и т.п.).</w:t>
      </w:r>
    </w:p>
    <w:p w:rsidR="00526ACB" w:rsidRPr="00710F6E" w:rsidRDefault="00526ACB" w:rsidP="00526ACB">
      <w:pPr>
        <w:overflowPunct w:val="0"/>
        <w:autoSpaceDE w:val="0"/>
        <w:autoSpaceDN w:val="0"/>
        <w:adjustRightInd w:val="0"/>
        <w:ind w:firstLine="567"/>
        <w:textAlignment w:val="baseline"/>
        <w:rPr>
          <w:sz w:val="28"/>
          <w:szCs w:val="20"/>
        </w:rPr>
      </w:pPr>
      <w:r w:rsidRPr="00710F6E">
        <w:rPr>
          <w:i/>
          <w:sz w:val="28"/>
          <w:szCs w:val="20"/>
        </w:rPr>
        <w:t>int creat (const char *pathname, mode_t mode)</w:t>
      </w:r>
      <w:r w:rsidRPr="00710F6E">
        <w:rPr>
          <w:sz w:val="28"/>
          <w:szCs w:val="20"/>
        </w:rPr>
        <w:t xml:space="preserve"> - применяетсядлясозданияфайла.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i/>
          <w:sz w:val="28"/>
          <w:szCs w:val="20"/>
        </w:rPr>
        <w:t>int</w:t>
      </w:r>
      <w:r w:rsidRPr="00F5449A">
        <w:rPr>
          <w:i/>
          <w:sz w:val="28"/>
          <w:szCs w:val="20"/>
          <w:lang w:val="ru-RU"/>
        </w:rPr>
        <w:t xml:space="preserve"> с</w:t>
      </w:r>
      <w:r w:rsidRPr="00710F6E">
        <w:rPr>
          <w:i/>
          <w:sz w:val="28"/>
          <w:szCs w:val="20"/>
        </w:rPr>
        <w:t>lose</w:t>
      </w:r>
      <w:r w:rsidRPr="00F5449A">
        <w:rPr>
          <w:sz w:val="28"/>
          <w:szCs w:val="20"/>
          <w:lang w:val="ru-RU"/>
        </w:rPr>
        <w:t xml:space="preserve"> - закрывает файловый дескриптор.</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i/>
          <w:sz w:val="28"/>
          <w:szCs w:val="20"/>
        </w:rPr>
        <w:t>dup</w:t>
      </w:r>
      <w:r w:rsidRPr="00F5449A">
        <w:rPr>
          <w:sz w:val="28"/>
          <w:szCs w:val="20"/>
          <w:lang w:val="ru-RU"/>
        </w:rPr>
        <w:t xml:space="preserve"> - возвращает дубликат файлового дескриптора.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i/>
          <w:sz w:val="28"/>
          <w:szCs w:val="20"/>
        </w:rPr>
        <w:t>dup</w:t>
      </w:r>
      <w:r w:rsidRPr="00F5449A">
        <w:rPr>
          <w:i/>
          <w:sz w:val="28"/>
          <w:szCs w:val="20"/>
          <w:lang w:val="ru-RU"/>
        </w:rPr>
        <w:t xml:space="preserve">2 </w:t>
      </w:r>
      <w:r w:rsidRPr="00F5449A">
        <w:rPr>
          <w:sz w:val="28"/>
          <w:szCs w:val="20"/>
          <w:lang w:val="ru-RU"/>
        </w:rPr>
        <w:t>- возвращает дубликат файлового дескриптора, но еще позволяет явно задать его значение.</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i/>
          <w:sz w:val="28"/>
          <w:szCs w:val="20"/>
        </w:rPr>
        <w:t>off</w:t>
      </w:r>
      <w:r w:rsidRPr="00F5449A">
        <w:rPr>
          <w:i/>
          <w:sz w:val="28"/>
          <w:szCs w:val="20"/>
          <w:lang w:val="ru-RU"/>
        </w:rPr>
        <w:t>_</w:t>
      </w:r>
      <w:r w:rsidRPr="00710F6E">
        <w:rPr>
          <w:i/>
          <w:sz w:val="28"/>
          <w:szCs w:val="20"/>
        </w:rPr>
        <w:t>t</w:t>
      </w:r>
      <w:r w:rsidRPr="00F5449A">
        <w:rPr>
          <w:i/>
          <w:sz w:val="28"/>
          <w:szCs w:val="20"/>
          <w:lang w:val="ru-RU"/>
        </w:rPr>
        <w:t xml:space="preserve"> </w:t>
      </w:r>
      <w:r w:rsidRPr="00710F6E">
        <w:rPr>
          <w:i/>
          <w:sz w:val="28"/>
          <w:szCs w:val="20"/>
        </w:rPr>
        <w:t>lseek</w:t>
      </w:r>
      <w:r w:rsidRPr="00F5449A">
        <w:rPr>
          <w:i/>
          <w:sz w:val="28"/>
          <w:szCs w:val="20"/>
          <w:lang w:val="ru-RU"/>
        </w:rPr>
        <w:t xml:space="preserve"> (</w:t>
      </w:r>
      <w:r w:rsidRPr="00710F6E">
        <w:rPr>
          <w:i/>
          <w:sz w:val="28"/>
          <w:szCs w:val="20"/>
        </w:rPr>
        <w:t>intfiledes</w:t>
      </w:r>
      <w:r w:rsidRPr="00F5449A">
        <w:rPr>
          <w:i/>
          <w:sz w:val="28"/>
          <w:szCs w:val="20"/>
          <w:lang w:val="ru-RU"/>
        </w:rPr>
        <w:t xml:space="preserve">, </w:t>
      </w:r>
      <w:r w:rsidRPr="00710F6E">
        <w:rPr>
          <w:i/>
          <w:sz w:val="28"/>
          <w:szCs w:val="20"/>
        </w:rPr>
        <w:t>off</w:t>
      </w:r>
      <w:r w:rsidRPr="00F5449A">
        <w:rPr>
          <w:i/>
          <w:sz w:val="28"/>
          <w:szCs w:val="20"/>
          <w:lang w:val="ru-RU"/>
        </w:rPr>
        <w:t>_</w:t>
      </w:r>
      <w:r w:rsidRPr="00710F6E">
        <w:rPr>
          <w:i/>
          <w:sz w:val="28"/>
          <w:szCs w:val="20"/>
        </w:rPr>
        <w:t>toffset</w:t>
      </w:r>
      <w:r w:rsidRPr="00F5449A">
        <w:rPr>
          <w:i/>
          <w:sz w:val="28"/>
          <w:szCs w:val="20"/>
          <w:lang w:val="ru-RU"/>
        </w:rPr>
        <w:t xml:space="preserve">, </w:t>
      </w:r>
      <w:r w:rsidRPr="00710F6E">
        <w:rPr>
          <w:i/>
          <w:sz w:val="28"/>
          <w:szCs w:val="20"/>
        </w:rPr>
        <w:t>intstont</w:t>
      </w:r>
      <w:r w:rsidRPr="00F5449A">
        <w:rPr>
          <w:i/>
          <w:sz w:val="28"/>
          <w:szCs w:val="20"/>
          <w:lang w:val="ru-RU"/>
        </w:rPr>
        <w:t>_</w:t>
      </w:r>
      <w:r w:rsidRPr="00710F6E">
        <w:rPr>
          <w:i/>
          <w:sz w:val="28"/>
          <w:szCs w:val="20"/>
        </w:rPr>
        <w:t>flag</w:t>
      </w:r>
      <w:r w:rsidRPr="00F5449A">
        <w:rPr>
          <w:i/>
          <w:sz w:val="28"/>
          <w:szCs w:val="20"/>
          <w:lang w:val="ru-RU"/>
        </w:rPr>
        <w:t>)</w:t>
      </w:r>
      <w:r w:rsidRPr="00F5449A">
        <w:rPr>
          <w:sz w:val="28"/>
          <w:szCs w:val="20"/>
          <w:lang w:val="ru-RU"/>
        </w:rPr>
        <w:t xml:space="preserve"> - устанавливает файловый указатель на определенное место файла. Последующие операции чтения (записи) будут производиться, начиная с этого смещения. </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i/>
          <w:sz w:val="28"/>
          <w:szCs w:val="20"/>
        </w:rPr>
        <w:t>ssize</w:t>
      </w:r>
      <w:r w:rsidRPr="00F5449A">
        <w:rPr>
          <w:i/>
          <w:sz w:val="28"/>
          <w:szCs w:val="20"/>
          <w:lang w:val="ru-RU"/>
        </w:rPr>
        <w:t>_</w:t>
      </w:r>
      <w:r w:rsidRPr="00710F6E">
        <w:rPr>
          <w:i/>
          <w:sz w:val="28"/>
          <w:szCs w:val="20"/>
        </w:rPr>
        <w:t>t</w:t>
      </w:r>
      <w:r w:rsidRPr="00F5449A">
        <w:rPr>
          <w:i/>
          <w:sz w:val="28"/>
          <w:szCs w:val="20"/>
          <w:lang w:val="ru-RU"/>
        </w:rPr>
        <w:t xml:space="preserve"> </w:t>
      </w:r>
      <w:r w:rsidRPr="00710F6E">
        <w:rPr>
          <w:i/>
          <w:sz w:val="28"/>
          <w:szCs w:val="20"/>
        </w:rPr>
        <w:t>read</w:t>
      </w:r>
      <w:r w:rsidRPr="00F5449A">
        <w:rPr>
          <w:i/>
          <w:sz w:val="28"/>
          <w:szCs w:val="20"/>
          <w:lang w:val="ru-RU"/>
        </w:rPr>
        <w:t xml:space="preserve"> (</w:t>
      </w:r>
      <w:r w:rsidRPr="00710F6E">
        <w:rPr>
          <w:i/>
          <w:sz w:val="28"/>
          <w:szCs w:val="20"/>
        </w:rPr>
        <w:t>intfiledes</w:t>
      </w:r>
      <w:r w:rsidRPr="00F5449A">
        <w:rPr>
          <w:i/>
          <w:sz w:val="28"/>
          <w:szCs w:val="20"/>
          <w:lang w:val="ru-RU"/>
        </w:rPr>
        <w:t xml:space="preserve">, </w:t>
      </w:r>
      <w:r w:rsidRPr="00710F6E">
        <w:rPr>
          <w:i/>
          <w:sz w:val="28"/>
          <w:szCs w:val="20"/>
        </w:rPr>
        <w:t>void</w:t>
      </w:r>
      <w:r w:rsidRPr="00F5449A">
        <w:rPr>
          <w:i/>
          <w:sz w:val="28"/>
          <w:szCs w:val="20"/>
          <w:lang w:val="ru-RU"/>
        </w:rPr>
        <w:t xml:space="preserve"> *</w:t>
      </w:r>
      <w:r w:rsidRPr="00710F6E">
        <w:rPr>
          <w:i/>
          <w:sz w:val="28"/>
          <w:szCs w:val="20"/>
        </w:rPr>
        <w:t>buffer</w:t>
      </w:r>
      <w:r w:rsidRPr="00F5449A">
        <w:rPr>
          <w:i/>
          <w:sz w:val="28"/>
          <w:szCs w:val="20"/>
          <w:lang w:val="ru-RU"/>
        </w:rPr>
        <w:t>,</w:t>
      </w:r>
      <w:r w:rsidRPr="00710F6E">
        <w:rPr>
          <w:i/>
          <w:sz w:val="28"/>
          <w:szCs w:val="20"/>
        </w:rPr>
        <w:t>site</w:t>
      </w:r>
      <w:r w:rsidRPr="00F5449A">
        <w:rPr>
          <w:i/>
          <w:sz w:val="28"/>
          <w:szCs w:val="20"/>
          <w:lang w:val="ru-RU"/>
        </w:rPr>
        <w:t>_</w:t>
      </w:r>
      <w:r w:rsidRPr="00710F6E">
        <w:rPr>
          <w:i/>
          <w:sz w:val="28"/>
          <w:szCs w:val="20"/>
        </w:rPr>
        <w:t>tn</w:t>
      </w:r>
      <w:r w:rsidRPr="00F5449A">
        <w:rPr>
          <w:i/>
          <w:sz w:val="28"/>
          <w:szCs w:val="20"/>
          <w:lang w:val="ru-RU"/>
        </w:rPr>
        <w:t>)</w:t>
      </w:r>
      <w:r w:rsidRPr="00F5449A">
        <w:rPr>
          <w:sz w:val="28"/>
          <w:szCs w:val="20"/>
          <w:lang w:val="ru-RU"/>
        </w:rPr>
        <w:t>- осуществляет чтение заданного количества байтов из файла.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i/>
          <w:sz w:val="28"/>
          <w:szCs w:val="20"/>
        </w:rPr>
        <w:t>readv</w:t>
      </w:r>
      <w:r w:rsidRPr="00F5449A">
        <w:rPr>
          <w:sz w:val="28"/>
          <w:szCs w:val="20"/>
          <w:lang w:val="ru-RU"/>
        </w:rPr>
        <w:t xml:space="preserve"> - осуществляет несколько операций чтения заданного количества байтов из файла.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i/>
          <w:sz w:val="28"/>
          <w:szCs w:val="20"/>
        </w:rPr>
        <w:t>ssize</w:t>
      </w:r>
      <w:r w:rsidRPr="00F5449A">
        <w:rPr>
          <w:i/>
          <w:sz w:val="28"/>
          <w:szCs w:val="20"/>
          <w:lang w:val="ru-RU"/>
        </w:rPr>
        <w:t>_</w:t>
      </w:r>
      <w:r w:rsidRPr="00710F6E">
        <w:rPr>
          <w:i/>
          <w:sz w:val="28"/>
          <w:szCs w:val="20"/>
        </w:rPr>
        <w:t>t</w:t>
      </w:r>
      <w:r w:rsidRPr="00F5449A">
        <w:rPr>
          <w:i/>
          <w:sz w:val="28"/>
          <w:szCs w:val="20"/>
          <w:lang w:val="ru-RU"/>
        </w:rPr>
        <w:t xml:space="preserve"> </w:t>
      </w:r>
      <w:r w:rsidRPr="00710F6E">
        <w:rPr>
          <w:i/>
          <w:sz w:val="28"/>
          <w:szCs w:val="20"/>
        </w:rPr>
        <w:t>write</w:t>
      </w:r>
      <w:r w:rsidRPr="00F5449A">
        <w:rPr>
          <w:i/>
          <w:sz w:val="28"/>
          <w:szCs w:val="20"/>
          <w:lang w:val="ru-RU"/>
        </w:rPr>
        <w:t xml:space="preserve"> (</w:t>
      </w:r>
      <w:r w:rsidRPr="00710F6E">
        <w:rPr>
          <w:i/>
          <w:sz w:val="28"/>
          <w:szCs w:val="20"/>
        </w:rPr>
        <w:t>intfiledes</w:t>
      </w:r>
      <w:r w:rsidRPr="00F5449A">
        <w:rPr>
          <w:i/>
          <w:sz w:val="28"/>
          <w:szCs w:val="20"/>
          <w:lang w:val="ru-RU"/>
        </w:rPr>
        <w:t xml:space="preserve">, </w:t>
      </w:r>
      <w:r w:rsidRPr="00710F6E">
        <w:rPr>
          <w:i/>
          <w:sz w:val="28"/>
          <w:szCs w:val="20"/>
        </w:rPr>
        <w:t>void</w:t>
      </w:r>
      <w:r w:rsidRPr="00F5449A">
        <w:rPr>
          <w:i/>
          <w:sz w:val="28"/>
          <w:szCs w:val="20"/>
          <w:lang w:val="ru-RU"/>
        </w:rPr>
        <w:t xml:space="preserve"> *</w:t>
      </w:r>
      <w:r w:rsidRPr="00710F6E">
        <w:rPr>
          <w:i/>
          <w:sz w:val="28"/>
          <w:szCs w:val="20"/>
        </w:rPr>
        <w:t>buffer</w:t>
      </w:r>
      <w:r w:rsidRPr="00F5449A">
        <w:rPr>
          <w:i/>
          <w:sz w:val="28"/>
          <w:szCs w:val="20"/>
          <w:lang w:val="ru-RU"/>
        </w:rPr>
        <w:t>,</w:t>
      </w:r>
      <w:r w:rsidRPr="00710F6E">
        <w:rPr>
          <w:i/>
          <w:sz w:val="28"/>
          <w:szCs w:val="20"/>
        </w:rPr>
        <w:t>site</w:t>
      </w:r>
      <w:r w:rsidRPr="00F5449A">
        <w:rPr>
          <w:i/>
          <w:sz w:val="28"/>
          <w:szCs w:val="20"/>
          <w:lang w:val="ru-RU"/>
        </w:rPr>
        <w:t>_</w:t>
      </w:r>
      <w:r w:rsidRPr="00710F6E">
        <w:rPr>
          <w:i/>
          <w:sz w:val="28"/>
          <w:szCs w:val="20"/>
        </w:rPr>
        <w:t>tn</w:t>
      </w:r>
      <w:r w:rsidRPr="00F5449A">
        <w:rPr>
          <w:i/>
          <w:sz w:val="28"/>
          <w:szCs w:val="20"/>
          <w:lang w:val="ru-RU"/>
        </w:rPr>
        <w:t>)</w:t>
      </w:r>
      <w:r w:rsidRPr="00F5449A">
        <w:rPr>
          <w:sz w:val="28"/>
          <w:szCs w:val="20"/>
          <w:lang w:val="ru-RU"/>
        </w:rPr>
        <w:t xml:space="preserve"> - выполняет запись заданного количества байтов в файл.</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i/>
          <w:sz w:val="28"/>
          <w:szCs w:val="20"/>
        </w:rPr>
        <w:t>writev</w:t>
      </w:r>
      <w:r w:rsidRPr="00F5449A">
        <w:rPr>
          <w:sz w:val="28"/>
          <w:szCs w:val="20"/>
          <w:lang w:val="ru-RU"/>
        </w:rPr>
        <w:t xml:space="preserve"> - выполняет несколько операций записи заданного количества байтов в файл.</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i/>
          <w:sz w:val="28"/>
          <w:szCs w:val="20"/>
        </w:rPr>
        <w:t>pipe</w:t>
      </w:r>
      <w:r w:rsidRPr="00F5449A">
        <w:rPr>
          <w:sz w:val="28"/>
          <w:szCs w:val="20"/>
          <w:lang w:val="ru-RU"/>
        </w:rPr>
        <w:t xml:space="preserve"> - создает канал для передачи данных, возвращая два файловых дескриптора, один для выполнения операций чтения, а другой - операций записи.</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i/>
          <w:sz w:val="28"/>
          <w:szCs w:val="20"/>
        </w:rPr>
        <w:lastRenderedPageBreak/>
        <w:t>int</w:t>
      </w:r>
      <w:r w:rsidRPr="00F5449A">
        <w:rPr>
          <w:i/>
          <w:sz w:val="28"/>
          <w:szCs w:val="20"/>
          <w:lang w:val="ru-RU"/>
        </w:rPr>
        <w:t xml:space="preserve"> </w:t>
      </w:r>
      <w:r w:rsidRPr="00710F6E">
        <w:rPr>
          <w:i/>
          <w:sz w:val="28"/>
          <w:szCs w:val="20"/>
        </w:rPr>
        <w:t>fcntl</w:t>
      </w:r>
      <w:r w:rsidRPr="00F5449A">
        <w:rPr>
          <w:i/>
          <w:sz w:val="28"/>
          <w:szCs w:val="20"/>
          <w:lang w:val="ru-RU"/>
        </w:rPr>
        <w:t xml:space="preserve"> (</w:t>
      </w:r>
      <w:r w:rsidRPr="00710F6E">
        <w:rPr>
          <w:i/>
          <w:sz w:val="28"/>
          <w:szCs w:val="20"/>
        </w:rPr>
        <w:t>intfiledes</w:t>
      </w:r>
      <w:r w:rsidRPr="00F5449A">
        <w:rPr>
          <w:i/>
          <w:sz w:val="28"/>
          <w:szCs w:val="20"/>
          <w:lang w:val="ru-RU"/>
        </w:rPr>
        <w:t xml:space="preserve">, </w:t>
      </w:r>
      <w:r w:rsidRPr="00710F6E">
        <w:rPr>
          <w:i/>
          <w:sz w:val="28"/>
          <w:szCs w:val="20"/>
        </w:rPr>
        <w:t>intcmd</w:t>
      </w:r>
      <w:r w:rsidRPr="00F5449A">
        <w:rPr>
          <w:i/>
          <w:sz w:val="28"/>
          <w:szCs w:val="20"/>
          <w:lang w:val="ru-RU"/>
        </w:rPr>
        <w:t>, …)</w:t>
      </w:r>
      <w:r w:rsidRPr="00F5449A">
        <w:rPr>
          <w:sz w:val="28"/>
          <w:szCs w:val="20"/>
          <w:lang w:val="ru-RU"/>
        </w:rPr>
        <w:t xml:space="preserve"> - обеспечивает выполнение функций управления открытым файлом.</w:t>
      </w:r>
    </w:p>
    <w:p w:rsidR="00526ACB" w:rsidRPr="00F5449A" w:rsidRDefault="00526ACB" w:rsidP="00526ACB">
      <w:pPr>
        <w:overflowPunct w:val="0"/>
        <w:autoSpaceDE w:val="0"/>
        <w:autoSpaceDN w:val="0"/>
        <w:adjustRightInd w:val="0"/>
        <w:jc w:val="both"/>
        <w:textAlignment w:val="baseline"/>
        <w:rPr>
          <w:i/>
          <w:sz w:val="28"/>
          <w:szCs w:val="20"/>
          <w:u w:val="single"/>
          <w:lang w:val="ru-RU"/>
        </w:rPr>
      </w:pPr>
    </w:p>
    <w:p w:rsidR="00526ACB" w:rsidRPr="00F5449A" w:rsidRDefault="00526ACB" w:rsidP="00526ACB">
      <w:pPr>
        <w:overflowPunct w:val="0"/>
        <w:autoSpaceDE w:val="0"/>
        <w:autoSpaceDN w:val="0"/>
        <w:adjustRightInd w:val="0"/>
        <w:ind w:firstLine="567"/>
        <w:jc w:val="both"/>
        <w:textAlignment w:val="baseline"/>
        <w:rPr>
          <w:i/>
          <w:sz w:val="28"/>
          <w:szCs w:val="20"/>
          <w:u w:val="single"/>
          <w:lang w:val="ru-RU"/>
        </w:rPr>
      </w:pPr>
      <w:r w:rsidRPr="00F5449A">
        <w:rPr>
          <w:i/>
          <w:sz w:val="28"/>
          <w:szCs w:val="20"/>
          <w:u w:val="single"/>
          <w:lang w:val="ru-RU"/>
        </w:rPr>
        <w:t>Примеры:</w:t>
      </w:r>
    </w:p>
    <w:p w:rsidR="00526ACB" w:rsidRPr="00F5449A" w:rsidRDefault="00526ACB" w:rsidP="00526ACB">
      <w:pPr>
        <w:overflowPunct w:val="0"/>
        <w:autoSpaceDE w:val="0"/>
        <w:autoSpaceDN w:val="0"/>
        <w:adjustRightInd w:val="0"/>
        <w:ind w:firstLine="567"/>
        <w:jc w:val="both"/>
        <w:textAlignment w:val="baseline"/>
        <w:rPr>
          <w:i/>
          <w:sz w:val="28"/>
          <w:szCs w:val="20"/>
          <w:u w:val="single"/>
          <w:lang w:val="ru-RU"/>
        </w:rPr>
      </w:pPr>
    </w:p>
    <w:p w:rsidR="00526ACB" w:rsidRPr="00F5449A" w:rsidRDefault="00526ACB" w:rsidP="00526ACB">
      <w:pPr>
        <w:overflowPunct w:val="0"/>
        <w:autoSpaceDE w:val="0"/>
        <w:autoSpaceDN w:val="0"/>
        <w:adjustRightInd w:val="0"/>
        <w:ind w:firstLine="567"/>
        <w:jc w:val="both"/>
        <w:textAlignment w:val="baseline"/>
        <w:rPr>
          <w:i/>
          <w:sz w:val="28"/>
          <w:szCs w:val="20"/>
          <w:lang w:val="ru-RU"/>
        </w:rPr>
      </w:pPr>
      <w:r w:rsidRPr="00F5449A">
        <w:rPr>
          <w:i/>
          <w:sz w:val="28"/>
          <w:szCs w:val="20"/>
          <w:lang w:val="ru-RU"/>
        </w:rPr>
        <w:t>/* копирование одного файла в другой */</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#include &lt;unistd.h&gt;</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#include &lt;fcntl.h&gt;</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#define BUFSIZE 512</w:t>
      </w:r>
    </w:p>
    <w:p w:rsidR="00526ACB" w:rsidRPr="00710F6E" w:rsidRDefault="00526ACB" w:rsidP="00526ACB">
      <w:pPr>
        <w:overflowPunct w:val="0"/>
        <w:autoSpaceDE w:val="0"/>
        <w:autoSpaceDN w:val="0"/>
        <w:adjustRightInd w:val="0"/>
        <w:ind w:firstLine="567"/>
        <w:jc w:val="both"/>
        <w:textAlignment w:val="baseline"/>
        <w:rPr>
          <w:i/>
          <w:sz w:val="28"/>
          <w:szCs w:val="20"/>
        </w:rPr>
      </w:pP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int copyfile(const char *name1,const char *name2)</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 int in_f,out_f;</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 xml:space="preserve">   ssize_t n;</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char buffer[BUFSIZE];</w:t>
      </w:r>
    </w:p>
    <w:p w:rsidR="00526ACB" w:rsidRPr="00710F6E" w:rsidRDefault="00526ACB" w:rsidP="00526ACB">
      <w:pPr>
        <w:overflowPunct w:val="0"/>
        <w:autoSpaceDE w:val="0"/>
        <w:autoSpaceDN w:val="0"/>
        <w:adjustRightInd w:val="0"/>
        <w:ind w:firstLine="567"/>
        <w:textAlignment w:val="baseline"/>
        <w:rPr>
          <w:i/>
          <w:sz w:val="28"/>
          <w:szCs w:val="20"/>
        </w:rPr>
      </w:pP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if ((in_f=open(name1,O_RDONLY))==-1) return (-1);</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if ((out_f=open(name2,O_WRONLY|O_CREAT|O_TRUNC,0777)==-1)</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close(in_f);</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return (-2);</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while ((n=read(in_f,buffer,BUFSIZE))&gt;0)</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if (write(out_f,buffer,n)&lt;n)</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close(in_f);</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lastRenderedPageBreak/>
        <w:t xml:space="preserve">      close(out_f);</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return (-3);</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close(in_f);</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close(out_f);</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if (n==-1) return (-4);</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else return (0);</w:t>
      </w: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F5449A">
        <w:rPr>
          <w:i/>
          <w:sz w:val="28"/>
          <w:szCs w:val="20"/>
          <w:lang w:val="ru-RU"/>
        </w:rPr>
        <w:t>}</w:t>
      </w:r>
    </w:p>
    <w:p w:rsidR="00526ACB" w:rsidRPr="00F5449A" w:rsidRDefault="00526ACB" w:rsidP="00526ACB">
      <w:pPr>
        <w:pBdr>
          <w:bottom w:val="single" w:sz="12" w:space="1" w:color="auto"/>
        </w:pBdr>
        <w:overflowPunct w:val="0"/>
        <w:autoSpaceDE w:val="0"/>
        <w:autoSpaceDN w:val="0"/>
        <w:adjustRightInd w:val="0"/>
        <w:ind w:firstLine="567"/>
        <w:textAlignment w:val="baseline"/>
        <w:rPr>
          <w:i/>
          <w:sz w:val="28"/>
          <w:szCs w:val="20"/>
          <w:lang w:val="ru-RU"/>
        </w:rPr>
      </w:pPr>
    </w:p>
    <w:p w:rsidR="00526ACB" w:rsidRPr="00F5449A" w:rsidRDefault="00526ACB" w:rsidP="00526ACB">
      <w:pPr>
        <w:overflowPunct w:val="0"/>
        <w:autoSpaceDE w:val="0"/>
        <w:autoSpaceDN w:val="0"/>
        <w:adjustRightInd w:val="0"/>
        <w:ind w:firstLine="567"/>
        <w:textAlignment w:val="baseline"/>
        <w:rPr>
          <w:i/>
          <w:sz w:val="28"/>
          <w:szCs w:val="20"/>
          <w:lang w:val="ru-RU"/>
        </w:rPr>
      </w:pP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F5449A">
        <w:rPr>
          <w:i/>
          <w:sz w:val="28"/>
          <w:szCs w:val="20"/>
          <w:lang w:val="ru-RU"/>
        </w:rPr>
        <w:t>/* отображение содержимого файла порциями */</w:t>
      </w: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F5449A">
        <w:rPr>
          <w:i/>
          <w:sz w:val="28"/>
          <w:szCs w:val="20"/>
          <w:lang w:val="ru-RU"/>
        </w:rPr>
        <w:t>#</w:t>
      </w:r>
      <w:r w:rsidRPr="00710F6E">
        <w:rPr>
          <w:i/>
          <w:sz w:val="28"/>
          <w:szCs w:val="20"/>
        </w:rPr>
        <w:t>include</w:t>
      </w:r>
      <w:r w:rsidRPr="00F5449A">
        <w:rPr>
          <w:i/>
          <w:sz w:val="28"/>
          <w:szCs w:val="20"/>
          <w:lang w:val="ru-RU"/>
        </w:rPr>
        <w:t>&lt;</w:t>
      </w:r>
      <w:r w:rsidRPr="00710F6E">
        <w:rPr>
          <w:i/>
          <w:sz w:val="28"/>
          <w:szCs w:val="20"/>
        </w:rPr>
        <w:t>sys</w:t>
      </w:r>
      <w:r w:rsidRPr="00F5449A">
        <w:rPr>
          <w:i/>
          <w:sz w:val="28"/>
          <w:szCs w:val="20"/>
          <w:lang w:val="ru-RU"/>
        </w:rPr>
        <w:t>/</w:t>
      </w:r>
      <w:r w:rsidRPr="00710F6E">
        <w:rPr>
          <w:i/>
          <w:sz w:val="28"/>
          <w:szCs w:val="20"/>
        </w:rPr>
        <w:t>types</w:t>
      </w:r>
      <w:r w:rsidRPr="00F5449A">
        <w:rPr>
          <w:i/>
          <w:sz w:val="28"/>
          <w:szCs w:val="20"/>
          <w:lang w:val="ru-RU"/>
        </w:rPr>
        <w:t>.</w:t>
      </w:r>
      <w:r w:rsidRPr="00710F6E">
        <w:rPr>
          <w:i/>
          <w:sz w:val="28"/>
          <w:szCs w:val="20"/>
        </w:rPr>
        <w:t>h</w:t>
      </w:r>
      <w:r w:rsidRPr="00F5449A">
        <w:rPr>
          <w:i/>
          <w:sz w:val="28"/>
          <w:szCs w:val="20"/>
          <w:lang w:val="ru-RU"/>
        </w:rPr>
        <w:t>&gt;</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#include &lt;unistd.h&gt;</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#include &lt;stdio.h&gt;</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#define NAMELENGTH 41</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#define N_ROOMS 20</w:t>
      </w:r>
    </w:p>
    <w:p w:rsidR="00526ACB" w:rsidRPr="00710F6E" w:rsidRDefault="00526ACB" w:rsidP="00526ACB">
      <w:pPr>
        <w:overflowPunct w:val="0"/>
        <w:autoSpaceDE w:val="0"/>
        <w:autoSpaceDN w:val="0"/>
        <w:adjustRightInd w:val="0"/>
        <w:ind w:firstLine="567"/>
        <w:textAlignment w:val="baseline"/>
        <w:rPr>
          <w:i/>
          <w:sz w:val="28"/>
          <w:szCs w:val="20"/>
        </w:rPr>
      </w:pP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char name_buf[NAMELENGTH];</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int in_f=1;</w:t>
      </w:r>
    </w:p>
    <w:p w:rsidR="00526ACB" w:rsidRPr="00710F6E" w:rsidRDefault="00526ACB" w:rsidP="00526ACB">
      <w:pPr>
        <w:overflowPunct w:val="0"/>
        <w:autoSpaceDE w:val="0"/>
        <w:autoSpaceDN w:val="0"/>
        <w:adjustRightInd w:val="0"/>
        <w:ind w:firstLine="567"/>
        <w:textAlignment w:val="baseline"/>
        <w:rPr>
          <w:i/>
          <w:sz w:val="28"/>
          <w:szCs w:val="20"/>
        </w:rPr>
      </w:pP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char *get_occupior ( int room_no)</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off_t offset;</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size_t nread;</w:t>
      </w:r>
    </w:p>
    <w:p w:rsidR="00526ACB" w:rsidRPr="00710F6E" w:rsidRDefault="00526ACB" w:rsidP="00526ACB">
      <w:pPr>
        <w:overflowPunct w:val="0"/>
        <w:autoSpaceDE w:val="0"/>
        <w:autoSpaceDN w:val="0"/>
        <w:adjustRightInd w:val="0"/>
        <w:ind w:firstLine="567"/>
        <w:textAlignment w:val="baseline"/>
        <w:rPr>
          <w:i/>
          <w:sz w:val="28"/>
          <w:szCs w:val="20"/>
        </w:rPr>
      </w:pP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lastRenderedPageBreak/>
        <w:t xml:space="preserve">  if ((in_f==-1) &amp;&amp; (in_f=open(“residents”,O_RDONLY))==-1)</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return(NULL);</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offset=(room_no-1)*NAMELENGTH;</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if (lseek(in_f,offset,SEEK_SET)==-1) return (NULL);</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if (nread=read(in_t,name_buf,NAMELENGTH)) return(NULL);</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namebuf[nread-1]=”\0”;</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return(namebuf);</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w:t>
      </w:r>
    </w:p>
    <w:p w:rsidR="00526ACB" w:rsidRPr="00710F6E" w:rsidRDefault="00526ACB" w:rsidP="00526ACB">
      <w:pPr>
        <w:overflowPunct w:val="0"/>
        <w:autoSpaceDE w:val="0"/>
        <w:autoSpaceDN w:val="0"/>
        <w:adjustRightInd w:val="0"/>
        <w:ind w:firstLine="567"/>
        <w:textAlignment w:val="baseline"/>
        <w:rPr>
          <w:i/>
          <w:sz w:val="28"/>
          <w:szCs w:val="20"/>
        </w:rPr>
      </w:pP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main()</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int j;</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char *p;</w:t>
      </w:r>
    </w:p>
    <w:p w:rsidR="00526ACB" w:rsidRPr="00710F6E" w:rsidRDefault="00526ACB" w:rsidP="00526ACB">
      <w:pPr>
        <w:overflowPunct w:val="0"/>
        <w:autoSpaceDE w:val="0"/>
        <w:autoSpaceDN w:val="0"/>
        <w:adjustRightInd w:val="0"/>
        <w:ind w:firstLine="567"/>
        <w:textAlignment w:val="baseline"/>
        <w:rPr>
          <w:i/>
          <w:sz w:val="28"/>
          <w:szCs w:val="20"/>
        </w:rPr>
      </w:pP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for (j=1;j&lt;=N_ROOMS;j++)</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if (p=get_occupior(j)) printf(“Комната %d, %s\n”,j,p0;</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else printf(“Ошибка”);</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close(in_f);</w:t>
      </w:r>
    </w:p>
    <w:p w:rsidR="00526ACB" w:rsidRPr="00710F6E" w:rsidRDefault="00526ACB" w:rsidP="00526ACB">
      <w:pPr>
        <w:pBdr>
          <w:bottom w:val="single" w:sz="12" w:space="1" w:color="auto"/>
        </w:pBdr>
        <w:overflowPunct w:val="0"/>
        <w:autoSpaceDE w:val="0"/>
        <w:autoSpaceDN w:val="0"/>
        <w:adjustRightInd w:val="0"/>
        <w:ind w:firstLine="567"/>
        <w:textAlignment w:val="baseline"/>
        <w:rPr>
          <w:i/>
          <w:sz w:val="28"/>
          <w:szCs w:val="20"/>
        </w:rPr>
      </w:pPr>
      <w:r w:rsidRPr="00710F6E">
        <w:rPr>
          <w:i/>
          <w:sz w:val="28"/>
          <w:szCs w:val="20"/>
        </w:rPr>
        <w:t>}</w:t>
      </w:r>
    </w:p>
    <w:p w:rsidR="00526ACB" w:rsidRPr="00710F6E" w:rsidRDefault="00526ACB" w:rsidP="00526ACB">
      <w:pPr>
        <w:pBdr>
          <w:bottom w:val="single" w:sz="12" w:space="1" w:color="auto"/>
        </w:pBdr>
        <w:overflowPunct w:val="0"/>
        <w:autoSpaceDE w:val="0"/>
        <w:autoSpaceDN w:val="0"/>
        <w:adjustRightInd w:val="0"/>
        <w:ind w:firstLine="567"/>
        <w:textAlignment w:val="baseline"/>
        <w:rPr>
          <w:i/>
          <w:sz w:val="28"/>
          <w:szCs w:val="20"/>
        </w:rPr>
      </w:pPr>
    </w:p>
    <w:p w:rsidR="00526ACB" w:rsidRPr="00710F6E" w:rsidRDefault="00526ACB" w:rsidP="00526ACB">
      <w:pPr>
        <w:overflowPunct w:val="0"/>
        <w:autoSpaceDE w:val="0"/>
        <w:autoSpaceDN w:val="0"/>
        <w:adjustRightInd w:val="0"/>
        <w:ind w:firstLine="567"/>
        <w:textAlignment w:val="baseline"/>
        <w:rPr>
          <w:i/>
          <w:sz w:val="28"/>
          <w:szCs w:val="20"/>
        </w:rPr>
      </w:pP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отображениестатусафайла */</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int file_status(int filedes)</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int arg;</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lastRenderedPageBreak/>
        <w:t xml:space="preserve">  if ((arg=fcntl(filedes,F_GETFL))==-1)</w:t>
      </w: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F5449A">
        <w:rPr>
          <w:i/>
          <w:sz w:val="28"/>
          <w:szCs w:val="20"/>
          <w:lang w:val="ru-RU"/>
        </w:rPr>
        <w:t xml:space="preserve">{ </w:t>
      </w:r>
      <w:r w:rsidRPr="00710F6E">
        <w:rPr>
          <w:i/>
          <w:sz w:val="28"/>
          <w:szCs w:val="20"/>
        </w:rPr>
        <w:t>printf</w:t>
      </w:r>
      <w:r w:rsidRPr="00F5449A">
        <w:rPr>
          <w:i/>
          <w:sz w:val="28"/>
          <w:szCs w:val="20"/>
          <w:lang w:val="ru-RU"/>
        </w:rPr>
        <w:t>(“Ошибка чтения статуса файла\</w:t>
      </w:r>
      <w:r w:rsidRPr="00710F6E">
        <w:rPr>
          <w:i/>
          <w:sz w:val="28"/>
          <w:szCs w:val="20"/>
        </w:rPr>
        <w:t>n</w:t>
      </w:r>
      <w:r w:rsidRPr="00F5449A">
        <w:rPr>
          <w:i/>
          <w:sz w:val="28"/>
          <w:szCs w:val="20"/>
          <w:lang w:val="ru-RU"/>
        </w:rPr>
        <w:t xml:space="preserve">”) </w:t>
      </w:r>
      <w:r w:rsidRPr="00710F6E">
        <w:rPr>
          <w:i/>
          <w:sz w:val="28"/>
          <w:szCs w:val="20"/>
        </w:rPr>
        <w:t>return</w:t>
      </w:r>
      <w:r w:rsidRPr="00F5449A">
        <w:rPr>
          <w:i/>
          <w:sz w:val="28"/>
          <w:szCs w:val="20"/>
          <w:lang w:val="ru-RU"/>
        </w:rPr>
        <w:t xml:space="preserve"> (-1); }</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switch(arg&amp;ACCMODE)</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case O_WRONLY : printf(“Толькодлязаписи\n”); break;</w:t>
      </w: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710F6E">
        <w:rPr>
          <w:i/>
          <w:sz w:val="28"/>
          <w:szCs w:val="20"/>
        </w:rPr>
        <w:t xml:space="preserve">    caseO</w:t>
      </w:r>
      <w:r w:rsidRPr="00F5449A">
        <w:rPr>
          <w:i/>
          <w:sz w:val="28"/>
          <w:szCs w:val="20"/>
          <w:lang w:val="ru-RU"/>
        </w:rPr>
        <w:t>_</w:t>
      </w:r>
      <w:r w:rsidRPr="00710F6E">
        <w:rPr>
          <w:i/>
          <w:sz w:val="28"/>
          <w:szCs w:val="20"/>
        </w:rPr>
        <w:t>RDWR</w:t>
      </w:r>
      <w:r w:rsidRPr="00F5449A">
        <w:rPr>
          <w:i/>
          <w:sz w:val="28"/>
          <w:szCs w:val="20"/>
          <w:lang w:val="ru-RU"/>
        </w:rPr>
        <w:t xml:space="preserve">     : </w:t>
      </w:r>
      <w:r w:rsidRPr="00710F6E">
        <w:rPr>
          <w:i/>
          <w:sz w:val="28"/>
          <w:szCs w:val="20"/>
        </w:rPr>
        <w:t>printf</w:t>
      </w:r>
      <w:r w:rsidRPr="00F5449A">
        <w:rPr>
          <w:i/>
          <w:sz w:val="28"/>
          <w:szCs w:val="20"/>
          <w:lang w:val="ru-RU"/>
        </w:rPr>
        <w:t>(“Для чтения и записи\</w:t>
      </w:r>
      <w:r w:rsidRPr="00710F6E">
        <w:rPr>
          <w:i/>
          <w:sz w:val="28"/>
          <w:szCs w:val="20"/>
        </w:rPr>
        <w:t>n</w:t>
      </w:r>
      <w:r w:rsidRPr="00F5449A">
        <w:rPr>
          <w:i/>
          <w:sz w:val="28"/>
          <w:szCs w:val="20"/>
          <w:lang w:val="ru-RU"/>
        </w:rPr>
        <w:t xml:space="preserve">”); </w:t>
      </w:r>
      <w:r w:rsidRPr="00710F6E">
        <w:rPr>
          <w:i/>
          <w:sz w:val="28"/>
          <w:szCs w:val="20"/>
        </w:rPr>
        <w:t>break</w:t>
      </w:r>
      <w:r w:rsidRPr="00F5449A">
        <w:rPr>
          <w:i/>
          <w:sz w:val="28"/>
          <w:szCs w:val="20"/>
          <w:lang w:val="ru-RU"/>
        </w:rPr>
        <w:t>;</w:t>
      </w: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710F6E">
        <w:rPr>
          <w:i/>
          <w:sz w:val="28"/>
          <w:szCs w:val="20"/>
        </w:rPr>
        <w:t>caseO</w:t>
      </w:r>
      <w:r w:rsidRPr="00F5449A">
        <w:rPr>
          <w:i/>
          <w:sz w:val="28"/>
          <w:szCs w:val="20"/>
          <w:lang w:val="ru-RU"/>
        </w:rPr>
        <w:t>_</w:t>
      </w:r>
      <w:r w:rsidRPr="00710F6E">
        <w:rPr>
          <w:i/>
          <w:sz w:val="28"/>
          <w:szCs w:val="20"/>
        </w:rPr>
        <w:t>RDONLY</w:t>
      </w:r>
      <w:r w:rsidRPr="00F5449A">
        <w:rPr>
          <w:i/>
          <w:sz w:val="28"/>
          <w:szCs w:val="20"/>
          <w:lang w:val="ru-RU"/>
        </w:rPr>
        <w:t xml:space="preserve"> : </w:t>
      </w:r>
      <w:r w:rsidRPr="00710F6E">
        <w:rPr>
          <w:i/>
          <w:sz w:val="28"/>
          <w:szCs w:val="20"/>
        </w:rPr>
        <w:t>printf</w:t>
      </w:r>
      <w:r w:rsidRPr="00F5449A">
        <w:rPr>
          <w:i/>
          <w:sz w:val="28"/>
          <w:szCs w:val="20"/>
          <w:lang w:val="ru-RU"/>
        </w:rPr>
        <w:t xml:space="preserve">(“Только для чтения”); </w:t>
      </w:r>
      <w:r w:rsidRPr="00710F6E">
        <w:rPr>
          <w:i/>
          <w:sz w:val="28"/>
          <w:szCs w:val="20"/>
        </w:rPr>
        <w:t>break</w:t>
      </w:r>
      <w:r w:rsidRPr="00F5449A">
        <w:rPr>
          <w:i/>
          <w:sz w:val="28"/>
          <w:szCs w:val="20"/>
          <w:lang w:val="ru-RU"/>
        </w:rPr>
        <w:t>;</w:t>
      </w: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710F6E">
        <w:rPr>
          <w:i/>
          <w:sz w:val="28"/>
          <w:szCs w:val="20"/>
        </w:rPr>
        <w:t>default</w:t>
      </w:r>
      <w:r w:rsidRPr="00F5449A">
        <w:rPr>
          <w:i/>
          <w:sz w:val="28"/>
          <w:szCs w:val="20"/>
          <w:lang w:val="ru-RU"/>
        </w:rPr>
        <w:t xml:space="preserve">            : </w:t>
      </w:r>
      <w:r w:rsidRPr="00710F6E">
        <w:rPr>
          <w:i/>
          <w:sz w:val="28"/>
          <w:szCs w:val="20"/>
        </w:rPr>
        <w:t>printf</w:t>
      </w:r>
      <w:r w:rsidRPr="00F5449A">
        <w:rPr>
          <w:i/>
          <w:sz w:val="28"/>
          <w:szCs w:val="20"/>
          <w:lang w:val="ru-RU"/>
        </w:rPr>
        <w:t>(“Режим не существует\</w:t>
      </w:r>
      <w:r w:rsidRPr="00710F6E">
        <w:rPr>
          <w:i/>
          <w:sz w:val="28"/>
          <w:szCs w:val="20"/>
        </w:rPr>
        <w:t>n</w:t>
      </w:r>
      <w:r w:rsidRPr="00F5449A">
        <w:rPr>
          <w:i/>
          <w:sz w:val="28"/>
          <w:szCs w:val="20"/>
          <w:lang w:val="ru-RU"/>
        </w:rPr>
        <w:t>”);</w:t>
      </w: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F5449A">
        <w:rPr>
          <w:i/>
          <w:sz w:val="28"/>
          <w:szCs w:val="20"/>
          <w:lang w:val="ru-RU"/>
        </w:rPr>
        <w:t xml:space="preserve">  }</w:t>
      </w: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710F6E">
        <w:rPr>
          <w:i/>
          <w:sz w:val="28"/>
          <w:szCs w:val="20"/>
        </w:rPr>
        <w:t>if</w:t>
      </w:r>
      <w:r w:rsidRPr="00F5449A">
        <w:rPr>
          <w:i/>
          <w:sz w:val="28"/>
          <w:szCs w:val="20"/>
          <w:lang w:val="ru-RU"/>
        </w:rPr>
        <w:t xml:space="preserve"> (</w:t>
      </w:r>
      <w:r w:rsidRPr="00710F6E">
        <w:rPr>
          <w:i/>
          <w:sz w:val="28"/>
          <w:szCs w:val="20"/>
        </w:rPr>
        <w:t>arg</w:t>
      </w:r>
      <w:r w:rsidRPr="00F5449A">
        <w:rPr>
          <w:i/>
          <w:sz w:val="28"/>
          <w:szCs w:val="20"/>
          <w:lang w:val="ru-RU"/>
        </w:rPr>
        <w:t>&amp;</w:t>
      </w:r>
      <w:r w:rsidRPr="00710F6E">
        <w:rPr>
          <w:i/>
          <w:sz w:val="28"/>
          <w:szCs w:val="20"/>
        </w:rPr>
        <w:t>O</w:t>
      </w:r>
      <w:r w:rsidRPr="00F5449A">
        <w:rPr>
          <w:i/>
          <w:sz w:val="28"/>
          <w:szCs w:val="20"/>
          <w:lang w:val="ru-RU"/>
        </w:rPr>
        <w:t>_</w:t>
      </w:r>
      <w:r w:rsidRPr="00710F6E">
        <w:rPr>
          <w:i/>
          <w:sz w:val="28"/>
          <w:szCs w:val="20"/>
        </w:rPr>
        <w:t>APPEND</w:t>
      </w:r>
      <w:r w:rsidRPr="00F5449A">
        <w:rPr>
          <w:i/>
          <w:sz w:val="28"/>
          <w:szCs w:val="20"/>
          <w:lang w:val="ru-RU"/>
        </w:rPr>
        <w:t xml:space="preserve">) </w:t>
      </w:r>
      <w:r w:rsidRPr="00710F6E">
        <w:rPr>
          <w:i/>
          <w:sz w:val="28"/>
          <w:szCs w:val="20"/>
        </w:rPr>
        <w:t>printf</w:t>
      </w:r>
      <w:r w:rsidRPr="00F5449A">
        <w:rPr>
          <w:i/>
          <w:sz w:val="28"/>
          <w:szCs w:val="20"/>
          <w:lang w:val="ru-RU"/>
        </w:rPr>
        <w:t>(“Установлен режим дозаписи\</w:t>
      </w:r>
      <w:r w:rsidRPr="00710F6E">
        <w:rPr>
          <w:i/>
          <w:sz w:val="28"/>
          <w:szCs w:val="20"/>
        </w:rPr>
        <w:t>n</w:t>
      </w:r>
      <w:r w:rsidRPr="00F5449A">
        <w:rPr>
          <w:i/>
          <w:sz w:val="28"/>
          <w:szCs w:val="20"/>
          <w:lang w:val="ru-RU"/>
        </w:rPr>
        <w:t>”);</w:t>
      </w: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710F6E">
        <w:rPr>
          <w:i/>
          <w:sz w:val="28"/>
          <w:szCs w:val="20"/>
        </w:rPr>
        <w:t>return</w:t>
      </w:r>
      <w:r w:rsidRPr="00F5449A">
        <w:rPr>
          <w:i/>
          <w:sz w:val="28"/>
          <w:szCs w:val="20"/>
          <w:lang w:val="ru-RU"/>
        </w:rPr>
        <w:t>(0);</w:t>
      </w: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F5449A">
        <w:rPr>
          <w:i/>
          <w:sz w:val="28"/>
          <w:szCs w:val="20"/>
          <w:lang w:val="ru-RU"/>
        </w:rPr>
        <w:t>}</w:t>
      </w:r>
    </w:p>
    <w:p w:rsidR="00526ACB" w:rsidRPr="00F5449A" w:rsidRDefault="00526ACB" w:rsidP="00526ACB">
      <w:pPr>
        <w:overflowPunct w:val="0"/>
        <w:autoSpaceDE w:val="0"/>
        <w:autoSpaceDN w:val="0"/>
        <w:adjustRightInd w:val="0"/>
        <w:ind w:firstLine="567"/>
        <w:textAlignment w:val="baseline"/>
        <w:rPr>
          <w:i/>
          <w:sz w:val="28"/>
          <w:szCs w:val="20"/>
          <w:lang w:val="ru-RU"/>
        </w:rPr>
      </w:pPr>
    </w:p>
    <w:p w:rsidR="00526ACB" w:rsidRPr="00F5449A" w:rsidRDefault="00526ACB" w:rsidP="00526ACB">
      <w:pPr>
        <w:overflowPunct w:val="0"/>
        <w:autoSpaceDE w:val="0"/>
        <w:autoSpaceDN w:val="0"/>
        <w:adjustRightInd w:val="0"/>
        <w:ind w:firstLine="567"/>
        <w:textAlignment w:val="baseline"/>
        <w:rPr>
          <w:sz w:val="28"/>
          <w:szCs w:val="20"/>
          <w:u w:val="single"/>
          <w:lang w:val="ru-RU"/>
        </w:rPr>
      </w:pPr>
      <w:r w:rsidRPr="00F5449A">
        <w:rPr>
          <w:sz w:val="28"/>
          <w:szCs w:val="20"/>
          <w:u w:val="single"/>
          <w:lang w:val="ru-RU"/>
        </w:rPr>
        <w:t>Порядок проверки прав доступа при обращениии к файлам</w:t>
      </w:r>
    </w:p>
    <w:p w:rsidR="00526ACB" w:rsidRPr="00F5449A" w:rsidRDefault="00526ACB" w:rsidP="00526ACB">
      <w:pPr>
        <w:overflowPunct w:val="0"/>
        <w:autoSpaceDE w:val="0"/>
        <w:autoSpaceDN w:val="0"/>
        <w:adjustRightInd w:val="0"/>
        <w:ind w:firstLine="567"/>
        <w:textAlignment w:val="baseline"/>
        <w:rPr>
          <w:sz w:val="28"/>
          <w:szCs w:val="20"/>
          <w:u w:val="single"/>
          <w:lang w:val="ru-RU"/>
        </w:rPr>
      </w:pP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xml:space="preserve">Если пользователь является владельцем файла, то проверяются те права, которые установлены для категории владельца файла. Если они разрешены – то действие выполняется, иначе -  нет.  Если действия выполняет пользователь группы владельцев, то проверяются права группы пользователей. Дополнительные права доступа для исполняемых файлов : </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04000</w:t>
      </w:r>
      <w:r w:rsidRPr="00F5449A">
        <w:rPr>
          <w:sz w:val="28"/>
          <w:szCs w:val="20"/>
          <w:lang w:val="ru-RU"/>
        </w:rPr>
        <w:tab/>
      </w:r>
      <w:r w:rsidRPr="00F5449A">
        <w:rPr>
          <w:sz w:val="28"/>
          <w:szCs w:val="20"/>
          <w:lang w:val="ru-RU"/>
        </w:rPr>
        <w:tab/>
      </w:r>
      <w:r w:rsidRPr="00710F6E">
        <w:rPr>
          <w:sz w:val="28"/>
          <w:szCs w:val="20"/>
        </w:rPr>
        <w:t>S</w:t>
      </w:r>
      <w:r w:rsidRPr="00F5449A">
        <w:rPr>
          <w:sz w:val="28"/>
          <w:szCs w:val="20"/>
          <w:lang w:val="ru-RU"/>
        </w:rPr>
        <w:t>_</w:t>
      </w:r>
      <w:r w:rsidRPr="00710F6E">
        <w:rPr>
          <w:sz w:val="28"/>
          <w:szCs w:val="20"/>
        </w:rPr>
        <w:t>ISVID</w:t>
      </w:r>
      <w:r w:rsidRPr="00F5449A">
        <w:rPr>
          <w:sz w:val="28"/>
          <w:szCs w:val="20"/>
          <w:lang w:val="ru-RU"/>
        </w:rPr>
        <w:t xml:space="preserve">     (1)</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02000</w:t>
      </w:r>
      <w:r w:rsidRPr="00F5449A">
        <w:rPr>
          <w:sz w:val="28"/>
          <w:szCs w:val="20"/>
          <w:lang w:val="ru-RU"/>
        </w:rPr>
        <w:tab/>
      </w:r>
      <w:r w:rsidRPr="00F5449A">
        <w:rPr>
          <w:sz w:val="28"/>
          <w:szCs w:val="20"/>
          <w:lang w:val="ru-RU"/>
        </w:rPr>
        <w:tab/>
      </w:r>
      <w:r w:rsidRPr="00710F6E">
        <w:rPr>
          <w:sz w:val="28"/>
          <w:szCs w:val="20"/>
        </w:rPr>
        <w:t>S</w:t>
      </w:r>
      <w:r w:rsidRPr="00F5449A">
        <w:rPr>
          <w:sz w:val="28"/>
          <w:szCs w:val="20"/>
          <w:lang w:val="ru-RU"/>
        </w:rPr>
        <w:t>_</w:t>
      </w:r>
      <w:r w:rsidRPr="00710F6E">
        <w:rPr>
          <w:sz w:val="28"/>
          <w:szCs w:val="20"/>
        </w:rPr>
        <w:t>ISGOD</w:t>
      </w:r>
      <w:r w:rsidRPr="00F5449A">
        <w:rPr>
          <w:sz w:val="28"/>
          <w:szCs w:val="20"/>
          <w:lang w:val="ru-RU"/>
        </w:rPr>
        <w:t xml:space="preserve">   (2)</w:t>
      </w:r>
    </w:p>
    <w:p w:rsidR="00526ACB" w:rsidRPr="00710F6E" w:rsidRDefault="00526ACB" w:rsidP="00526ACB">
      <w:pPr>
        <w:overflowPunct w:val="0"/>
        <w:autoSpaceDE w:val="0"/>
        <w:autoSpaceDN w:val="0"/>
        <w:adjustRightInd w:val="0"/>
        <w:ind w:firstLine="567"/>
        <w:textAlignment w:val="baseline"/>
        <w:rPr>
          <w:sz w:val="28"/>
          <w:szCs w:val="20"/>
        </w:rPr>
      </w:pPr>
      <w:r w:rsidRPr="00710F6E">
        <w:rPr>
          <w:sz w:val="28"/>
          <w:szCs w:val="20"/>
        </w:rPr>
        <w:t>01000</w:t>
      </w:r>
      <w:r w:rsidRPr="00710F6E">
        <w:rPr>
          <w:sz w:val="28"/>
          <w:szCs w:val="20"/>
        </w:rPr>
        <w:tab/>
      </w:r>
      <w:r w:rsidRPr="00710F6E">
        <w:rPr>
          <w:sz w:val="28"/>
          <w:szCs w:val="20"/>
        </w:rPr>
        <w:tab/>
        <w:t>S_ISVIX     (3)</w:t>
      </w:r>
    </w:p>
    <w:p w:rsidR="00526ACB" w:rsidRPr="00710F6E" w:rsidRDefault="00526ACB" w:rsidP="00526ACB">
      <w:pPr>
        <w:overflowPunct w:val="0"/>
        <w:autoSpaceDE w:val="0"/>
        <w:autoSpaceDN w:val="0"/>
        <w:adjustRightInd w:val="0"/>
        <w:ind w:firstLine="567"/>
        <w:textAlignment w:val="baseline"/>
        <w:rPr>
          <w:sz w:val="28"/>
          <w:szCs w:val="20"/>
        </w:rPr>
      </w:pPr>
    </w:p>
    <w:p w:rsidR="00526ACB" w:rsidRPr="00F5449A" w:rsidRDefault="00526ACB" w:rsidP="00CF45FA">
      <w:pPr>
        <w:numPr>
          <w:ilvl w:val="0"/>
          <w:numId w:val="5"/>
        </w:numPr>
        <w:overflowPunct w:val="0"/>
        <w:autoSpaceDE w:val="0"/>
        <w:autoSpaceDN w:val="0"/>
        <w:adjustRightInd w:val="0"/>
        <w:spacing w:after="0" w:line="240" w:lineRule="auto"/>
        <w:textAlignment w:val="baseline"/>
        <w:rPr>
          <w:sz w:val="28"/>
          <w:szCs w:val="20"/>
          <w:lang w:val="ru-RU"/>
        </w:rPr>
      </w:pPr>
      <w:r w:rsidRPr="00F5449A">
        <w:rPr>
          <w:sz w:val="28"/>
          <w:szCs w:val="20"/>
          <w:lang w:val="ru-RU"/>
        </w:rPr>
        <w:t>Права доступа проверяются по идентификатору владельца файла;</w:t>
      </w:r>
    </w:p>
    <w:p w:rsidR="00526ACB" w:rsidRPr="00710F6E" w:rsidRDefault="00526ACB" w:rsidP="00CF45FA">
      <w:pPr>
        <w:numPr>
          <w:ilvl w:val="0"/>
          <w:numId w:val="5"/>
        </w:numPr>
        <w:overflowPunct w:val="0"/>
        <w:autoSpaceDE w:val="0"/>
        <w:autoSpaceDN w:val="0"/>
        <w:adjustRightInd w:val="0"/>
        <w:spacing w:after="0" w:line="240" w:lineRule="auto"/>
        <w:textAlignment w:val="baseline"/>
        <w:rPr>
          <w:sz w:val="28"/>
          <w:szCs w:val="20"/>
        </w:rPr>
      </w:pPr>
      <w:r w:rsidRPr="00710F6E">
        <w:rPr>
          <w:sz w:val="28"/>
          <w:szCs w:val="20"/>
        </w:rPr>
        <w:t>Для группы владельцев;</w:t>
      </w:r>
    </w:p>
    <w:p w:rsidR="00526ACB" w:rsidRPr="00F5449A" w:rsidRDefault="00526ACB" w:rsidP="00CF45FA">
      <w:pPr>
        <w:numPr>
          <w:ilvl w:val="0"/>
          <w:numId w:val="5"/>
        </w:numPr>
        <w:overflowPunct w:val="0"/>
        <w:autoSpaceDE w:val="0"/>
        <w:autoSpaceDN w:val="0"/>
        <w:adjustRightInd w:val="0"/>
        <w:spacing w:after="0" w:line="240" w:lineRule="auto"/>
        <w:textAlignment w:val="baseline"/>
        <w:rPr>
          <w:sz w:val="28"/>
          <w:szCs w:val="20"/>
          <w:lang w:val="ru-RU"/>
        </w:rPr>
      </w:pPr>
      <w:r w:rsidRPr="00F5449A">
        <w:rPr>
          <w:sz w:val="28"/>
          <w:szCs w:val="20"/>
          <w:lang w:val="ru-RU"/>
        </w:rPr>
        <w:t>Бит сохранения сегмента кода (для каталогов);</w:t>
      </w:r>
    </w:p>
    <w:p w:rsidR="00526ACB" w:rsidRPr="00F5449A" w:rsidRDefault="00526ACB" w:rsidP="00526ACB">
      <w:pPr>
        <w:overflowPunct w:val="0"/>
        <w:autoSpaceDE w:val="0"/>
        <w:autoSpaceDN w:val="0"/>
        <w:adjustRightInd w:val="0"/>
        <w:ind w:firstLine="567"/>
        <w:textAlignment w:val="baseline"/>
        <w:rPr>
          <w:i/>
          <w:sz w:val="28"/>
          <w:szCs w:val="20"/>
          <w:lang w:val="ru-RU"/>
        </w:rPr>
      </w:pP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lastRenderedPageBreak/>
        <w:t>Реальный идентификатор – идентификатор, который получается при входе в систему. Эффективный идентификатор получается при проверке прав доступа к файлу. В большинстве случаев реальный и эффективный иднтификаторы совпадают.</w:t>
      </w:r>
    </w:p>
    <w:p w:rsidR="00526ACB" w:rsidRPr="00710F6E" w:rsidRDefault="00526ACB" w:rsidP="00526ACB">
      <w:pPr>
        <w:overflowPunct w:val="0"/>
        <w:autoSpaceDE w:val="0"/>
        <w:autoSpaceDN w:val="0"/>
        <w:adjustRightInd w:val="0"/>
        <w:ind w:firstLine="567"/>
        <w:textAlignment w:val="baseline"/>
        <w:rPr>
          <w:sz w:val="28"/>
          <w:szCs w:val="20"/>
        </w:rPr>
      </w:pPr>
      <w:r>
        <w:rPr>
          <w:noProof/>
          <w:sz w:val="28"/>
          <w:szCs w:val="20"/>
        </w:rPr>
        <mc:AlternateContent>
          <mc:Choice Requires="wpc">
            <w:drawing>
              <wp:inline distT="0" distB="0" distL="0" distR="0" wp14:anchorId="0A7B7629" wp14:editId="3D70B89E">
                <wp:extent cx="3810000" cy="1676400"/>
                <wp:effectExtent l="0" t="0" r="1905" b="3175"/>
                <wp:docPr id="1104" name="Полотно 17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94" name="Поле 179"/>
                        <wps:cNvSpPr txBox="1">
                          <a:spLocks noChangeArrowheads="1"/>
                        </wps:cNvSpPr>
                        <wps:spPr bwMode="auto">
                          <a:xfrm>
                            <a:off x="0" y="762000"/>
                            <a:ext cx="8382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404F" w:rsidRDefault="0064404F" w:rsidP="00526ACB">
                              <w:pPr>
                                <w:jc w:val="center"/>
                                <w:rPr>
                                  <w:sz w:val="20"/>
                                </w:rPr>
                              </w:pPr>
                              <w:r w:rsidRPr="008D6095">
                                <w:rPr>
                                  <w:sz w:val="20"/>
                                </w:rPr>
                                <w:t>Проверка прав</w:t>
                              </w:r>
                            </w:p>
                            <w:p w:rsidR="0064404F" w:rsidRPr="008D6095" w:rsidRDefault="0064404F" w:rsidP="00526ACB">
                              <w:pPr>
                                <w:jc w:val="center"/>
                                <w:rPr>
                                  <w:sz w:val="20"/>
                                </w:rPr>
                              </w:pPr>
                              <w:r w:rsidRPr="008D6095">
                                <w:rPr>
                                  <w:sz w:val="20"/>
                                </w:rPr>
                                <w:t xml:space="preserve"> доступа</w:t>
                              </w:r>
                            </w:p>
                          </w:txbxContent>
                        </wps:txbx>
                        <wps:bodyPr rot="0" vert="horz" wrap="square" lIns="91440" tIns="45720" rIns="91440" bIns="45720" anchor="t" anchorCtr="0" upright="1">
                          <a:noAutofit/>
                        </wps:bodyPr>
                      </wps:wsp>
                      <wps:wsp>
                        <wps:cNvPr id="1095" name="Поле 180"/>
                        <wps:cNvSpPr txBox="1">
                          <a:spLocks noChangeArrowheads="1"/>
                        </wps:cNvSpPr>
                        <wps:spPr bwMode="auto">
                          <a:xfrm>
                            <a:off x="1066800" y="228600"/>
                            <a:ext cx="83820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404F" w:rsidRPr="00962C84" w:rsidRDefault="0064404F" w:rsidP="00526ACB">
                              <w:pPr>
                                <w:jc w:val="center"/>
                                <w:rPr>
                                  <w:sz w:val="20"/>
                                </w:rPr>
                              </w:pPr>
                              <w:r w:rsidRPr="00962C84">
                                <w:rPr>
                                  <w:sz w:val="20"/>
                                </w:rPr>
                                <w:t>запускает</w:t>
                              </w:r>
                            </w:p>
                            <w:p w:rsidR="0064404F" w:rsidRPr="00962C84" w:rsidRDefault="0064404F" w:rsidP="00526ACB">
                              <w:pPr>
                                <w:jc w:val="center"/>
                                <w:rPr>
                                  <w:sz w:val="20"/>
                                </w:rPr>
                              </w:pPr>
                              <w:r w:rsidRPr="00962C84">
                                <w:rPr>
                                  <w:sz w:val="20"/>
                                </w:rPr>
                                <w:t>на</w:t>
                              </w:r>
                            </w:p>
                            <w:p w:rsidR="0064404F" w:rsidRPr="00962C84" w:rsidRDefault="0064404F" w:rsidP="00526ACB">
                              <w:pPr>
                                <w:jc w:val="center"/>
                                <w:rPr>
                                  <w:sz w:val="20"/>
                                </w:rPr>
                              </w:pPr>
                              <w:r w:rsidRPr="00962C84">
                                <w:rPr>
                                  <w:sz w:val="20"/>
                                </w:rPr>
                                <w:t>выполнение</w:t>
                              </w:r>
                            </w:p>
                          </w:txbxContent>
                        </wps:txbx>
                        <wps:bodyPr rot="0" vert="horz" wrap="square" lIns="91440" tIns="45720" rIns="91440" bIns="45720" anchor="t" anchorCtr="0" upright="1">
                          <a:noAutofit/>
                        </wps:bodyPr>
                      </wps:wsp>
                      <wps:wsp>
                        <wps:cNvPr id="1096" name="Поле 181"/>
                        <wps:cNvSpPr txBox="1">
                          <a:spLocks noChangeArrowheads="1"/>
                        </wps:cNvSpPr>
                        <wps:spPr bwMode="auto">
                          <a:xfrm>
                            <a:off x="304800" y="304800"/>
                            <a:ext cx="762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404F" w:rsidRPr="00962C84" w:rsidRDefault="0064404F" w:rsidP="00526ACB">
                              <w:r>
                                <w:t>student</w:t>
                              </w:r>
                            </w:p>
                          </w:txbxContent>
                        </wps:txbx>
                        <wps:bodyPr rot="0" vert="horz" wrap="square" lIns="91440" tIns="45720" rIns="91440" bIns="45720" anchor="t" anchorCtr="0" upright="1">
                          <a:noAutofit/>
                        </wps:bodyPr>
                      </wps:wsp>
                      <wps:wsp>
                        <wps:cNvPr id="1097" name="Поле 182"/>
                        <wps:cNvSpPr txBox="1">
                          <a:spLocks noChangeArrowheads="1"/>
                        </wps:cNvSpPr>
                        <wps:spPr bwMode="auto">
                          <a:xfrm>
                            <a:off x="2057400" y="304800"/>
                            <a:ext cx="16764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404F" w:rsidRPr="00962C84" w:rsidRDefault="0064404F" w:rsidP="00526ACB">
                              <w:r>
                                <w:t>суперпользователь</w:t>
                              </w:r>
                            </w:p>
                          </w:txbxContent>
                        </wps:txbx>
                        <wps:bodyPr rot="0" vert="horz" wrap="square" lIns="91440" tIns="45720" rIns="91440" bIns="45720" anchor="t" anchorCtr="0" upright="1">
                          <a:noAutofit/>
                        </wps:bodyPr>
                      </wps:wsp>
                      <wps:wsp>
                        <wps:cNvPr id="1098" name="Поле 183"/>
                        <wps:cNvSpPr txBox="1">
                          <a:spLocks noChangeArrowheads="1"/>
                        </wps:cNvSpPr>
                        <wps:spPr bwMode="auto">
                          <a:xfrm>
                            <a:off x="1447800" y="838200"/>
                            <a:ext cx="6858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404F" w:rsidRPr="00962C84" w:rsidRDefault="0064404F" w:rsidP="00526ACB">
                              <w:r>
                                <w:t>a.exe</w:t>
                              </w:r>
                            </w:p>
                          </w:txbxContent>
                        </wps:txbx>
                        <wps:bodyPr rot="0" vert="horz" wrap="square" lIns="91440" tIns="45720" rIns="91440" bIns="45720" anchor="t" anchorCtr="0" upright="1">
                          <a:noAutofit/>
                        </wps:bodyPr>
                      </wps:wsp>
                      <wps:wsp>
                        <wps:cNvPr id="1099" name="Линия 184"/>
                        <wps:cNvCnPr>
                          <a:cxnSpLocks noChangeShapeType="1"/>
                        </wps:cNvCnPr>
                        <wps:spPr bwMode="auto">
                          <a:xfrm flipH="1">
                            <a:off x="1981200" y="609600"/>
                            <a:ext cx="400400" cy="28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0" name="Линия 185"/>
                        <wps:cNvCnPr>
                          <a:cxnSpLocks noChangeShapeType="1"/>
                        </wps:cNvCnPr>
                        <wps:spPr bwMode="auto">
                          <a:xfrm>
                            <a:off x="857600" y="609600"/>
                            <a:ext cx="514000" cy="304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1" name="Поле 186"/>
                        <wps:cNvSpPr txBox="1">
                          <a:spLocks noChangeArrowheads="1"/>
                        </wps:cNvSpPr>
                        <wps:spPr bwMode="auto">
                          <a:xfrm>
                            <a:off x="685800" y="1371600"/>
                            <a:ext cx="6858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404F" w:rsidRPr="00962C84" w:rsidRDefault="0064404F" w:rsidP="00526ACB">
                              <w:r>
                                <w:t>файлы</w:t>
                              </w:r>
                            </w:p>
                          </w:txbxContent>
                        </wps:txbx>
                        <wps:bodyPr rot="0" vert="horz" wrap="square" lIns="91440" tIns="45720" rIns="91440" bIns="45720" anchor="t" anchorCtr="0" upright="1">
                          <a:noAutofit/>
                        </wps:bodyPr>
                      </wps:wsp>
                      <wps:wsp>
                        <wps:cNvPr id="1102" name="Линия 187"/>
                        <wps:cNvCnPr>
                          <a:cxnSpLocks noChangeShapeType="1"/>
                        </wps:cNvCnPr>
                        <wps:spPr bwMode="auto">
                          <a:xfrm flipH="1">
                            <a:off x="1295400" y="1143000"/>
                            <a:ext cx="400400" cy="28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3" name="Линия 188"/>
                        <wps:cNvCnPr>
                          <a:cxnSpLocks noChangeShapeType="1"/>
                        </wps:cNvCnPr>
                        <wps:spPr bwMode="auto">
                          <a:xfrm>
                            <a:off x="552800" y="533400"/>
                            <a:ext cx="361600" cy="838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A7B7629" id="Полотно 177" o:spid="_x0000_s1069" editas="canvas" style="width:300pt;height:132pt;mso-position-horizontal-relative:char;mso-position-vertical-relative:line" coordsize="3810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width:38100;height:16764;visibility:visible;mso-wrap-style:square">
                  <v:fill o:detectmouseclick="t"/>
                  <v:path o:connecttype="none"/>
                </v:shape>
                <v:shapetype id="_x0000_t202" coordsize="21600,21600" o:spt="202" path="m,l,21600r21600,l21600,xe">
                  <v:stroke joinstyle="miter"/>
                  <v:path gradientshapeok="t" o:connecttype="rect"/>
                </v:shapetype>
                <v:shape id="Поле 179" o:spid="_x0000_s1071" type="#_x0000_t202" style="position:absolute;top:7620;width:8382;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ra4MIA&#10;AADdAAAADwAAAGRycy9kb3ducmV2LnhtbERP24rCMBB9X/Afwgi+LDZVXC9do+iC4mvVD5g2Y1u2&#10;mZQm2vr3G0HYtzmc66y3vanFg1pXWVYwiWIQxLnVFRcKrpfDeAnCeWSNtWVS8CQH283gY42Jth2n&#10;9Dj7QoQQdgkqKL1vEildXpJBF9mGOHA32xr0AbaF1C12IdzUchrHc2mw4tBQYkM/JeW/57tRcDt1&#10;n1+rLjv66yKdzfdYLTL7VGo07HffIDz1/l/8dp90mB+vZvD6Jpw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utrgwgAAAN0AAAAPAAAAAAAAAAAAAAAAAJgCAABkcnMvZG93&#10;bnJldi54bWxQSwUGAAAAAAQABAD1AAAAhwMAAAAA&#10;" stroked="f">
                  <v:textbox>
                    <w:txbxContent>
                      <w:p w:rsidR="0064404F" w:rsidRDefault="0064404F" w:rsidP="00526ACB">
                        <w:pPr>
                          <w:jc w:val="center"/>
                          <w:rPr>
                            <w:sz w:val="20"/>
                          </w:rPr>
                        </w:pPr>
                        <w:r w:rsidRPr="008D6095">
                          <w:rPr>
                            <w:sz w:val="20"/>
                          </w:rPr>
                          <w:t>Проверка прав</w:t>
                        </w:r>
                      </w:p>
                      <w:p w:rsidR="0064404F" w:rsidRPr="008D6095" w:rsidRDefault="0064404F" w:rsidP="00526ACB">
                        <w:pPr>
                          <w:jc w:val="center"/>
                          <w:rPr>
                            <w:sz w:val="20"/>
                          </w:rPr>
                        </w:pPr>
                        <w:r w:rsidRPr="008D6095">
                          <w:rPr>
                            <w:sz w:val="20"/>
                          </w:rPr>
                          <w:t xml:space="preserve"> доступа</w:t>
                        </w:r>
                      </w:p>
                    </w:txbxContent>
                  </v:textbox>
                </v:shape>
                <v:shape id="Поле 180" o:spid="_x0000_s1072" type="#_x0000_t202" style="position:absolute;left:10668;top:2286;width:8382;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Z/e8AA&#10;AADdAAAADwAAAGRycy9kb3ducmV2LnhtbERPy6rCMBDdC/5DGMGNaKpcX9UoKlxx6+MDxmZsi82k&#10;NNHWvzeC4G4O5znLdWMK8aTK5ZYVDAcRCOLE6pxTBZfzf38GwnlkjYVlUvAiB+tVu7XEWNuaj/Q8&#10;+VSEEHYxKsi8L2MpXZKRQTewJXHgbrYy6AOsUqkrrEO4KeQoiibSYM6hIcOSdhkl99PDKLgd6t54&#10;Xl/3/jI9/k22mE+v9qVUt9NsFiA8Nf4n/roPOsyP5mP4fBNOkK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vZ/e8AAAADdAAAADwAAAAAAAAAAAAAAAACYAgAAZHJzL2Rvd25y&#10;ZXYueG1sUEsFBgAAAAAEAAQA9QAAAIUDAAAAAA==&#10;" stroked="f">
                  <v:textbox>
                    <w:txbxContent>
                      <w:p w:rsidR="0064404F" w:rsidRPr="00962C84" w:rsidRDefault="0064404F" w:rsidP="00526ACB">
                        <w:pPr>
                          <w:jc w:val="center"/>
                          <w:rPr>
                            <w:sz w:val="20"/>
                          </w:rPr>
                        </w:pPr>
                        <w:r w:rsidRPr="00962C84">
                          <w:rPr>
                            <w:sz w:val="20"/>
                          </w:rPr>
                          <w:t>запускает</w:t>
                        </w:r>
                      </w:p>
                      <w:p w:rsidR="0064404F" w:rsidRPr="00962C84" w:rsidRDefault="0064404F" w:rsidP="00526ACB">
                        <w:pPr>
                          <w:jc w:val="center"/>
                          <w:rPr>
                            <w:sz w:val="20"/>
                          </w:rPr>
                        </w:pPr>
                        <w:r w:rsidRPr="00962C84">
                          <w:rPr>
                            <w:sz w:val="20"/>
                          </w:rPr>
                          <w:t>на</w:t>
                        </w:r>
                      </w:p>
                      <w:p w:rsidR="0064404F" w:rsidRPr="00962C84" w:rsidRDefault="0064404F" w:rsidP="00526ACB">
                        <w:pPr>
                          <w:jc w:val="center"/>
                          <w:rPr>
                            <w:sz w:val="20"/>
                          </w:rPr>
                        </w:pPr>
                        <w:r w:rsidRPr="00962C84">
                          <w:rPr>
                            <w:sz w:val="20"/>
                          </w:rPr>
                          <w:t>выполнение</w:t>
                        </w:r>
                      </w:p>
                    </w:txbxContent>
                  </v:textbox>
                </v:shape>
                <v:shape id="Поле 181" o:spid="_x0000_s1073" type="#_x0000_t202" style="position:absolute;left:3048;top:3048;width:762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ThDMAA&#10;AADdAAAADwAAAGRycy9kb3ducmV2LnhtbERPy6rCMBDdC/5DGOFuRFNFq1aj6IUrbn18wNiMbbGZ&#10;lCba+vc3guBuDuc5q01rSvGk2hWWFYyGEQji1OqCMwWX899gDsJ5ZI2lZVLwIgebdbezwkTbho/0&#10;PPlMhBB2CSrIva8SKV2ak0E3tBVx4G62NugDrDOpa2xCuCnlOIpiabDg0JBjRb85pffTwyi4HZr+&#10;dNFc9/4yO07iHRazq30p9dNrt0sQnlr/FX/cBx3mR4sY3t+EE+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ThDMAAAADdAAAADwAAAAAAAAAAAAAAAACYAgAAZHJzL2Rvd25y&#10;ZXYueG1sUEsFBgAAAAAEAAQA9QAAAIUDAAAAAA==&#10;" stroked="f">
                  <v:textbox>
                    <w:txbxContent>
                      <w:p w:rsidR="0064404F" w:rsidRPr="00962C84" w:rsidRDefault="0064404F" w:rsidP="00526ACB">
                        <w:r>
                          <w:t>student</w:t>
                        </w:r>
                      </w:p>
                    </w:txbxContent>
                  </v:textbox>
                </v:shape>
                <v:shape id="Поле 182" o:spid="_x0000_s1074" type="#_x0000_t202" style="position:absolute;left:20574;top:3048;width:16764;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El8MA&#10;AADdAAAADwAAAGRycy9kb3ducmV2LnhtbERPS2rDMBDdF3IHMYVsSiMntHbtRglNIMXbpD7AxBp/&#10;qDUylhrbt48Khe7m8b6z3U+mEzcaXGtZwXoVgSAurW65VlB8nZ7fQDiPrLGzTApmcrDfLR62mGk7&#10;8pluF1+LEMIuQwWN930mpSsbMuhWticOXGUHgz7AoZZ6wDGEm05uoiiWBlsODQ32dGyo/L78GAVV&#10;Pj69puP10xfJ+SU+YJtc7azU8nH6eAfhafL/4j93rsP8KE3g95twgt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hEl8MAAADdAAAADwAAAAAAAAAAAAAAAACYAgAAZHJzL2Rv&#10;d25yZXYueG1sUEsFBgAAAAAEAAQA9QAAAIgDAAAAAA==&#10;" stroked="f">
                  <v:textbox>
                    <w:txbxContent>
                      <w:p w:rsidR="0064404F" w:rsidRPr="00962C84" w:rsidRDefault="0064404F" w:rsidP="00526ACB">
                        <w:r>
                          <w:t>суперпользователь</w:t>
                        </w:r>
                      </w:p>
                    </w:txbxContent>
                  </v:textbox>
                </v:shape>
                <v:shape id="Поле 183" o:spid="_x0000_s1075" type="#_x0000_t202" style="position:absolute;left:14478;top:8382;width:6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Q5cUA&#10;AADdAAAADwAAAGRycy9kb3ducmV2LnhtbESPzW7CQAyE75V4h5WRuFSwAbX8BBYElYq48vMAJmuS&#10;iKw3yi4kvH19QOrN1oxnPq82navUk5pQejYwHiWgiDNvS84NXM6/wzmoEJEtVp7JwIsCbNa9jxWm&#10;1rd8pOcp5kpCOKRooIixTrUOWUEOw8jXxKLdfOMwytrk2jbYSrir9CRJptphydJQYE0/BWX308MZ&#10;uB3az+9Fe93Hy+z4Nd1hObv6lzGDfrddgorUxX/z+/pgBT9ZCK58Iy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99DlxQAAAN0AAAAPAAAAAAAAAAAAAAAAAJgCAABkcnMv&#10;ZG93bnJldi54bWxQSwUGAAAAAAQABAD1AAAAigMAAAAA&#10;" stroked="f">
                  <v:textbox>
                    <w:txbxContent>
                      <w:p w:rsidR="0064404F" w:rsidRPr="00962C84" w:rsidRDefault="0064404F" w:rsidP="00526ACB">
                        <w:r>
                          <w:t>a.exe</w:t>
                        </w:r>
                      </w:p>
                    </w:txbxContent>
                  </v:textbox>
                </v:shape>
                <v:line id="Линия 184" o:spid="_x0000_s1076" style="position:absolute;flip:x;visibility:visible;mso-wrap-style:square" from="19812,6096" to="23816,8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4JMYAAADdAAAADwAAAGRycy9kb3ducmV2LnhtbESPQWvCQBCF7wX/wzJCL6HutkIxqato&#10;rVAoPVR76HHIjkkwOxuyo6b/visIvc3w3vfmzXw5+FadqY9NYAuPEwOKuAyu4crC9377MAMVBdlh&#10;G5gs/FKE5WJ0N8fChQt/0XknlUohHAu0UIt0hdaxrMljnISOOGmH0HuUtPaVdj1eUrhv9ZMxz9pj&#10;w+lCjR291lQedyefamw/eTOdZmuvsyyntx/5MFqsvR8PqxdQQoP8m2/0u0ucyXO4fpNG0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68uCTGAAAA3QAAAA8AAAAAAAAA&#10;AAAAAAAAoQIAAGRycy9kb3ducmV2LnhtbFBLBQYAAAAABAAEAPkAAACUAwAAAAA=&#10;">
                  <v:stroke endarrow="block"/>
                </v:line>
                <v:line id="Линия 185" o:spid="_x0000_s1077" style="position:absolute;visibility:visible;mso-wrap-style:square" from="8576,6096" to="1371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MTEsYAAADdAAAADwAAAGRycy9kb3ducmV2LnhtbESPQU/DMAyF70j8h8iTuLG0HBgry6aJ&#10;CokDTNqGOJvGa6o1TtWELvx7fJjEzdZ7fu/zapN9ryYaYxfYQDkvQBE3wXbcGvg8vt4/gYoJ2WIf&#10;mAz8UoTN+vZmhZUNF97TdEitkhCOFRpwKQ2V1rFx5DHOw0As2imMHpOsY6vtiBcJ971+KIpH7bFj&#10;aXA40Iuj5nz48QYWrt7rha7fj7t66spl/shf30tj7mZ5+wwqUU7/5uv1mxX8shB++UZG0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DExLGAAAA3QAAAA8AAAAAAAAA&#10;AAAAAAAAoQIAAGRycy9kb3ducmV2LnhtbFBLBQYAAAAABAAEAPkAAACUAwAAAAA=&#10;">
                  <v:stroke endarrow="block"/>
                </v:line>
                <v:shape id="Поле 186" o:spid="_x0000_s1078" type="#_x0000_t202" style="position:absolute;left:6858;top:13716;width:685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bjYsIA&#10;AADdAAAADwAAAGRycy9kb3ducmV2LnhtbERPzWrCQBC+C32HZQq9SN1EbNKmrqIFxas2DzDJjklo&#10;djZkVxPf3hWE3ubj+53lejStuFLvGssK4lkEgri0uuFKQf67e/8E4TyyxtYyKbiRg/XqZbLETNuB&#10;j3Q9+UqEEHYZKqi97zIpXVmTQTezHXHgzrY36APsK6l7HEK4aeU8ihJpsOHQUGNHPzWVf6eLUXA+&#10;DNOPr6HY+zw9LpItNmlhb0q9vY6bbxCeRv8vfroPOsyPoxge34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JuNiwgAAAN0AAAAPAAAAAAAAAAAAAAAAAJgCAABkcnMvZG93&#10;bnJldi54bWxQSwUGAAAAAAQABAD1AAAAhwMAAAAA&#10;" stroked="f">
                  <v:textbox>
                    <w:txbxContent>
                      <w:p w:rsidR="0064404F" w:rsidRPr="00962C84" w:rsidRDefault="0064404F" w:rsidP="00526ACB">
                        <w:r>
                          <w:t>файлы</w:t>
                        </w:r>
                      </w:p>
                    </w:txbxContent>
                  </v:textbox>
                </v:shape>
                <v:line id="Линия 187" o:spid="_x0000_s1079" style="position:absolute;flip:x;visibility:visible;mso-wrap-style:square" from="12954,11430" to="16958,142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wT8UAAADdAAAADwAAAGRycy9kb3ducmV2LnhtbESPQWvCQBCF7wX/wzKCl1B3VSg1dZW2&#10;KhSKh2oPPQ7ZMQlmZ0N2qvHfdwWhtxne+968Wax636gzdbEObGEyNqCIi+BqLi18H7aPz6CiIDts&#10;ApOFK0VYLQcPC8xduPAXnfdSqhTCMUcLlUibax2LijzGcWiJk3YMnUdJa1dq1+ElhftGT4150h5r&#10;ThcqbOm9ouK0//WpxnbH69kse/M6y+a0+ZFPo8Xa0bB/fQEl1Mu/+U5/uMRNzBRu36QR9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wT8UAAADdAAAADwAAAAAAAAAA&#10;AAAAAAChAgAAZHJzL2Rvd25yZXYueG1sUEsFBgAAAAAEAAQA+QAAAJMDAAAAAA==&#10;">
                  <v:stroke endarrow="block"/>
                </v:line>
                <v:line id="Линия 188" o:spid="_x0000_s1080" style="position:absolute;visibility:visible;mso-wrap-style:square" from="5528,5334" to="9144,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GNZcMAAADdAAAADwAAAGRycy9kb3ducmV2LnhtbERP32vCMBB+H/g/hBP2NtMq6OyMIhZh&#10;D9tAHXu+NWdTbC6liTX7781gsLf7+H7eahNtKwbqfeNYQT7JQBBXTjdcK/g87Z+eQfiArLF1TAp+&#10;yMNmPXpYYaHdjQ80HEMtUgj7AhWYELpCSl8ZsugnriNO3Nn1FkOCfS11j7cUbls5zbK5tNhwajDY&#10;0c5QdTlerYKFKQ9yIcu300c5NPkyvsev76VSj+O4fQERKIZ/8Z/7Vaf5eTaD32/SCX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RjWXDAAAA3QAAAA8AAAAAAAAAAAAA&#10;AAAAoQIAAGRycy9kb3ducmV2LnhtbFBLBQYAAAAABAAEAPkAAACRAwAAAAA=&#10;">
                  <v:stroke endarrow="block"/>
                </v:line>
                <w10:anchorlock/>
              </v:group>
            </w:pict>
          </mc:Fallback>
        </mc:AlternateContent>
      </w:r>
    </w:p>
    <w:p w:rsidR="00526ACB" w:rsidRPr="00710F6E" w:rsidRDefault="00526ACB" w:rsidP="00526ACB">
      <w:pPr>
        <w:overflowPunct w:val="0"/>
        <w:autoSpaceDE w:val="0"/>
        <w:autoSpaceDN w:val="0"/>
        <w:adjustRightInd w:val="0"/>
        <w:ind w:firstLine="567"/>
        <w:textAlignment w:val="baseline"/>
        <w:rPr>
          <w:i/>
          <w:sz w:val="28"/>
          <w:szCs w:val="20"/>
        </w:rPr>
      </w:pPr>
    </w:p>
    <w:p w:rsidR="00526ACB" w:rsidRPr="00710F6E" w:rsidRDefault="00526ACB" w:rsidP="00526ACB">
      <w:pPr>
        <w:overflowPunct w:val="0"/>
        <w:autoSpaceDE w:val="0"/>
        <w:autoSpaceDN w:val="0"/>
        <w:adjustRightInd w:val="0"/>
        <w:ind w:firstLine="567"/>
        <w:jc w:val="both"/>
        <w:textAlignment w:val="baseline"/>
        <w:rPr>
          <w:sz w:val="28"/>
          <w:szCs w:val="20"/>
          <w:u w:val="single"/>
        </w:rPr>
      </w:pPr>
      <w:r w:rsidRPr="00710F6E">
        <w:rPr>
          <w:sz w:val="28"/>
          <w:szCs w:val="20"/>
          <w:u w:val="single"/>
        </w:rPr>
        <w:t>Маскасозданияфайла</w:t>
      </w:r>
    </w:p>
    <w:p w:rsidR="00526ACB" w:rsidRPr="00710F6E" w:rsidRDefault="00526ACB" w:rsidP="00526ACB">
      <w:pPr>
        <w:overflowPunct w:val="0"/>
        <w:autoSpaceDE w:val="0"/>
        <w:autoSpaceDN w:val="0"/>
        <w:adjustRightInd w:val="0"/>
        <w:ind w:firstLine="567"/>
        <w:jc w:val="both"/>
        <w:textAlignment w:val="baseline"/>
        <w:rPr>
          <w:sz w:val="28"/>
          <w:szCs w:val="20"/>
          <w:u w:val="single"/>
        </w:rPr>
      </w:pP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fildes=open(pathname,O_CREAT, mode);</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fildes=open(pathname,O_CREAT,(~mask)&amp;mode);</w:t>
      </w:r>
    </w:p>
    <w:p w:rsidR="00526ACB" w:rsidRPr="00710F6E" w:rsidRDefault="00526ACB" w:rsidP="00526ACB">
      <w:pPr>
        <w:overflowPunct w:val="0"/>
        <w:autoSpaceDE w:val="0"/>
        <w:autoSpaceDN w:val="0"/>
        <w:adjustRightInd w:val="0"/>
        <w:ind w:firstLine="567"/>
        <w:jc w:val="both"/>
        <w:textAlignment w:val="baseline"/>
        <w:rPr>
          <w:sz w:val="28"/>
          <w:szCs w:val="20"/>
        </w:rPr>
      </w:pPr>
    </w:p>
    <w:p w:rsidR="00526ACB" w:rsidRPr="00F5449A" w:rsidRDefault="00526ACB" w:rsidP="00526ACB">
      <w:pPr>
        <w:overflowPunct w:val="0"/>
        <w:autoSpaceDE w:val="0"/>
        <w:autoSpaceDN w:val="0"/>
        <w:adjustRightInd w:val="0"/>
        <w:ind w:firstLine="567"/>
        <w:jc w:val="both"/>
        <w:textAlignment w:val="baseline"/>
        <w:rPr>
          <w:i/>
          <w:sz w:val="28"/>
          <w:szCs w:val="20"/>
          <w:lang w:val="ru-RU"/>
        </w:rPr>
      </w:pPr>
      <w:r w:rsidRPr="00710F6E">
        <w:rPr>
          <w:i/>
          <w:sz w:val="28"/>
          <w:szCs w:val="20"/>
        </w:rPr>
        <w:t>mode</w:t>
      </w:r>
      <w:r w:rsidRPr="00F5449A">
        <w:rPr>
          <w:i/>
          <w:sz w:val="28"/>
          <w:szCs w:val="20"/>
          <w:lang w:val="ru-RU"/>
        </w:rPr>
        <w:t>_</w:t>
      </w:r>
      <w:r w:rsidRPr="00710F6E">
        <w:rPr>
          <w:i/>
          <w:sz w:val="28"/>
          <w:szCs w:val="20"/>
        </w:rPr>
        <w:t>tumask</w:t>
      </w:r>
      <w:r w:rsidRPr="00F5449A">
        <w:rPr>
          <w:i/>
          <w:sz w:val="28"/>
          <w:szCs w:val="20"/>
          <w:lang w:val="ru-RU"/>
        </w:rPr>
        <w:t>(</w:t>
      </w:r>
      <w:r w:rsidRPr="00710F6E">
        <w:rPr>
          <w:i/>
          <w:sz w:val="28"/>
          <w:szCs w:val="20"/>
        </w:rPr>
        <w:t>mode</w:t>
      </w:r>
      <w:r w:rsidRPr="00F5449A">
        <w:rPr>
          <w:i/>
          <w:sz w:val="28"/>
          <w:szCs w:val="20"/>
          <w:lang w:val="ru-RU"/>
        </w:rPr>
        <w:t>_</w:t>
      </w:r>
      <w:r w:rsidRPr="00710F6E">
        <w:rPr>
          <w:i/>
          <w:sz w:val="28"/>
          <w:szCs w:val="20"/>
        </w:rPr>
        <w:t>tnewmask</w:t>
      </w:r>
      <w:r w:rsidRPr="00F5449A">
        <w:rPr>
          <w:i/>
          <w:sz w:val="28"/>
          <w:szCs w:val="20"/>
          <w:lang w:val="ru-RU"/>
        </w:rPr>
        <w:t>) – системный вызов для установки маски</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С каждым процессом связана маска создания файла для автоматического выключения битов прав доступа при создании файла не зависимо от режима заданных опций функций </w:t>
      </w:r>
      <w:r w:rsidRPr="00710F6E">
        <w:rPr>
          <w:sz w:val="28"/>
          <w:szCs w:val="20"/>
        </w:rPr>
        <w:t>open</w:t>
      </w:r>
      <w:r w:rsidRPr="00F5449A">
        <w:rPr>
          <w:sz w:val="28"/>
          <w:szCs w:val="20"/>
          <w:lang w:val="ru-RU"/>
        </w:rPr>
        <w:t xml:space="preserve"> или </w:t>
      </w:r>
      <w:r w:rsidRPr="00710F6E">
        <w:rPr>
          <w:sz w:val="28"/>
          <w:szCs w:val="20"/>
        </w:rPr>
        <w:t>creat</w:t>
      </w:r>
      <w:r w:rsidRPr="00F5449A">
        <w:rPr>
          <w:sz w:val="28"/>
          <w:szCs w:val="20"/>
          <w:lang w:val="ru-RU"/>
        </w:rPr>
        <w:t>. Это предотвращает случайное включениел лишних прав доступа при создании выполняемым процессом файлов.</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u w:val="single"/>
        </w:rPr>
        <w:t>Прототип</w:t>
      </w:r>
      <w:r w:rsidRPr="00710F6E">
        <w:rPr>
          <w:i/>
          <w:sz w:val="28"/>
          <w:szCs w:val="20"/>
        </w:rPr>
        <w:t>:</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#include &lt;sys/types.h&gt;</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#include &lt;sys/stat.h&gt;</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mode_t umask ( mode_t newmask);</w:t>
      </w:r>
    </w:p>
    <w:p w:rsidR="00526ACB" w:rsidRPr="00710F6E" w:rsidRDefault="00526ACB" w:rsidP="00526ACB">
      <w:pPr>
        <w:overflowPunct w:val="0"/>
        <w:autoSpaceDE w:val="0"/>
        <w:autoSpaceDN w:val="0"/>
        <w:adjustRightInd w:val="0"/>
        <w:jc w:val="both"/>
        <w:textAlignment w:val="baseline"/>
        <w:rPr>
          <w:i/>
          <w:sz w:val="28"/>
          <w:szCs w:val="20"/>
        </w:rPr>
      </w:pPr>
    </w:p>
    <w:p w:rsidR="00526ACB" w:rsidRPr="00F5449A" w:rsidRDefault="00526ACB" w:rsidP="00526ACB">
      <w:pPr>
        <w:overflowPunct w:val="0"/>
        <w:autoSpaceDE w:val="0"/>
        <w:autoSpaceDN w:val="0"/>
        <w:adjustRightInd w:val="0"/>
        <w:ind w:firstLine="567"/>
        <w:jc w:val="both"/>
        <w:textAlignment w:val="baseline"/>
        <w:rPr>
          <w:i/>
          <w:sz w:val="28"/>
          <w:szCs w:val="20"/>
          <w:u w:val="single"/>
          <w:lang w:val="ru-RU"/>
        </w:rPr>
      </w:pPr>
      <w:r w:rsidRPr="00F5449A">
        <w:rPr>
          <w:i/>
          <w:sz w:val="28"/>
          <w:szCs w:val="20"/>
          <w:u w:val="single"/>
          <w:lang w:val="ru-RU"/>
        </w:rPr>
        <w:lastRenderedPageBreak/>
        <w:t>Пример:</w:t>
      </w:r>
    </w:p>
    <w:p w:rsidR="00526ACB" w:rsidRPr="00F5449A" w:rsidRDefault="00526ACB" w:rsidP="00526ACB">
      <w:pPr>
        <w:overflowPunct w:val="0"/>
        <w:autoSpaceDE w:val="0"/>
        <w:autoSpaceDN w:val="0"/>
        <w:adjustRightInd w:val="0"/>
        <w:ind w:firstLine="567"/>
        <w:jc w:val="both"/>
        <w:textAlignment w:val="baseline"/>
        <w:rPr>
          <w:i/>
          <w:sz w:val="28"/>
          <w:szCs w:val="20"/>
          <w:lang w:val="ru-RU"/>
        </w:rPr>
      </w:pPr>
      <w:r w:rsidRPr="00F5449A">
        <w:rPr>
          <w:i/>
          <w:sz w:val="28"/>
          <w:szCs w:val="20"/>
          <w:lang w:val="ru-RU"/>
        </w:rPr>
        <w:t>/* функция позволяет создать файл с правами,</w:t>
      </w:r>
    </w:p>
    <w:p w:rsidR="00526ACB" w:rsidRPr="00F5449A" w:rsidRDefault="00526ACB" w:rsidP="00526ACB">
      <w:pPr>
        <w:overflowPunct w:val="0"/>
        <w:autoSpaceDE w:val="0"/>
        <w:autoSpaceDN w:val="0"/>
        <w:adjustRightInd w:val="0"/>
        <w:ind w:firstLine="567"/>
        <w:jc w:val="both"/>
        <w:textAlignment w:val="baseline"/>
        <w:rPr>
          <w:i/>
          <w:sz w:val="28"/>
          <w:szCs w:val="20"/>
          <w:lang w:val="ru-RU"/>
        </w:rPr>
      </w:pPr>
      <w:r w:rsidRPr="00F5449A">
        <w:rPr>
          <w:i/>
          <w:sz w:val="28"/>
          <w:szCs w:val="20"/>
          <w:lang w:val="ru-RU"/>
        </w:rPr>
        <w:t xml:space="preserve">    значения которых передаются через второй аргумент */</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#include &lt;fcntl.h&gt;</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#include &lt;sys/stat.h&gt;</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int special_creat(const char *pathname,mode_t mode)</w:t>
      </w:r>
    </w:p>
    <w:p w:rsidR="00526ACB" w:rsidRPr="00710F6E" w:rsidRDefault="00526ACB" w:rsidP="00526ACB">
      <w:pPr>
        <w:overflowPunct w:val="0"/>
        <w:autoSpaceDE w:val="0"/>
        <w:autoSpaceDN w:val="0"/>
        <w:adjustRightInd w:val="0"/>
        <w:ind w:firstLine="567"/>
        <w:jc w:val="both"/>
        <w:textAlignment w:val="baseline"/>
        <w:rPr>
          <w:i/>
          <w:sz w:val="28"/>
          <w:szCs w:val="20"/>
          <w:lang w:val="de-DE"/>
        </w:rPr>
      </w:pPr>
      <w:r w:rsidRPr="00710F6E">
        <w:rPr>
          <w:i/>
          <w:sz w:val="28"/>
          <w:szCs w:val="20"/>
          <w:lang w:val="de-DE"/>
        </w:rPr>
        <w:t>{ mode_t oldu;</w:t>
      </w:r>
    </w:p>
    <w:p w:rsidR="00526ACB" w:rsidRPr="00710F6E" w:rsidRDefault="00526ACB" w:rsidP="00526ACB">
      <w:pPr>
        <w:overflowPunct w:val="0"/>
        <w:autoSpaceDE w:val="0"/>
        <w:autoSpaceDN w:val="0"/>
        <w:adjustRightInd w:val="0"/>
        <w:ind w:firstLine="567"/>
        <w:jc w:val="both"/>
        <w:textAlignment w:val="baseline"/>
        <w:rPr>
          <w:i/>
          <w:sz w:val="28"/>
          <w:szCs w:val="20"/>
          <w:lang w:val="de-DE"/>
        </w:rPr>
      </w:pPr>
      <w:r w:rsidRPr="00710F6E">
        <w:rPr>
          <w:i/>
          <w:sz w:val="28"/>
          <w:szCs w:val="20"/>
          <w:lang w:val="de-DE"/>
        </w:rPr>
        <w:t xml:space="preserve">  int f_d;</w:t>
      </w:r>
    </w:p>
    <w:p w:rsidR="00526ACB" w:rsidRPr="00710F6E" w:rsidRDefault="00526ACB" w:rsidP="00526ACB">
      <w:pPr>
        <w:overflowPunct w:val="0"/>
        <w:autoSpaceDE w:val="0"/>
        <w:autoSpaceDN w:val="0"/>
        <w:adjustRightInd w:val="0"/>
        <w:ind w:firstLine="567"/>
        <w:jc w:val="both"/>
        <w:textAlignment w:val="baseline"/>
        <w:rPr>
          <w:i/>
          <w:sz w:val="28"/>
          <w:szCs w:val="20"/>
          <w:lang w:val="de-DE"/>
        </w:rPr>
      </w:pPr>
    </w:p>
    <w:p w:rsidR="00526ACB" w:rsidRPr="00710F6E" w:rsidRDefault="00526ACB" w:rsidP="00526ACB">
      <w:pPr>
        <w:overflowPunct w:val="0"/>
        <w:autoSpaceDE w:val="0"/>
        <w:autoSpaceDN w:val="0"/>
        <w:adjustRightInd w:val="0"/>
        <w:ind w:firstLine="567"/>
        <w:jc w:val="both"/>
        <w:textAlignment w:val="baseline"/>
        <w:rPr>
          <w:i/>
          <w:sz w:val="28"/>
          <w:szCs w:val="20"/>
          <w:lang w:val="de-DE"/>
        </w:rPr>
      </w:pPr>
      <w:r w:rsidRPr="00710F6E">
        <w:rPr>
          <w:i/>
          <w:sz w:val="28"/>
          <w:szCs w:val="20"/>
          <w:lang w:val="de-DE"/>
        </w:rPr>
        <w:t xml:space="preserve">  if (oldu=umask(0))==-1)</w:t>
      </w:r>
    </w:p>
    <w:p w:rsidR="00526ACB" w:rsidRPr="00710F6E" w:rsidRDefault="00526ACB" w:rsidP="00526ACB">
      <w:pPr>
        <w:overflowPunct w:val="0"/>
        <w:autoSpaceDE w:val="0"/>
        <w:autoSpaceDN w:val="0"/>
        <w:adjustRightInd w:val="0"/>
        <w:ind w:firstLine="567"/>
        <w:jc w:val="both"/>
        <w:textAlignment w:val="baseline"/>
        <w:rPr>
          <w:i/>
          <w:sz w:val="28"/>
          <w:szCs w:val="20"/>
          <w:lang w:val="de-DE"/>
        </w:rPr>
      </w:pPr>
      <w:r w:rsidRPr="00710F6E">
        <w:rPr>
          <w:i/>
          <w:sz w:val="28"/>
          <w:szCs w:val="20"/>
          <w:lang w:val="de-DE"/>
        </w:rPr>
        <w:t xml:space="preserve">      { printf(“</w:t>
      </w:r>
      <w:r w:rsidRPr="00710F6E">
        <w:rPr>
          <w:i/>
          <w:sz w:val="28"/>
          <w:szCs w:val="20"/>
        </w:rPr>
        <w:t>Ошибкасохранениястароймаски</w:t>
      </w:r>
      <w:r w:rsidRPr="00710F6E">
        <w:rPr>
          <w:i/>
          <w:sz w:val="28"/>
          <w:szCs w:val="20"/>
          <w:lang w:val="de-DE"/>
        </w:rPr>
        <w:t>\n”); return (-1); };</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if ((f_d=open(pathname,O_WRONLY|O_CREAT|O_EXCL,mode))==-1)</w:t>
      </w:r>
    </w:p>
    <w:p w:rsidR="00526ACB" w:rsidRPr="00F5449A" w:rsidRDefault="00526ACB" w:rsidP="00526ACB">
      <w:pPr>
        <w:overflowPunct w:val="0"/>
        <w:autoSpaceDE w:val="0"/>
        <w:autoSpaceDN w:val="0"/>
        <w:adjustRightInd w:val="0"/>
        <w:ind w:firstLine="567"/>
        <w:jc w:val="both"/>
        <w:textAlignment w:val="baseline"/>
        <w:rPr>
          <w:i/>
          <w:sz w:val="28"/>
          <w:szCs w:val="20"/>
          <w:lang w:val="ru-RU"/>
        </w:rPr>
      </w:pPr>
      <w:r w:rsidRPr="00710F6E">
        <w:rPr>
          <w:i/>
          <w:sz w:val="28"/>
          <w:szCs w:val="20"/>
        </w:rPr>
        <w:t xml:space="preserve">      printf</w:t>
      </w:r>
      <w:r w:rsidRPr="00F5449A">
        <w:rPr>
          <w:i/>
          <w:sz w:val="28"/>
          <w:szCs w:val="20"/>
          <w:lang w:val="ru-RU"/>
        </w:rPr>
        <w:t>(“Ошибка открытия файла\</w:t>
      </w:r>
      <w:r w:rsidRPr="00710F6E">
        <w:rPr>
          <w:i/>
          <w:sz w:val="28"/>
          <w:szCs w:val="20"/>
        </w:rPr>
        <w:t>n</w:t>
      </w:r>
      <w:r w:rsidRPr="00F5449A">
        <w:rPr>
          <w:i/>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i/>
          <w:sz w:val="28"/>
          <w:szCs w:val="20"/>
          <w:lang w:val="ru-RU"/>
        </w:rPr>
      </w:pPr>
      <w:r w:rsidRPr="00710F6E">
        <w:rPr>
          <w:i/>
          <w:sz w:val="28"/>
          <w:szCs w:val="20"/>
        </w:rPr>
        <w:t>if</w:t>
      </w:r>
      <w:r w:rsidRPr="00F5449A">
        <w:rPr>
          <w:i/>
          <w:sz w:val="28"/>
          <w:szCs w:val="20"/>
          <w:lang w:val="ru-RU"/>
        </w:rPr>
        <w:t xml:space="preserve"> (</w:t>
      </w:r>
      <w:r w:rsidRPr="00710F6E">
        <w:rPr>
          <w:i/>
          <w:sz w:val="28"/>
          <w:szCs w:val="20"/>
        </w:rPr>
        <w:t>umask</w:t>
      </w:r>
      <w:r w:rsidRPr="00F5449A">
        <w:rPr>
          <w:i/>
          <w:sz w:val="28"/>
          <w:szCs w:val="20"/>
          <w:lang w:val="ru-RU"/>
        </w:rPr>
        <w:t>(</w:t>
      </w:r>
      <w:r w:rsidRPr="00710F6E">
        <w:rPr>
          <w:i/>
          <w:sz w:val="28"/>
          <w:szCs w:val="20"/>
        </w:rPr>
        <w:t>oldu</w:t>
      </w:r>
      <w:r w:rsidRPr="00F5449A">
        <w:rPr>
          <w:i/>
          <w:sz w:val="28"/>
          <w:szCs w:val="20"/>
          <w:lang w:val="ru-RU"/>
        </w:rPr>
        <w:t xml:space="preserve">)==-1) </w:t>
      </w:r>
      <w:r w:rsidRPr="00710F6E">
        <w:rPr>
          <w:i/>
          <w:sz w:val="28"/>
          <w:szCs w:val="20"/>
        </w:rPr>
        <w:t>printf</w:t>
      </w:r>
      <w:r w:rsidRPr="00F5449A">
        <w:rPr>
          <w:i/>
          <w:sz w:val="28"/>
          <w:szCs w:val="20"/>
          <w:lang w:val="ru-RU"/>
        </w:rPr>
        <w:t>(“Ошибка восстановления старой маски\</w:t>
      </w:r>
      <w:r w:rsidRPr="00710F6E">
        <w:rPr>
          <w:i/>
          <w:sz w:val="28"/>
          <w:szCs w:val="20"/>
        </w:rPr>
        <w:t>n</w:t>
      </w:r>
      <w:r w:rsidRPr="00F5449A">
        <w:rPr>
          <w:i/>
          <w:sz w:val="28"/>
          <w:szCs w:val="20"/>
          <w:lang w:val="ru-RU"/>
        </w:rPr>
        <w:t>”);</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return(f_d);</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w:t>
      </w:r>
    </w:p>
    <w:p w:rsidR="00526ACB" w:rsidRPr="00710F6E" w:rsidRDefault="00526ACB" w:rsidP="00526ACB">
      <w:pPr>
        <w:overflowPunct w:val="0"/>
        <w:autoSpaceDE w:val="0"/>
        <w:autoSpaceDN w:val="0"/>
        <w:adjustRightInd w:val="0"/>
        <w:ind w:firstLine="567"/>
        <w:jc w:val="both"/>
        <w:textAlignment w:val="baseline"/>
        <w:rPr>
          <w:i/>
          <w:sz w:val="28"/>
          <w:szCs w:val="20"/>
        </w:rPr>
      </w:pPr>
    </w:p>
    <w:p w:rsidR="00526ACB" w:rsidRPr="00710F6E" w:rsidRDefault="00526ACB" w:rsidP="00526ACB">
      <w:pPr>
        <w:overflowPunct w:val="0"/>
        <w:autoSpaceDE w:val="0"/>
        <w:autoSpaceDN w:val="0"/>
        <w:adjustRightInd w:val="0"/>
        <w:ind w:firstLine="567"/>
        <w:jc w:val="both"/>
        <w:textAlignment w:val="baseline"/>
        <w:rPr>
          <w:i/>
          <w:sz w:val="28"/>
          <w:szCs w:val="20"/>
          <w:u w:val="single"/>
        </w:rPr>
      </w:pPr>
      <w:r w:rsidRPr="00710F6E">
        <w:rPr>
          <w:i/>
          <w:sz w:val="28"/>
          <w:szCs w:val="20"/>
          <w:u w:val="single"/>
        </w:rPr>
        <w:t>Прототип:</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#include &lt;unistd.h&gt;</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int acces(const char *pathname, int amode);</w:t>
      </w:r>
    </w:p>
    <w:p w:rsidR="00526ACB" w:rsidRPr="00710F6E" w:rsidRDefault="00526ACB" w:rsidP="00526ACB">
      <w:pPr>
        <w:overflowPunct w:val="0"/>
        <w:autoSpaceDE w:val="0"/>
        <w:autoSpaceDN w:val="0"/>
        <w:adjustRightInd w:val="0"/>
        <w:ind w:firstLine="567"/>
        <w:jc w:val="both"/>
        <w:textAlignment w:val="baseline"/>
        <w:rPr>
          <w:i/>
          <w:sz w:val="28"/>
          <w:szCs w:val="20"/>
        </w:rPr>
      </w:pPr>
    </w:p>
    <w:p w:rsidR="00526ACB" w:rsidRPr="00F5449A" w:rsidRDefault="00526ACB" w:rsidP="00526ACB">
      <w:pPr>
        <w:overflowPunct w:val="0"/>
        <w:autoSpaceDE w:val="0"/>
        <w:autoSpaceDN w:val="0"/>
        <w:adjustRightInd w:val="0"/>
        <w:ind w:firstLine="567"/>
        <w:jc w:val="both"/>
        <w:textAlignment w:val="baseline"/>
        <w:rPr>
          <w:i/>
          <w:sz w:val="28"/>
          <w:szCs w:val="20"/>
          <w:u w:val="single"/>
          <w:lang w:val="ru-RU"/>
        </w:rPr>
      </w:pPr>
      <w:r w:rsidRPr="00F5449A">
        <w:rPr>
          <w:i/>
          <w:sz w:val="28"/>
          <w:szCs w:val="20"/>
          <w:u w:val="single"/>
          <w:lang w:val="ru-RU"/>
        </w:rPr>
        <w:t>Пример:</w:t>
      </w:r>
    </w:p>
    <w:p w:rsidR="00526ACB" w:rsidRPr="00F5449A" w:rsidRDefault="00526ACB" w:rsidP="00526ACB">
      <w:pPr>
        <w:overflowPunct w:val="0"/>
        <w:autoSpaceDE w:val="0"/>
        <w:autoSpaceDN w:val="0"/>
        <w:adjustRightInd w:val="0"/>
        <w:ind w:firstLine="567"/>
        <w:jc w:val="both"/>
        <w:textAlignment w:val="baseline"/>
        <w:rPr>
          <w:i/>
          <w:sz w:val="28"/>
          <w:szCs w:val="20"/>
          <w:lang w:val="ru-RU"/>
        </w:rPr>
      </w:pPr>
      <w:r w:rsidRPr="00F5449A">
        <w:rPr>
          <w:i/>
          <w:sz w:val="28"/>
          <w:szCs w:val="20"/>
          <w:lang w:val="ru-RU"/>
        </w:rPr>
        <w:t>/* проверка отдельных прав доступа к файлу */</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#include &lt;stdio.h&gt;</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#include &lt;stdlib.h&gt;</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#include &lt;unistd.h&gt;</w:t>
      </w:r>
    </w:p>
    <w:p w:rsidR="00526ACB" w:rsidRPr="00710F6E" w:rsidRDefault="00526ACB" w:rsidP="00526ACB">
      <w:pPr>
        <w:overflowPunct w:val="0"/>
        <w:autoSpaceDE w:val="0"/>
        <w:autoSpaceDN w:val="0"/>
        <w:adjustRightInd w:val="0"/>
        <w:ind w:firstLine="567"/>
        <w:jc w:val="both"/>
        <w:textAlignment w:val="baseline"/>
        <w:rPr>
          <w:i/>
          <w:sz w:val="28"/>
          <w:szCs w:val="20"/>
        </w:rPr>
      </w:pP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main()</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 xml:space="preserve">  char *filename=”afile”;</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 xml:space="preserve">  if (access(filename,R_OK)==0)</w:t>
      </w:r>
    </w:p>
    <w:p w:rsidR="00526ACB" w:rsidRPr="00F5449A" w:rsidRDefault="00526ACB" w:rsidP="00526ACB">
      <w:pPr>
        <w:overflowPunct w:val="0"/>
        <w:autoSpaceDE w:val="0"/>
        <w:autoSpaceDN w:val="0"/>
        <w:adjustRightInd w:val="0"/>
        <w:ind w:firstLine="567"/>
        <w:jc w:val="both"/>
        <w:textAlignment w:val="baseline"/>
        <w:rPr>
          <w:i/>
          <w:sz w:val="28"/>
          <w:szCs w:val="20"/>
          <w:lang w:val="ru-RU"/>
        </w:rPr>
      </w:pPr>
      <w:r w:rsidRPr="00710F6E">
        <w:rPr>
          <w:i/>
          <w:sz w:val="28"/>
          <w:szCs w:val="20"/>
        </w:rPr>
        <w:t xml:space="preserve">     printf</w:t>
      </w:r>
      <w:r w:rsidRPr="00F5449A">
        <w:rPr>
          <w:i/>
          <w:sz w:val="28"/>
          <w:szCs w:val="20"/>
          <w:lang w:val="ru-RU"/>
        </w:rPr>
        <w:t>(“Пользователь имеет право доступа на чтение\</w:t>
      </w:r>
      <w:r w:rsidRPr="00710F6E">
        <w:rPr>
          <w:i/>
          <w:sz w:val="28"/>
          <w:szCs w:val="20"/>
        </w:rPr>
        <w:t>n</w:t>
      </w:r>
      <w:r w:rsidRPr="00F5449A">
        <w:rPr>
          <w:i/>
          <w:sz w:val="28"/>
          <w:szCs w:val="20"/>
          <w:lang w:val="ru-RU"/>
        </w:rPr>
        <w:t xml:space="preserve">”); </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if (access(filename,W_OK)==-1)</w:t>
      </w:r>
    </w:p>
    <w:p w:rsidR="00526ACB" w:rsidRPr="00F5449A" w:rsidRDefault="00526ACB" w:rsidP="00526ACB">
      <w:pPr>
        <w:overflowPunct w:val="0"/>
        <w:autoSpaceDE w:val="0"/>
        <w:autoSpaceDN w:val="0"/>
        <w:adjustRightInd w:val="0"/>
        <w:ind w:firstLine="567"/>
        <w:jc w:val="both"/>
        <w:textAlignment w:val="baseline"/>
        <w:rPr>
          <w:i/>
          <w:sz w:val="28"/>
          <w:szCs w:val="20"/>
          <w:lang w:val="ru-RU"/>
        </w:rPr>
      </w:pPr>
      <w:r w:rsidRPr="00710F6E">
        <w:rPr>
          <w:i/>
          <w:sz w:val="28"/>
          <w:szCs w:val="20"/>
        </w:rPr>
        <w:t xml:space="preserve">     printf</w:t>
      </w:r>
      <w:r w:rsidRPr="00F5449A">
        <w:rPr>
          <w:i/>
          <w:sz w:val="28"/>
          <w:szCs w:val="20"/>
          <w:lang w:val="ru-RU"/>
        </w:rPr>
        <w:t>(“Пользователь не имеет права доступа на запись\</w:t>
      </w:r>
      <w:r w:rsidRPr="00710F6E">
        <w:rPr>
          <w:i/>
          <w:sz w:val="28"/>
          <w:szCs w:val="20"/>
        </w:rPr>
        <w:t>n</w:t>
      </w:r>
      <w:r w:rsidRPr="00F5449A">
        <w:rPr>
          <w:i/>
          <w:sz w:val="28"/>
          <w:szCs w:val="20"/>
          <w:lang w:val="ru-RU"/>
        </w:rPr>
        <w:t>”);</w:t>
      </w:r>
    </w:p>
    <w:p w:rsidR="00526ACB" w:rsidRPr="00710F6E" w:rsidRDefault="00526ACB" w:rsidP="00526ACB">
      <w:pPr>
        <w:overflowPunct w:val="0"/>
        <w:autoSpaceDE w:val="0"/>
        <w:autoSpaceDN w:val="0"/>
        <w:adjustRightInd w:val="0"/>
        <w:ind w:firstLine="567"/>
        <w:jc w:val="both"/>
        <w:textAlignment w:val="baseline"/>
        <w:rPr>
          <w:i/>
          <w:sz w:val="28"/>
          <w:szCs w:val="20"/>
        </w:rPr>
      </w:pPr>
      <w:r w:rsidRPr="00710F6E">
        <w:rPr>
          <w:i/>
          <w:sz w:val="28"/>
          <w:szCs w:val="20"/>
        </w:rPr>
        <w:t>if (access(filename,X_OK)==0)</w:t>
      </w:r>
    </w:p>
    <w:p w:rsidR="00526ACB" w:rsidRPr="00F5449A" w:rsidRDefault="00526ACB" w:rsidP="00526ACB">
      <w:pPr>
        <w:overflowPunct w:val="0"/>
        <w:autoSpaceDE w:val="0"/>
        <w:autoSpaceDN w:val="0"/>
        <w:adjustRightInd w:val="0"/>
        <w:ind w:firstLine="567"/>
        <w:jc w:val="both"/>
        <w:textAlignment w:val="baseline"/>
        <w:rPr>
          <w:i/>
          <w:sz w:val="28"/>
          <w:szCs w:val="20"/>
          <w:lang w:val="ru-RU"/>
        </w:rPr>
      </w:pPr>
      <w:r w:rsidRPr="00710F6E">
        <w:rPr>
          <w:i/>
          <w:sz w:val="28"/>
          <w:szCs w:val="20"/>
        </w:rPr>
        <w:t xml:space="preserve">     printf</w:t>
      </w:r>
      <w:r w:rsidRPr="00F5449A">
        <w:rPr>
          <w:i/>
          <w:sz w:val="28"/>
          <w:szCs w:val="20"/>
          <w:lang w:val="ru-RU"/>
        </w:rPr>
        <w:t>(“Есть право выполнения\</w:t>
      </w:r>
      <w:r w:rsidRPr="00710F6E">
        <w:rPr>
          <w:i/>
          <w:sz w:val="28"/>
          <w:szCs w:val="20"/>
        </w:rPr>
        <w:t>n</w:t>
      </w:r>
      <w:r w:rsidRPr="00F5449A">
        <w:rPr>
          <w:i/>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i/>
          <w:sz w:val="28"/>
          <w:szCs w:val="20"/>
          <w:lang w:val="ru-RU"/>
        </w:rPr>
      </w:pPr>
      <w:r w:rsidRPr="00F5449A">
        <w:rPr>
          <w:i/>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Стандартная библиотека ввода-вывода вместо использования файлов дескриптора определяет указатель на специальную структуру данных типа </w:t>
      </w:r>
      <w:r w:rsidRPr="00710F6E">
        <w:rPr>
          <w:sz w:val="28"/>
          <w:szCs w:val="20"/>
        </w:rPr>
        <w:t>FILE</w:t>
      </w:r>
      <w:r w:rsidRPr="00F5449A">
        <w:rPr>
          <w:sz w:val="28"/>
          <w:szCs w:val="20"/>
          <w:lang w:val="ru-RU"/>
        </w:rPr>
        <w:t xml:space="preserve">, называемый потоком или файловым указателем. Стандартные потоки ввода-вывода обозначаются символическими именами: </w:t>
      </w:r>
      <w:r w:rsidRPr="00710F6E">
        <w:rPr>
          <w:sz w:val="28"/>
          <w:szCs w:val="20"/>
        </w:rPr>
        <w:t>stdin</w:t>
      </w:r>
      <w:r w:rsidRPr="00F5449A">
        <w:rPr>
          <w:sz w:val="28"/>
          <w:szCs w:val="20"/>
          <w:lang w:val="ru-RU"/>
        </w:rPr>
        <w:t xml:space="preserve">, </w:t>
      </w:r>
      <w:r w:rsidRPr="00710F6E">
        <w:rPr>
          <w:sz w:val="28"/>
          <w:szCs w:val="20"/>
        </w:rPr>
        <w:t>stdout</w:t>
      </w:r>
      <w:r w:rsidRPr="00F5449A">
        <w:rPr>
          <w:sz w:val="28"/>
          <w:szCs w:val="20"/>
          <w:lang w:val="ru-RU"/>
        </w:rPr>
        <w:t xml:space="preserve"> и </w:t>
      </w:r>
      <w:r w:rsidRPr="00710F6E">
        <w:rPr>
          <w:sz w:val="28"/>
          <w:szCs w:val="20"/>
        </w:rPr>
        <w:t>stderr</w:t>
      </w:r>
      <w:r w:rsidRPr="00F5449A">
        <w:rPr>
          <w:sz w:val="28"/>
          <w:szCs w:val="20"/>
          <w:lang w:val="ru-RU"/>
        </w:rPr>
        <w:t xml:space="preserve"> соответственно для потоков ввода, вывода и сообщения об ошибках. Они соответствуют файловым дескрипторам 0, 1 и 2 и определены следующим образом:</w:t>
      </w:r>
    </w:p>
    <w:p w:rsidR="00526ACB" w:rsidRPr="00F5449A" w:rsidRDefault="00526ACB" w:rsidP="00526ACB">
      <w:pPr>
        <w:overflowPunct w:val="0"/>
        <w:autoSpaceDE w:val="0"/>
        <w:autoSpaceDN w:val="0"/>
        <w:adjustRightInd w:val="0"/>
        <w:textAlignment w:val="baseline"/>
        <w:rPr>
          <w:i/>
          <w:sz w:val="28"/>
          <w:szCs w:val="20"/>
          <w:lang w:val="ru-RU"/>
        </w:rPr>
      </w:pPr>
      <w:r w:rsidRPr="00710F6E">
        <w:rPr>
          <w:i/>
          <w:sz w:val="28"/>
          <w:szCs w:val="20"/>
        </w:rPr>
        <w:t>extern</w:t>
      </w:r>
      <w:r w:rsidRPr="00F5449A">
        <w:rPr>
          <w:i/>
          <w:sz w:val="28"/>
          <w:szCs w:val="20"/>
          <w:lang w:val="ru-RU"/>
        </w:rPr>
        <w:t xml:space="preserve"> </w:t>
      </w:r>
      <w:r w:rsidRPr="00710F6E">
        <w:rPr>
          <w:i/>
          <w:sz w:val="28"/>
          <w:szCs w:val="20"/>
        </w:rPr>
        <w:t>FILE</w:t>
      </w:r>
      <w:r w:rsidRPr="00F5449A">
        <w:rPr>
          <w:i/>
          <w:sz w:val="28"/>
          <w:szCs w:val="20"/>
          <w:lang w:val="ru-RU"/>
        </w:rPr>
        <w:t xml:space="preserve"> *</w:t>
      </w:r>
      <w:r w:rsidRPr="00710F6E">
        <w:rPr>
          <w:i/>
          <w:sz w:val="28"/>
          <w:szCs w:val="20"/>
        </w:rPr>
        <w:t>stdin</w:t>
      </w:r>
      <w:r w:rsidRPr="00F5449A">
        <w:rPr>
          <w:i/>
          <w:sz w:val="28"/>
          <w:szCs w:val="20"/>
          <w:lang w:val="ru-RU"/>
        </w:rPr>
        <w:t>;</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extern FILE *stdout;</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extern FILE *stderr.</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Для работы с файлами используются следующие наиболее часто используемые функции:</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fopen</w:t>
      </w:r>
      <w:r w:rsidRPr="00F5449A">
        <w:rPr>
          <w:sz w:val="28"/>
          <w:szCs w:val="20"/>
          <w:lang w:val="ru-RU"/>
        </w:rPr>
        <w:t xml:space="preserve"> - открывает файл с указанным именем и возвращает файловый указатель, ассоциированный с данным файлом.</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fclose</w:t>
      </w:r>
      <w:r w:rsidRPr="00F5449A">
        <w:rPr>
          <w:sz w:val="28"/>
          <w:szCs w:val="20"/>
          <w:lang w:val="ru-RU"/>
        </w:rPr>
        <w:t xml:space="preserve"> - закрывает поток, освобождая буферы.</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fflush</w:t>
      </w:r>
      <w:r w:rsidRPr="00F5449A">
        <w:rPr>
          <w:sz w:val="28"/>
          <w:szCs w:val="20"/>
          <w:lang w:val="ru-RU"/>
        </w:rPr>
        <w:t xml:space="preserve"> - очищает буфер потока, открытого на запись.</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lastRenderedPageBreak/>
        <w:t>getc</w:t>
      </w:r>
      <w:r w:rsidRPr="00F5449A">
        <w:rPr>
          <w:sz w:val="28"/>
          <w:szCs w:val="20"/>
          <w:lang w:val="ru-RU"/>
        </w:rPr>
        <w:t xml:space="preserve"> - считывает символ из потока.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putc</w:t>
      </w:r>
      <w:r w:rsidRPr="00F5449A">
        <w:rPr>
          <w:sz w:val="28"/>
          <w:szCs w:val="20"/>
          <w:lang w:val="ru-RU"/>
        </w:rPr>
        <w:t xml:space="preserve"> - записывает символ в поток.</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gets</w:t>
      </w:r>
      <w:r w:rsidRPr="00F5449A">
        <w:rPr>
          <w:sz w:val="28"/>
          <w:szCs w:val="20"/>
          <w:lang w:val="ru-RU"/>
        </w:rPr>
        <w:t xml:space="preserve"> - считывает строку из потока.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puts</w:t>
      </w:r>
      <w:r w:rsidRPr="00F5449A">
        <w:rPr>
          <w:sz w:val="28"/>
          <w:szCs w:val="20"/>
          <w:lang w:val="ru-RU"/>
        </w:rPr>
        <w:t xml:space="preserve"> - записывает строку в поток.</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fread</w:t>
      </w:r>
      <w:r w:rsidRPr="00F5449A">
        <w:rPr>
          <w:sz w:val="28"/>
          <w:szCs w:val="20"/>
          <w:lang w:val="ru-RU"/>
        </w:rPr>
        <w:t xml:space="preserve"> - считывает указанное число байтов из потока.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fwrite</w:t>
      </w:r>
      <w:r w:rsidRPr="00F5449A">
        <w:rPr>
          <w:sz w:val="28"/>
          <w:szCs w:val="20"/>
          <w:lang w:val="ru-RU"/>
        </w:rPr>
        <w:t xml:space="preserve"> - записывает указанное число байтов в поток.</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fseek</w:t>
      </w:r>
      <w:r w:rsidRPr="00F5449A">
        <w:rPr>
          <w:sz w:val="28"/>
          <w:szCs w:val="20"/>
          <w:lang w:val="ru-RU"/>
        </w:rPr>
        <w:t xml:space="preserve"> - позиционирует указатель в потоке.</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fprintf</w:t>
      </w:r>
      <w:r w:rsidRPr="00F5449A">
        <w:rPr>
          <w:sz w:val="28"/>
          <w:szCs w:val="20"/>
          <w:lang w:val="ru-RU"/>
        </w:rPr>
        <w:t xml:space="preserve"> - производит форматированный вывод.</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fscanf</w:t>
      </w:r>
      <w:r w:rsidRPr="00F5449A">
        <w:rPr>
          <w:sz w:val="28"/>
          <w:szCs w:val="20"/>
          <w:lang w:val="ru-RU"/>
        </w:rPr>
        <w:t xml:space="preserve"> - производит форматированный ввод.</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710F6E">
        <w:rPr>
          <w:sz w:val="28"/>
          <w:szCs w:val="20"/>
        </w:rPr>
        <w:t>fileno</w:t>
      </w:r>
      <w:r w:rsidRPr="00F5449A">
        <w:rPr>
          <w:sz w:val="28"/>
          <w:szCs w:val="20"/>
          <w:lang w:val="ru-RU"/>
        </w:rPr>
        <w:t xml:space="preserve"> - возвращает файловый дескриптор данного потока.</w:t>
      </w:r>
    </w:p>
    <w:p w:rsidR="00526ACB" w:rsidRPr="00F5449A" w:rsidRDefault="00526ACB" w:rsidP="00526ACB">
      <w:pPr>
        <w:overflowPunct w:val="0"/>
        <w:autoSpaceDE w:val="0"/>
        <w:autoSpaceDN w:val="0"/>
        <w:adjustRightInd w:val="0"/>
        <w:ind w:firstLine="567"/>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Основным достоинством библиотечных функций является буферизация ввода/вывода,  позволяющая минимизировать число системных вызовов чтения и записи. При открытии файла и создании потока библиотечные функции автоматически размещают необходимые буферы, о которых приложение может уже не заботиться.</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Обеспечивается три типа буферизации:</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1. Полная буферизация. Операции чтения и записи завершаются после того, как будет заполнен буфер ввода/вывода. Содержимое буфера записывается на диск автоматически или при вызове функции </w:t>
      </w:r>
      <w:r w:rsidRPr="00710F6E">
        <w:rPr>
          <w:b/>
          <w:sz w:val="28"/>
          <w:szCs w:val="20"/>
        </w:rPr>
        <w:t>fflush</w:t>
      </w:r>
      <w:r w:rsidRPr="00F5449A">
        <w:rPr>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2. Построчная буферизация. Практический ввод/вывод выполняется с помощью системных      вызовов </w:t>
      </w:r>
      <w:r w:rsidRPr="00710F6E">
        <w:rPr>
          <w:b/>
          <w:sz w:val="28"/>
          <w:szCs w:val="20"/>
        </w:rPr>
        <w:t>read</w:t>
      </w:r>
      <w:r w:rsidRPr="00F5449A">
        <w:rPr>
          <w:sz w:val="28"/>
          <w:szCs w:val="20"/>
          <w:lang w:val="ru-RU"/>
        </w:rPr>
        <w:t xml:space="preserve">, </w:t>
      </w:r>
      <w:r w:rsidRPr="00710F6E">
        <w:rPr>
          <w:b/>
          <w:sz w:val="28"/>
          <w:szCs w:val="20"/>
        </w:rPr>
        <w:t>write</w:t>
      </w:r>
      <w:r w:rsidRPr="00F5449A">
        <w:rPr>
          <w:sz w:val="28"/>
          <w:szCs w:val="20"/>
          <w:lang w:val="ru-RU"/>
        </w:rPr>
        <w:t xml:space="preserve"> построчно при обнаружении конца строки (перевода каретки). Обычно применяется для стандартных потоков ввода/вывода.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3. Отсутствие буферизации. Функции библиотеки не производят никакой буферизации, являясь лишь программной оболочкой системных вызовов. При этом достигаются минимальные задержки операции чтения или записи. Применяется для стандартного потока вывода сообщений об ошибках.</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lastRenderedPageBreak/>
        <w:tab/>
        <w:t>Характер буферизации может быть изменен с помощью следующих функций:</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void setbuf (FILE *stream , char *buf);</w:t>
      </w:r>
    </w:p>
    <w:p w:rsidR="00526ACB" w:rsidRPr="00710F6E" w:rsidRDefault="00526ACB" w:rsidP="00526ACB">
      <w:pPr>
        <w:overflowPunct w:val="0"/>
        <w:autoSpaceDE w:val="0"/>
        <w:autoSpaceDN w:val="0"/>
        <w:adjustRightInd w:val="0"/>
        <w:jc w:val="both"/>
        <w:textAlignment w:val="baseline"/>
        <w:rPr>
          <w:sz w:val="28"/>
          <w:szCs w:val="20"/>
        </w:rPr>
      </w:pPr>
      <w:r w:rsidRPr="00710F6E">
        <w:rPr>
          <w:i/>
          <w:sz w:val="28"/>
          <w:szCs w:val="20"/>
        </w:rPr>
        <w:t>int setbuf (file *stream, char *buf, int type, size_t size);</w:t>
      </w:r>
    </w:p>
    <w:p w:rsidR="00526ACB" w:rsidRPr="00710F6E" w:rsidRDefault="00526ACB" w:rsidP="00526ACB">
      <w:pPr>
        <w:overflowPunct w:val="0"/>
        <w:autoSpaceDE w:val="0"/>
        <w:autoSpaceDN w:val="0"/>
        <w:adjustRightInd w:val="0"/>
        <w:textAlignment w:val="baseline"/>
        <w:rPr>
          <w:sz w:val="28"/>
          <w:szCs w:val="20"/>
        </w:rPr>
      </w:pPr>
      <w:r w:rsidRPr="002D4095">
        <w:rPr>
          <w:noProof/>
          <w:sz w:val="20"/>
          <w:szCs w:val="20"/>
        </w:rPr>
        <w:drawing>
          <wp:inline distT="0" distB="0" distL="0" distR="0" wp14:anchorId="2867684E" wp14:editId="22194930">
            <wp:extent cx="3343275" cy="2981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2981325"/>
                    </a:xfrm>
                    <a:prstGeom prst="rect">
                      <a:avLst/>
                    </a:prstGeom>
                    <a:noFill/>
                    <a:ln>
                      <a:noFill/>
                    </a:ln>
                  </pic:spPr>
                </pic:pic>
              </a:graphicData>
            </a:graphic>
          </wp:inline>
        </w:drawing>
      </w:r>
    </w:p>
    <w:p w:rsidR="00526ACB" w:rsidRPr="00710F6E" w:rsidRDefault="00526ACB" w:rsidP="00526ACB">
      <w:pPr>
        <w:overflowPunct w:val="0"/>
        <w:autoSpaceDE w:val="0"/>
        <w:autoSpaceDN w:val="0"/>
        <w:adjustRightInd w:val="0"/>
        <w:jc w:val="both"/>
        <w:textAlignment w:val="baseline"/>
        <w:rPr>
          <w:sz w:val="28"/>
          <w:szCs w:val="20"/>
        </w:rPr>
      </w:pPr>
      <w:r w:rsidRPr="00710F6E">
        <w:rPr>
          <w:sz w:val="28"/>
          <w:szCs w:val="20"/>
        </w:rPr>
        <w:tab/>
      </w:r>
      <w:r w:rsidRPr="00710F6E">
        <w:rPr>
          <w:sz w:val="28"/>
          <w:szCs w:val="20"/>
        </w:rPr>
        <w:tab/>
      </w:r>
      <w:r w:rsidRPr="00710F6E">
        <w:rPr>
          <w:sz w:val="28"/>
          <w:szCs w:val="20"/>
        </w:rPr>
        <w:tab/>
        <w:t>BUFSIZE или stat.st_blksize</w:t>
      </w:r>
    </w:p>
    <w:p w:rsidR="00526ACB" w:rsidRPr="00710F6E" w:rsidRDefault="00526ACB" w:rsidP="00526ACB">
      <w:pPr>
        <w:overflowPunct w:val="0"/>
        <w:autoSpaceDE w:val="0"/>
        <w:autoSpaceDN w:val="0"/>
        <w:adjustRightInd w:val="0"/>
        <w:jc w:val="both"/>
        <w:textAlignment w:val="baseline"/>
        <w:rPr>
          <w:sz w:val="28"/>
          <w:szCs w:val="20"/>
        </w:rPr>
      </w:pPr>
    </w:p>
    <w:p w:rsidR="00526ACB" w:rsidRPr="00F5449A" w:rsidRDefault="00526ACB" w:rsidP="00526ACB">
      <w:pPr>
        <w:overflowPunct w:val="0"/>
        <w:autoSpaceDE w:val="0"/>
        <w:autoSpaceDN w:val="0"/>
        <w:adjustRightInd w:val="0"/>
        <w:jc w:val="center"/>
        <w:textAlignment w:val="baseline"/>
        <w:rPr>
          <w:sz w:val="28"/>
          <w:szCs w:val="20"/>
          <w:lang w:val="ru-RU"/>
        </w:rPr>
      </w:pPr>
      <w:r w:rsidRPr="00710F6E">
        <w:rPr>
          <w:sz w:val="28"/>
          <w:szCs w:val="20"/>
        </w:rPr>
        <w:t xml:space="preserve">Рис. 2.5. </w:t>
      </w:r>
      <w:r w:rsidRPr="00F5449A">
        <w:rPr>
          <w:sz w:val="28"/>
          <w:szCs w:val="20"/>
          <w:lang w:val="ru-RU"/>
        </w:rPr>
        <w:t>Структура данных потока</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Функция </w:t>
      </w:r>
      <w:r w:rsidRPr="00710F6E">
        <w:rPr>
          <w:b/>
          <w:sz w:val="28"/>
          <w:szCs w:val="20"/>
        </w:rPr>
        <w:t>setbuf</w:t>
      </w:r>
      <w:r w:rsidRPr="00F5449A">
        <w:rPr>
          <w:sz w:val="28"/>
          <w:szCs w:val="20"/>
          <w:lang w:val="ru-RU"/>
        </w:rPr>
        <w:t xml:space="preserve"> позволяет включить/выключить буферизацию для потока, указанного в качестве первого аргумента. Если второй аргумент указывает на буфер размером </w:t>
      </w:r>
      <w:r w:rsidRPr="00710F6E">
        <w:rPr>
          <w:b/>
          <w:sz w:val="28"/>
          <w:szCs w:val="20"/>
        </w:rPr>
        <w:t>szie</w:t>
      </w:r>
      <w:r w:rsidRPr="00F5449A">
        <w:rPr>
          <w:sz w:val="28"/>
          <w:szCs w:val="20"/>
          <w:lang w:val="ru-RU"/>
        </w:rPr>
        <w:t xml:space="preserve">, то буферизация включается, а если тут стоит </w:t>
      </w:r>
      <w:r w:rsidRPr="00710F6E">
        <w:rPr>
          <w:sz w:val="28"/>
          <w:szCs w:val="20"/>
        </w:rPr>
        <w:t>NULL</w:t>
      </w:r>
      <w:r w:rsidRPr="00F5449A">
        <w:rPr>
          <w:sz w:val="28"/>
          <w:szCs w:val="20"/>
          <w:lang w:val="ru-RU"/>
        </w:rPr>
        <w:t>, то выключается.</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Функция </w:t>
      </w:r>
      <w:r w:rsidRPr="00710F6E">
        <w:rPr>
          <w:b/>
          <w:sz w:val="28"/>
          <w:szCs w:val="20"/>
        </w:rPr>
        <w:t>setvbuf</w:t>
      </w:r>
      <w:r w:rsidRPr="00F5449A">
        <w:rPr>
          <w:sz w:val="28"/>
          <w:szCs w:val="20"/>
          <w:lang w:val="ru-RU"/>
        </w:rPr>
        <w:t xml:space="preserve"> позволяет установить тип буферизации (третий аргумент). Её четвёртый аргумент определяет размер буфера, адресованного вторым аргументом </w:t>
      </w:r>
      <w:r w:rsidRPr="00710F6E">
        <w:rPr>
          <w:sz w:val="28"/>
          <w:szCs w:val="20"/>
        </w:rPr>
        <w:t>type</w:t>
      </w:r>
      <w:r w:rsidRPr="00F5449A">
        <w:rPr>
          <w:sz w:val="28"/>
          <w:szCs w:val="20"/>
          <w:lang w:val="ru-RU"/>
        </w:rPr>
        <w:t>, который может принимать следующие значения:</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_</w:t>
      </w:r>
      <w:r w:rsidRPr="00710F6E">
        <w:rPr>
          <w:sz w:val="28"/>
          <w:szCs w:val="20"/>
        </w:rPr>
        <w:t>IOFBF</w:t>
      </w:r>
      <w:r w:rsidRPr="00F5449A">
        <w:rPr>
          <w:sz w:val="28"/>
          <w:szCs w:val="20"/>
          <w:lang w:val="ru-RU"/>
        </w:rPr>
        <w:t xml:space="preserve"> - полная буферизация;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_</w:t>
      </w:r>
      <w:r w:rsidRPr="00710F6E">
        <w:rPr>
          <w:sz w:val="28"/>
          <w:szCs w:val="20"/>
        </w:rPr>
        <w:t>IOLBF</w:t>
      </w:r>
      <w:r w:rsidRPr="00F5449A">
        <w:rPr>
          <w:sz w:val="28"/>
          <w:szCs w:val="20"/>
          <w:lang w:val="ru-RU"/>
        </w:rPr>
        <w:t xml:space="preserve"> - построчная буферизация;</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lastRenderedPageBreak/>
        <w:t>_</w:t>
      </w:r>
      <w:r w:rsidRPr="00710F6E">
        <w:rPr>
          <w:sz w:val="28"/>
          <w:szCs w:val="20"/>
        </w:rPr>
        <w:t>IONBF</w:t>
      </w:r>
      <w:r w:rsidRPr="00F5449A">
        <w:rPr>
          <w:sz w:val="28"/>
          <w:szCs w:val="20"/>
          <w:lang w:val="ru-RU"/>
        </w:rPr>
        <w:t xml:space="preserve"> - отсутствие буферизации.</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Каждый поток в стандартной библиотеке представлен указателем на структуру </w:t>
      </w:r>
      <w:r w:rsidRPr="00710F6E">
        <w:rPr>
          <w:sz w:val="28"/>
          <w:szCs w:val="20"/>
        </w:rPr>
        <w:t>FILE</w:t>
      </w:r>
      <w:r w:rsidRPr="00F5449A">
        <w:rPr>
          <w:sz w:val="28"/>
          <w:szCs w:val="20"/>
          <w:lang w:val="ru-RU"/>
        </w:rPr>
        <w:t>, которая содержит следующие поля:</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1. Указатель на следующий символ, подлежащий записи (_</w:t>
      </w:r>
      <w:r w:rsidRPr="00710F6E">
        <w:rPr>
          <w:sz w:val="28"/>
          <w:szCs w:val="20"/>
        </w:rPr>
        <w:t>ptr</w:t>
      </w:r>
      <w:r w:rsidRPr="00F5449A">
        <w:rPr>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2. Число байт в буфере (_</w:t>
      </w:r>
      <w:r w:rsidRPr="00710F6E">
        <w:rPr>
          <w:sz w:val="28"/>
          <w:szCs w:val="20"/>
        </w:rPr>
        <w:t>cnt</w:t>
      </w:r>
      <w:r w:rsidRPr="00F5449A">
        <w:rPr>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3. Указатель на буфер (_</w:t>
      </w:r>
      <w:r w:rsidRPr="00710F6E">
        <w:rPr>
          <w:sz w:val="28"/>
          <w:szCs w:val="20"/>
        </w:rPr>
        <w:t>base</w:t>
      </w:r>
      <w:r w:rsidRPr="00F5449A">
        <w:rPr>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4. Флаги состояния потока (_</w:t>
      </w:r>
      <w:r w:rsidRPr="00710F6E">
        <w:rPr>
          <w:sz w:val="28"/>
          <w:szCs w:val="20"/>
        </w:rPr>
        <w:t>flag</w:t>
      </w:r>
      <w:r w:rsidRPr="00F5449A">
        <w:rPr>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5. 4Указатель на файловый дескриптор (_</w:t>
      </w:r>
      <w:r w:rsidRPr="00710F6E">
        <w:rPr>
          <w:sz w:val="28"/>
          <w:szCs w:val="20"/>
        </w:rPr>
        <w:t>file</w:t>
      </w:r>
      <w:r w:rsidRPr="00F5449A">
        <w:rPr>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Размер буфера определяется либо значением специального поля </w:t>
      </w:r>
      <w:r w:rsidRPr="00710F6E">
        <w:rPr>
          <w:sz w:val="28"/>
          <w:szCs w:val="20"/>
        </w:rPr>
        <w:t>st</w:t>
      </w:r>
      <w:r w:rsidRPr="00F5449A">
        <w:rPr>
          <w:sz w:val="28"/>
          <w:szCs w:val="20"/>
          <w:lang w:val="ru-RU"/>
        </w:rPr>
        <w:t>_</w:t>
      </w:r>
      <w:r w:rsidRPr="00710F6E">
        <w:rPr>
          <w:sz w:val="28"/>
          <w:szCs w:val="20"/>
        </w:rPr>
        <w:t>blksize</w:t>
      </w:r>
      <w:r w:rsidRPr="00F5449A">
        <w:rPr>
          <w:sz w:val="28"/>
          <w:szCs w:val="20"/>
          <w:lang w:val="ru-RU"/>
        </w:rPr>
        <w:t xml:space="preserve"> в структуре </w:t>
      </w:r>
      <w:r w:rsidRPr="00710F6E">
        <w:rPr>
          <w:b/>
          <w:sz w:val="28"/>
          <w:szCs w:val="20"/>
        </w:rPr>
        <w:t>stat</w:t>
      </w:r>
      <w:r w:rsidRPr="00F5449A">
        <w:rPr>
          <w:sz w:val="28"/>
          <w:szCs w:val="20"/>
          <w:lang w:val="ru-RU"/>
        </w:rPr>
        <w:t xml:space="preserve">, возвращаемой системным вызовом </w:t>
      </w:r>
      <w:r w:rsidRPr="00710F6E">
        <w:rPr>
          <w:sz w:val="28"/>
          <w:szCs w:val="20"/>
        </w:rPr>
        <w:t>stat</w:t>
      </w:r>
      <w:r w:rsidRPr="00F5449A">
        <w:rPr>
          <w:sz w:val="28"/>
          <w:szCs w:val="20"/>
          <w:lang w:val="ru-RU"/>
        </w:rPr>
        <w:t xml:space="preserve">, либо с помощью стандартного значения </w:t>
      </w:r>
      <w:r w:rsidRPr="00710F6E">
        <w:rPr>
          <w:sz w:val="28"/>
          <w:szCs w:val="20"/>
        </w:rPr>
        <w:t>BUFERSIZE</w:t>
      </w:r>
      <w:r w:rsidRPr="00F5449A">
        <w:rPr>
          <w:sz w:val="28"/>
          <w:szCs w:val="20"/>
          <w:lang w:val="ru-RU"/>
        </w:rPr>
        <w:t>, определённого в библиотеке &lt;</w:t>
      </w:r>
      <w:r w:rsidRPr="00710F6E">
        <w:rPr>
          <w:sz w:val="28"/>
          <w:szCs w:val="20"/>
        </w:rPr>
        <w:t>stdio</w:t>
      </w:r>
      <w:r w:rsidRPr="00F5449A">
        <w:rPr>
          <w:sz w:val="28"/>
          <w:szCs w:val="20"/>
          <w:lang w:val="ru-RU"/>
        </w:rPr>
        <w:t>.</w:t>
      </w:r>
      <w:r w:rsidRPr="00710F6E">
        <w:rPr>
          <w:sz w:val="28"/>
          <w:szCs w:val="20"/>
        </w:rPr>
        <w:t>h</w:t>
      </w:r>
      <w:r w:rsidRPr="00F5449A">
        <w:rPr>
          <w:sz w:val="28"/>
          <w:szCs w:val="20"/>
          <w:lang w:val="ru-RU"/>
        </w:rPr>
        <w:t>&gt;.</w:t>
      </w:r>
    </w:p>
    <w:p w:rsidR="00526ACB" w:rsidRPr="00F5449A" w:rsidRDefault="00526ACB" w:rsidP="00526ACB">
      <w:pPr>
        <w:overflowPunct w:val="0"/>
        <w:autoSpaceDE w:val="0"/>
        <w:autoSpaceDN w:val="0"/>
        <w:adjustRightInd w:val="0"/>
        <w:jc w:val="center"/>
        <w:textAlignment w:val="baseline"/>
        <w:rPr>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69" w:name="_Toc41918278"/>
      <w:bookmarkStart w:id="70" w:name="_Toc41918449"/>
      <w:bookmarkStart w:id="71" w:name="_Toc215646275"/>
      <w:r w:rsidRPr="00F5449A">
        <w:rPr>
          <w:rFonts w:ascii="Arial" w:hAnsi="Arial" w:cs="Arial"/>
          <w:b/>
          <w:bCs/>
          <w:caps/>
          <w:sz w:val="26"/>
          <w:szCs w:val="26"/>
          <w:lang w:val="ru-RU"/>
        </w:rPr>
        <w:t>Ф</w:t>
      </w:r>
      <w:r w:rsidRPr="00F5449A">
        <w:rPr>
          <w:rFonts w:ascii="Arial" w:hAnsi="Arial" w:cs="Arial"/>
          <w:b/>
          <w:bCs/>
          <w:sz w:val="26"/>
          <w:szCs w:val="26"/>
          <w:lang w:val="ru-RU"/>
        </w:rPr>
        <w:t>айлы отображаемые в памяти</w:t>
      </w:r>
      <w:bookmarkEnd w:id="69"/>
      <w:bookmarkEnd w:id="70"/>
      <w:bookmarkEnd w:id="71"/>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i/>
          <w:sz w:val="28"/>
          <w:szCs w:val="20"/>
          <w:lang w:val="ru-RU"/>
        </w:rPr>
      </w:pPr>
      <w:r w:rsidRPr="00F5449A">
        <w:rPr>
          <w:i/>
          <w:sz w:val="28"/>
          <w:szCs w:val="20"/>
          <w:lang w:val="ru-RU"/>
        </w:rPr>
        <w:t>#</w:t>
      </w:r>
      <w:r w:rsidRPr="006D15DB">
        <w:rPr>
          <w:i/>
          <w:sz w:val="28"/>
          <w:szCs w:val="20"/>
        </w:rPr>
        <w:t>include</w:t>
      </w:r>
      <w:r w:rsidRPr="00F5449A">
        <w:rPr>
          <w:i/>
          <w:sz w:val="28"/>
          <w:szCs w:val="20"/>
          <w:lang w:val="ru-RU"/>
        </w:rPr>
        <w:t xml:space="preserve"> &lt;</w:t>
      </w:r>
      <w:r w:rsidRPr="006D15DB">
        <w:rPr>
          <w:i/>
          <w:sz w:val="28"/>
          <w:szCs w:val="20"/>
        </w:rPr>
        <w:t>sys</w:t>
      </w:r>
      <w:r w:rsidRPr="00F5449A">
        <w:rPr>
          <w:i/>
          <w:sz w:val="28"/>
          <w:szCs w:val="20"/>
          <w:lang w:val="ru-RU"/>
        </w:rPr>
        <w:t>/</w:t>
      </w:r>
      <w:r w:rsidRPr="006D15DB">
        <w:rPr>
          <w:i/>
          <w:sz w:val="28"/>
          <w:szCs w:val="20"/>
        </w:rPr>
        <w:t>types</w:t>
      </w:r>
      <w:r w:rsidRPr="00F5449A">
        <w:rPr>
          <w:i/>
          <w:sz w:val="28"/>
          <w:szCs w:val="20"/>
          <w:lang w:val="ru-RU"/>
        </w:rPr>
        <w:t>.</w:t>
      </w:r>
      <w:r w:rsidRPr="006D15DB">
        <w:rPr>
          <w:i/>
          <w:sz w:val="28"/>
          <w:szCs w:val="20"/>
        </w:rPr>
        <w:t>h</w:t>
      </w:r>
      <w:r w:rsidRPr="00F5449A">
        <w:rPr>
          <w:i/>
          <w:sz w:val="28"/>
          <w:szCs w:val="20"/>
          <w:lang w:val="ru-RU"/>
        </w:rPr>
        <w:t>&gt;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#include &lt;sys/mman.h&gt;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caddr_t mmap(caddr_t addr, size_t len, int prot, int flags, int fields, off_t off);</w:t>
      </w:r>
    </w:p>
    <w:p w:rsidR="00526ACB" w:rsidRPr="00710F6E" w:rsidRDefault="00526ACB" w:rsidP="00526ACB">
      <w:pPr>
        <w:overflowPunct w:val="0"/>
        <w:autoSpaceDE w:val="0"/>
        <w:autoSpaceDN w:val="0"/>
        <w:adjustRightInd w:val="0"/>
        <w:jc w:val="both"/>
        <w:textAlignment w:val="baseline"/>
        <w:rPr>
          <w:sz w:val="28"/>
          <w:szCs w:val="20"/>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93"/>
        <w:gridCol w:w="2977"/>
      </w:tblGrid>
      <w:tr w:rsidR="00526ACB" w:rsidRPr="00710F6E" w:rsidTr="0064404F">
        <w:tc>
          <w:tcPr>
            <w:tcW w:w="2093"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prot</w:t>
            </w:r>
          </w:p>
        </w:tc>
        <w:tc>
          <w:tcPr>
            <w:tcW w:w="2977"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center"/>
              <w:textAlignment w:val="baseline"/>
              <w:rPr>
                <w:sz w:val="28"/>
                <w:szCs w:val="20"/>
              </w:rPr>
            </w:pPr>
            <w:r w:rsidRPr="00710F6E">
              <w:rPr>
                <w:sz w:val="28"/>
                <w:szCs w:val="20"/>
              </w:rPr>
              <w:t>flags</w:t>
            </w:r>
          </w:p>
        </w:tc>
      </w:tr>
      <w:tr w:rsidR="00526ACB" w:rsidRPr="00710F6E" w:rsidTr="0064404F">
        <w:tc>
          <w:tcPr>
            <w:tcW w:w="2093"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both"/>
              <w:textAlignment w:val="baseline"/>
              <w:rPr>
                <w:sz w:val="28"/>
                <w:szCs w:val="20"/>
              </w:rPr>
            </w:pPr>
            <w:r w:rsidRPr="00710F6E">
              <w:rPr>
                <w:sz w:val="28"/>
                <w:szCs w:val="20"/>
              </w:rPr>
              <w:t>PROT_READ</w:t>
            </w:r>
          </w:p>
        </w:tc>
        <w:tc>
          <w:tcPr>
            <w:tcW w:w="2977"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both"/>
              <w:textAlignment w:val="baseline"/>
              <w:rPr>
                <w:sz w:val="28"/>
                <w:szCs w:val="20"/>
              </w:rPr>
            </w:pPr>
            <w:r w:rsidRPr="00710F6E">
              <w:rPr>
                <w:sz w:val="28"/>
                <w:szCs w:val="20"/>
              </w:rPr>
              <w:t>MAP_SHARED</w:t>
            </w:r>
          </w:p>
        </w:tc>
      </w:tr>
      <w:tr w:rsidR="00526ACB" w:rsidRPr="00710F6E" w:rsidTr="0064404F">
        <w:tc>
          <w:tcPr>
            <w:tcW w:w="2093"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both"/>
              <w:textAlignment w:val="baseline"/>
              <w:rPr>
                <w:sz w:val="28"/>
                <w:szCs w:val="20"/>
              </w:rPr>
            </w:pPr>
            <w:r w:rsidRPr="00710F6E">
              <w:rPr>
                <w:sz w:val="28"/>
                <w:szCs w:val="20"/>
              </w:rPr>
              <w:t>PROT_WRITE</w:t>
            </w:r>
          </w:p>
        </w:tc>
        <w:tc>
          <w:tcPr>
            <w:tcW w:w="2977"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both"/>
              <w:textAlignment w:val="baseline"/>
              <w:rPr>
                <w:sz w:val="28"/>
                <w:szCs w:val="20"/>
              </w:rPr>
            </w:pPr>
            <w:r w:rsidRPr="00710F6E">
              <w:rPr>
                <w:sz w:val="28"/>
                <w:szCs w:val="20"/>
              </w:rPr>
              <w:t>MAP_PRIVATE</w:t>
            </w:r>
          </w:p>
        </w:tc>
      </w:tr>
      <w:tr w:rsidR="00526ACB" w:rsidRPr="00710F6E" w:rsidTr="0064404F">
        <w:tc>
          <w:tcPr>
            <w:tcW w:w="2093"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both"/>
              <w:textAlignment w:val="baseline"/>
              <w:rPr>
                <w:sz w:val="28"/>
                <w:szCs w:val="20"/>
              </w:rPr>
            </w:pPr>
            <w:r w:rsidRPr="00710F6E">
              <w:rPr>
                <w:sz w:val="28"/>
                <w:szCs w:val="20"/>
              </w:rPr>
              <w:t>PROT_EXEC</w:t>
            </w:r>
          </w:p>
        </w:tc>
        <w:tc>
          <w:tcPr>
            <w:tcW w:w="2977"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both"/>
              <w:textAlignment w:val="baseline"/>
              <w:rPr>
                <w:sz w:val="28"/>
                <w:szCs w:val="20"/>
              </w:rPr>
            </w:pPr>
            <w:r w:rsidRPr="00710F6E">
              <w:rPr>
                <w:sz w:val="28"/>
                <w:szCs w:val="20"/>
              </w:rPr>
              <w:t>MAP_FIXED</w:t>
            </w:r>
          </w:p>
        </w:tc>
      </w:tr>
      <w:tr w:rsidR="00526ACB" w:rsidRPr="00710F6E" w:rsidTr="0064404F">
        <w:tc>
          <w:tcPr>
            <w:tcW w:w="2093"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both"/>
              <w:textAlignment w:val="baseline"/>
              <w:rPr>
                <w:sz w:val="28"/>
                <w:szCs w:val="20"/>
              </w:rPr>
            </w:pPr>
            <w:r w:rsidRPr="00710F6E">
              <w:rPr>
                <w:sz w:val="28"/>
                <w:szCs w:val="20"/>
              </w:rPr>
              <w:t>PROT_NONE</w:t>
            </w:r>
          </w:p>
        </w:tc>
        <w:tc>
          <w:tcPr>
            <w:tcW w:w="2977"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both"/>
              <w:textAlignment w:val="baseline"/>
              <w:rPr>
                <w:sz w:val="28"/>
                <w:szCs w:val="20"/>
              </w:rPr>
            </w:pPr>
            <w:r w:rsidRPr="00710F6E">
              <w:rPr>
                <w:sz w:val="28"/>
                <w:szCs w:val="20"/>
              </w:rPr>
              <w:t>MAP_NORESERVE</w:t>
            </w:r>
          </w:p>
        </w:tc>
      </w:tr>
    </w:tbl>
    <w:p w:rsidR="00526ACB" w:rsidRPr="00710F6E" w:rsidRDefault="00526ACB" w:rsidP="00526ACB">
      <w:pPr>
        <w:overflowPunct w:val="0"/>
        <w:autoSpaceDE w:val="0"/>
        <w:autoSpaceDN w:val="0"/>
        <w:adjustRightInd w:val="0"/>
        <w:jc w:val="both"/>
        <w:textAlignment w:val="baseline"/>
        <w:rPr>
          <w:sz w:val="28"/>
          <w:szCs w:val="20"/>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Системный вызов </w:t>
      </w:r>
      <w:r w:rsidRPr="00710F6E">
        <w:rPr>
          <w:b/>
          <w:sz w:val="28"/>
          <w:szCs w:val="20"/>
        </w:rPr>
        <w:t>mmap</w:t>
      </w:r>
      <w:r w:rsidRPr="00F5449A">
        <w:rPr>
          <w:sz w:val="28"/>
          <w:szCs w:val="20"/>
          <w:lang w:val="ru-RU"/>
        </w:rPr>
        <w:t xml:space="preserve"> предоставляет доступ к файлам, альтернативный вызовам </w:t>
      </w:r>
      <w:r w:rsidRPr="00710F6E">
        <w:rPr>
          <w:b/>
          <w:sz w:val="28"/>
          <w:szCs w:val="20"/>
        </w:rPr>
        <w:t>read</w:t>
      </w:r>
      <w:r w:rsidRPr="00F5449A">
        <w:rPr>
          <w:sz w:val="28"/>
          <w:szCs w:val="20"/>
          <w:lang w:val="ru-RU"/>
        </w:rPr>
        <w:t xml:space="preserve"> и </w:t>
      </w:r>
      <w:r w:rsidRPr="00710F6E">
        <w:rPr>
          <w:b/>
          <w:sz w:val="28"/>
          <w:szCs w:val="20"/>
        </w:rPr>
        <w:t>write</w:t>
      </w:r>
      <w:r w:rsidRPr="00F5449A">
        <w:rPr>
          <w:sz w:val="28"/>
          <w:szCs w:val="20"/>
          <w:lang w:val="ru-RU"/>
        </w:rPr>
        <w:t xml:space="preserve">. С помощью этого вызова процесс может отображать </w:t>
      </w:r>
      <w:r w:rsidRPr="00F5449A">
        <w:rPr>
          <w:sz w:val="28"/>
          <w:szCs w:val="20"/>
          <w:lang w:val="ru-RU"/>
        </w:rPr>
        <w:lastRenderedPageBreak/>
        <w:t>участки файлов в своё адресное пространство. После этого данные файла могут быть получены или записаны путем чтения, записи в память.</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Этот вызов задает отображение числа байтов, определённых </w:t>
      </w:r>
      <w:r w:rsidRPr="00710F6E">
        <w:rPr>
          <w:b/>
          <w:sz w:val="28"/>
          <w:szCs w:val="20"/>
        </w:rPr>
        <w:t>len</w:t>
      </w:r>
      <w:r w:rsidRPr="00F5449A">
        <w:rPr>
          <w:sz w:val="28"/>
          <w:szCs w:val="20"/>
          <w:lang w:val="ru-RU"/>
        </w:rPr>
        <w:t xml:space="preserve">, для файла с дескриптором </w:t>
      </w:r>
      <w:r w:rsidRPr="00710F6E">
        <w:rPr>
          <w:b/>
          <w:sz w:val="28"/>
          <w:szCs w:val="20"/>
        </w:rPr>
        <w:t>fildes</w:t>
      </w:r>
      <w:r w:rsidRPr="00F5449A">
        <w:rPr>
          <w:sz w:val="28"/>
          <w:szCs w:val="20"/>
          <w:lang w:val="ru-RU"/>
        </w:rPr>
        <w:t xml:space="preserve">, начиная со смещения </w:t>
      </w:r>
      <w:r w:rsidRPr="00710F6E">
        <w:rPr>
          <w:b/>
          <w:sz w:val="28"/>
          <w:szCs w:val="20"/>
        </w:rPr>
        <w:t>off</w:t>
      </w:r>
      <w:r w:rsidRPr="00F5449A">
        <w:rPr>
          <w:sz w:val="28"/>
          <w:szCs w:val="20"/>
          <w:lang w:val="ru-RU"/>
        </w:rPr>
        <w:t xml:space="preserve"> в область памяти со стартовым адресом </w:t>
      </w:r>
      <w:r w:rsidRPr="00710F6E">
        <w:rPr>
          <w:b/>
          <w:sz w:val="28"/>
          <w:szCs w:val="20"/>
        </w:rPr>
        <w:t>addr</w:t>
      </w:r>
      <w:r w:rsidRPr="00F5449A">
        <w:rPr>
          <w:sz w:val="28"/>
          <w:szCs w:val="20"/>
          <w:lang w:val="ru-RU"/>
        </w:rPr>
        <w:t xml:space="preserve">. Перед вызовом </w:t>
      </w:r>
      <w:r w:rsidRPr="00710F6E">
        <w:rPr>
          <w:b/>
          <w:sz w:val="28"/>
          <w:szCs w:val="20"/>
        </w:rPr>
        <w:t>mmap</w:t>
      </w:r>
      <w:r w:rsidRPr="00F5449A">
        <w:rPr>
          <w:sz w:val="28"/>
          <w:szCs w:val="20"/>
          <w:lang w:val="ru-RU"/>
        </w:rPr>
        <w:t xml:space="preserve"> файл должен быть открыт с помощью функции </w:t>
      </w:r>
      <w:r w:rsidRPr="00710F6E">
        <w:rPr>
          <w:b/>
          <w:sz w:val="28"/>
          <w:szCs w:val="20"/>
        </w:rPr>
        <w:t>open</w:t>
      </w:r>
      <w:r w:rsidRPr="00F5449A">
        <w:rPr>
          <w:sz w:val="28"/>
          <w:szCs w:val="20"/>
          <w:lang w:val="ru-RU"/>
        </w:rPr>
        <w:t>.</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Аргумент </w:t>
      </w:r>
      <w:r w:rsidRPr="00710F6E">
        <w:rPr>
          <w:b/>
          <w:sz w:val="28"/>
          <w:szCs w:val="20"/>
        </w:rPr>
        <w:t>prot</w:t>
      </w:r>
      <w:r w:rsidRPr="00F5449A">
        <w:rPr>
          <w:sz w:val="28"/>
          <w:szCs w:val="20"/>
          <w:lang w:val="ru-RU"/>
        </w:rPr>
        <w:t xml:space="preserve"> определяет права доступа к области памяти, которые должны соответствовать правам доступа к файлу. Значение </w:t>
      </w:r>
      <w:r w:rsidRPr="00710F6E">
        <w:rPr>
          <w:b/>
          <w:sz w:val="28"/>
          <w:szCs w:val="20"/>
        </w:rPr>
        <w:t>len</w:t>
      </w:r>
      <w:r w:rsidRPr="00F5449A">
        <w:rPr>
          <w:sz w:val="28"/>
          <w:szCs w:val="20"/>
          <w:lang w:val="ru-RU"/>
        </w:rPr>
        <w:t xml:space="preserve"> ОС округляет до границы следующей страницы виртуальной памяти (выделяется область, кратная странице).</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Использование права на выполнения, позволяет процессу определить собственный механизм загрузки кода. Такой подход используется редактором динамических связей, при загрузке динамических библиотек, когда библиотека отображается в адресное пространство процесса.</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Аргумент </w:t>
      </w:r>
      <w:r w:rsidRPr="00710F6E">
        <w:rPr>
          <w:b/>
          <w:sz w:val="28"/>
          <w:szCs w:val="20"/>
        </w:rPr>
        <w:t>flags</w:t>
      </w:r>
      <w:r w:rsidRPr="00F5449A">
        <w:rPr>
          <w:sz w:val="28"/>
          <w:szCs w:val="20"/>
          <w:lang w:val="ru-RU"/>
        </w:rPr>
        <w:t xml:space="preserve"> определяет дополнительные особенности управления памятью и может иметь следующие значения:</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MAP</w:t>
      </w:r>
      <w:r w:rsidRPr="00F5449A">
        <w:rPr>
          <w:sz w:val="28"/>
          <w:szCs w:val="20"/>
          <w:lang w:val="ru-RU"/>
        </w:rPr>
        <w:t>_</w:t>
      </w:r>
      <w:r w:rsidRPr="00710F6E">
        <w:rPr>
          <w:sz w:val="28"/>
          <w:szCs w:val="20"/>
        </w:rPr>
        <w:t>SHARED</w:t>
      </w:r>
      <w:r w:rsidRPr="00F5449A">
        <w:rPr>
          <w:sz w:val="28"/>
          <w:szCs w:val="20"/>
          <w:lang w:val="ru-RU"/>
        </w:rPr>
        <w:t xml:space="preserve"> </w:t>
      </w:r>
      <w:r w:rsidRPr="00710F6E">
        <w:rPr>
          <w:sz w:val="28"/>
          <w:szCs w:val="28"/>
        </w:rPr>
        <w:sym w:font="Symbol" w:char="F0BE"/>
      </w:r>
      <w:r w:rsidRPr="00F5449A">
        <w:rPr>
          <w:sz w:val="28"/>
          <w:szCs w:val="20"/>
          <w:lang w:val="ru-RU"/>
        </w:rPr>
        <w:t xml:space="preserve"> область памяти может использоваться несколькими процессами;</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MAP</w:t>
      </w:r>
      <w:r w:rsidRPr="00F5449A">
        <w:rPr>
          <w:sz w:val="28"/>
          <w:szCs w:val="20"/>
          <w:lang w:val="ru-RU"/>
        </w:rPr>
        <w:t>_</w:t>
      </w:r>
      <w:r w:rsidRPr="00710F6E">
        <w:rPr>
          <w:sz w:val="28"/>
          <w:szCs w:val="20"/>
        </w:rPr>
        <w:t>PRIVETE</w:t>
      </w:r>
      <w:r w:rsidRPr="00F5449A">
        <w:rPr>
          <w:sz w:val="28"/>
          <w:szCs w:val="20"/>
          <w:lang w:val="ru-RU"/>
        </w:rPr>
        <w:t xml:space="preserve"> </w:t>
      </w:r>
      <w:r w:rsidRPr="00710F6E">
        <w:rPr>
          <w:sz w:val="28"/>
          <w:szCs w:val="28"/>
        </w:rPr>
        <w:sym w:font="Symbol" w:char="F0BE"/>
      </w:r>
      <w:r w:rsidRPr="00F5449A">
        <w:rPr>
          <w:sz w:val="28"/>
          <w:szCs w:val="20"/>
          <w:lang w:val="ru-RU"/>
        </w:rPr>
        <w:t xml:space="preserve"> область памяти используется только вызывающим процессом;</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MAP</w:t>
      </w:r>
      <w:r w:rsidRPr="00F5449A">
        <w:rPr>
          <w:sz w:val="28"/>
          <w:szCs w:val="20"/>
          <w:lang w:val="ru-RU"/>
        </w:rPr>
        <w:t>_</w:t>
      </w:r>
      <w:r w:rsidRPr="00710F6E">
        <w:rPr>
          <w:sz w:val="28"/>
          <w:szCs w:val="20"/>
        </w:rPr>
        <w:t>FIXED</w:t>
      </w:r>
      <w:r w:rsidRPr="00F5449A">
        <w:rPr>
          <w:sz w:val="28"/>
          <w:szCs w:val="20"/>
          <w:lang w:val="ru-RU"/>
        </w:rPr>
        <w:t xml:space="preserve"> </w:t>
      </w:r>
      <w:r w:rsidRPr="00710F6E">
        <w:rPr>
          <w:sz w:val="28"/>
          <w:szCs w:val="28"/>
        </w:rPr>
        <w:sym w:font="Symbol" w:char="F0BE"/>
      </w:r>
      <w:r w:rsidRPr="00F5449A">
        <w:rPr>
          <w:sz w:val="28"/>
          <w:szCs w:val="20"/>
          <w:lang w:val="ru-RU"/>
        </w:rPr>
        <w:t xml:space="preserve"> требуется выделение памяти начиная точно с </w:t>
      </w:r>
      <w:r w:rsidRPr="00710F6E">
        <w:rPr>
          <w:b/>
          <w:sz w:val="28"/>
          <w:szCs w:val="20"/>
        </w:rPr>
        <w:t>addr</w:t>
      </w:r>
      <w:r w:rsidRPr="00F5449A">
        <w:rPr>
          <w:b/>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710F6E">
        <w:rPr>
          <w:sz w:val="28"/>
          <w:szCs w:val="20"/>
        </w:rPr>
        <w:t>MAP</w:t>
      </w:r>
      <w:r w:rsidRPr="00F5449A">
        <w:rPr>
          <w:sz w:val="28"/>
          <w:szCs w:val="20"/>
          <w:lang w:val="ru-RU"/>
        </w:rPr>
        <w:t>_</w:t>
      </w:r>
      <w:r w:rsidRPr="00710F6E">
        <w:rPr>
          <w:sz w:val="28"/>
          <w:szCs w:val="20"/>
        </w:rPr>
        <w:t>NORESERVED</w:t>
      </w:r>
      <w:r w:rsidRPr="00F5449A">
        <w:rPr>
          <w:sz w:val="28"/>
          <w:szCs w:val="20"/>
          <w:lang w:val="ru-RU"/>
        </w:rPr>
        <w:t xml:space="preserve"> </w:t>
      </w:r>
      <w:r w:rsidRPr="00710F6E">
        <w:rPr>
          <w:sz w:val="28"/>
          <w:szCs w:val="28"/>
        </w:rPr>
        <w:sym w:font="Symbol" w:char="F0BE"/>
      </w:r>
      <w:r w:rsidRPr="00F5449A">
        <w:rPr>
          <w:sz w:val="28"/>
          <w:szCs w:val="20"/>
          <w:lang w:val="ru-RU"/>
        </w:rPr>
        <w:t xml:space="preserve"> не требуется резервировать область свопинга.</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#include &lt;sys/types.h&gt;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#include &lt;sys/stat.h&gt;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#include &lt;unistd.h&gt;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#include &lt;fcntl.h&gt;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main (int argc, char *argv[])</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lastRenderedPageBreak/>
        <w: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 xml:space="preserve"> int fd_src, fd_dst;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 xml:space="preserve"> caddr_t addr_src, addr_dst;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 xml:space="preserve"> struct stat filestat;</w:t>
      </w:r>
    </w:p>
    <w:p w:rsidR="00526ACB" w:rsidRPr="00710F6E" w:rsidRDefault="00526ACB" w:rsidP="00526ACB">
      <w:pPr>
        <w:overflowPunct w:val="0"/>
        <w:autoSpaceDE w:val="0"/>
        <w:autoSpaceDN w:val="0"/>
        <w:adjustRightInd w:val="0"/>
        <w:jc w:val="both"/>
        <w:textAlignment w:val="baseline"/>
        <w:rPr>
          <w:i/>
          <w:sz w:val="28"/>
          <w:szCs w:val="20"/>
        </w:rPr>
      </w:pP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 xml:space="preserve"> fd_src=open(argv[1],O_RDONLY);</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 xml:space="preserve"> fd_dst=open(argv[2],O_RDWR|O_CREAT);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 xml:space="preserve"> fstat(fd_src, &amp;filestat);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 xml:space="preserve"> lseek(fd_dst, filestat.st_size-1,SEEK_SET);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 xml:space="preserve"> write(fd_dst,“ ”,1);</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addr_src=mmap((caddt_t)0,filesta.st_size,PROT_READ,MAP_SHARED, fd_src,0));</w:t>
      </w:r>
    </w:p>
    <w:p w:rsidR="00526ACB" w:rsidRPr="00710F6E" w:rsidRDefault="00526ACB" w:rsidP="00526ACB">
      <w:pPr>
        <w:overflowPunct w:val="0"/>
        <w:autoSpaceDE w:val="0"/>
        <w:autoSpaceDN w:val="0"/>
        <w:adjustRightInd w:val="0"/>
        <w:textAlignment w:val="baseline"/>
        <w:rPr>
          <w:i/>
          <w:sz w:val="28"/>
          <w:szCs w:val="20"/>
        </w:rPr>
      </w:pPr>
      <w:r w:rsidRPr="00710F6E">
        <w:rPr>
          <w:i/>
          <w:sz w:val="28"/>
          <w:szCs w:val="20"/>
        </w:rPr>
        <w:t xml:space="preserve"> addr_dst=mmap((caddr_t)0, filestat.st_size,PROT_READ|PROT_WRITE, MAP_SHARED, fd_dst);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 xml:space="preserve"> memcpy(addr_dst, addr_src, filestat.st_size);</w:t>
      </w:r>
    </w:p>
    <w:p w:rsidR="00526ACB" w:rsidRPr="00F5449A" w:rsidRDefault="00526ACB" w:rsidP="00526ACB">
      <w:pPr>
        <w:overflowPunct w:val="0"/>
        <w:autoSpaceDE w:val="0"/>
        <w:autoSpaceDN w:val="0"/>
        <w:adjustRightInd w:val="0"/>
        <w:jc w:val="both"/>
        <w:textAlignment w:val="baseline"/>
        <w:rPr>
          <w:i/>
          <w:sz w:val="28"/>
          <w:szCs w:val="20"/>
          <w:lang w:val="ru-RU"/>
        </w:rPr>
      </w:pPr>
      <w:r w:rsidRPr="00710F6E">
        <w:rPr>
          <w:i/>
          <w:sz w:val="28"/>
          <w:szCs w:val="20"/>
        </w:rPr>
        <w:t xml:space="preserve"> exit</w:t>
      </w:r>
      <w:r w:rsidRPr="00F5449A">
        <w:rPr>
          <w:i/>
          <w:sz w:val="28"/>
          <w:szCs w:val="20"/>
          <w:lang w:val="ru-RU"/>
        </w:rPr>
        <w:t>(0);</w:t>
      </w:r>
    </w:p>
    <w:p w:rsidR="00526ACB" w:rsidRPr="00F5449A" w:rsidRDefault="00526ACB" w:rsidP="00526ACB">
      <w:pPr>
        <w:overflowPunct w:val="0"/>
        <w:autoSpaceDE w:val="0"/>
        <w:autoSpaceDN w:val="0"/>
        <w:adjustRightInd w:val="0"/>
        <w:jc w:val="both"/>
        <w:textAlignment w:val="baseline"/>
        <w:rPr>
          <w:i/>
          <w:sz w:val="28"/>
          <w:szCs w:val="20"/>
          <w:lang w:val="ru-RU"/>
        </w:rPr>
      </w:pPr>
      <w:r w:rsidRPr="00F5449A">
        <w:rPr>
          <w:i/>
          <w:sz w:val="28"/>
          <w:szCs w:val="20"/>
          <w:lang w:val="ru-RU"/>
        </w:rPr>
        <w:t>}</w:t>
      </w:r>
    </w:p>
    <w:p w:rsidR="00526ACB" w:rsidRPr="00F5449A" w:rsidRDefault="00526ACB" w:rsidP="00526ACB">
      <w:pPr>
        <w:overflowPunct w:val="0"/>
        <w:autoSpaceDE w:val="0"/>
        <w:autoSpaceDN w:val="0"/>
        <w:adjustRightInd w:val="0"/>
        <w:ind w:firstLine="567"/>
        <w:textAlignment w:val="baseline"/>
        <w:rPr>
          <w:caps/>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72" w:name="_Toc41918279"/>
      <w:bookmarkStart w:id="73" w:name="_Toc41918450"/>
      <w:bookmarkStart w:id="74" w:name="_Toc215646276"/>
      <w:r w:rsidRPr="00F5449A">
        <w:rPr>
          <w:rFonts w:ascii="Arial" w:hAnsi="Arial" w:cs="Arial"/>
          <w:b/>
          <w:bCs/>
          <w:sz w:val="26"/>
          <w:szCs w:val="26"/>
          <w:lang w:val="ru-RU"/>
        </w:rPr>
        <w:t>Каталоги</w:t>
      </w:r>
      <w:bookmarkEnd w:id="72"/>
      <w:bookmarkEnd w:id="73"/>
      <w:bookmarkEnd w:id="74"/>
    </w:p>
    <w:p w:rsidR="00526ACB" w:rsidRPr="00F5449A" w:rsidRDefault="00526ACB" w:rsidP="00526ACB">
      <w:pPr>
        <w:overflowPunct w:val="0"/>
        <w:autoSpaceDE w:val="0"/>
        <w:autoSpaceDN w:val="0"/>
        <w:adjustRightInd w:val="0"/>
        <w:ind w:firstLine="567"/>
        <w:textAlignment w:val="baseline"/>
        <w:rPr>
          <w:sz w:val="28"/>
          <w:szCs w:val="20"/>
          <w:lang w:val="ru-RU"/>
        </w:rPr>
      </w:pP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xml:space="preserve">Права доступа к каталогам устанавливаются так же как и к обычным файлам, но их интерпретация несколько другая. Право доступа для чтения к каталогу показывает, что соответствующая категория пользователей может выводить список содержащихся в каталоге файлов, но это не значит, что эта категория может читать информацию в файлах, которые записаны в этом каталоге, потому что доступ к файлу регулируется правами доступа к файлу. Права доступа к каталогу на запись позволяет создавать новые файлы и удалить существующие. Но менять содержимое файлов можно только на основании прав доступа владельца. Права доступа к каталогу на выполнение позволяет перейти в каталог с помощью команды </w:t>
      </w:r>
      <w:r w:rsidRPr="00710F6E">
        <w:rPr>
          <w:sz w:val="28"/>
          <w:szCs w:val="20"/>
        </w:rPr>
        <w:t>cd</w:t>
      </w:r>
      <w:r w:rsidRPr="00F5449A">
        <w:rPr>
          <w:sz w:val="28"/>
          <w:szCs w:val="20"/>
          <w:lang w:val="ru-RU"/>
        </w:rPr>
        <w:t xml:space="preserve"> или системного вызова </w:t>
      </w:r>
      <w:r w:rsidRPr="00710F6E">
        <w:rPr>
          <w:sz w:val="28"/>
          <w:szCs w:val="20"/>
        </w:rPr>
        <w:t>chdir</w:t>
      </w:r>
      <w:r w:rsidRPr="00F5449A">
        <w:rPr>
          <w:sz w:val="28"/>
          <w:szCs w:val="20"/>
          <w:lang w:val="ru-RU"/>
        </w:rPr>
        <w:t xml:space="preserve">. А для </w:t>
      </w:r>
      <w:r w:rsidRPr="00F5449A">
        <w:rPr>
          <w:sz w:val="28"/>
          <w:szCs w:val="20"/>
          <w:lang w:val="ru-RU"/>
        </w:rPr>
        <w:lastRenderedPageBreak/>
        <w:t>того, чтобы открыть файл или выполнить программу, пользователь должен иметь право доступа на выполнение для всех ведущих каталогов, входящих в эту группу. Если для каталога установлен вид фиксации, то пользователь может удалить из каталога только те файлы, которыми он владеет или по отношению к которым он имеет право на запись даже при наличии права на запись в каталоге.</w:t>
      </w:r>
    </w:p>
    <w:p w:rsidR="00526ACB" w:rsidRPr="00F5449A" w:rsidRDefault="00526ACB" w:rsidP="00526ACB">
      <w:pPr>
        <w:overflowPunct w:val="0"/>
        <w:autoSpaceDE w:val="0"/>
        <w:autoSpaceDN w:val="0"/>
        <w:adjustRightInd w:val="0"/>
        <w:ind w:firstLine="567"/>
        <w:textAlignment w:val="baseline"/>
        <w:rPr>
          <w:sz w:val="28"/>
          <w:szCs w:val="20"/>
          <w:lang w:val="ru-RU"/>
        </w:rPr>
      </w:pPr>
    </w:p>
    <w:p w:rsidR="00526ACB" w:rsidRPr="00710F6E" w:rsidRDefault="00526ACB" w:rsidP="00526ACB">
      <w:pPr>
        <w:overflowPunct w:val="0"/>
        <w:autoSpaceDE w:val="0"/>
        <w:autoSpaceDN w:val="0"/>
        <w:adjustRightInd w:val="0"/>
        <w:ind w:firstLine="567"/>
        <w:textAlignment w:val="baseline"/>
        <w:rPr>
          <w:sz w:val="28"/>
          <w:szCs w:val="20"/>
        </w:rPr>
      </w:pPr>
      <w:r w:rsidRPr="00710F6E">
        <w:rPr>
          <w:i/>
          <w:sz w:val="28"/>
          <w:szCs w:val="20"/>
          <w:u w:val="single"/>
        </w:rPr>
        <w:t>Прототипы</w:t>
      </w:r>
      <w:r w:rsidRPr="00710F6E">
        <w:rPr>
          <w:sz w:val="28"/>
          <w:szCs w:val="20"/>
        </w:rPr>
        <w:t>:</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#include &lt;sys/types.h&gt;</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#include &lt;dirent.h&gt;</w:t>
      </w:r>
    </w:p>
    <w:p w:rsidR="00526ACB" w:rsidRPr="00710F6E" w:rsidRDefault="00526ACB" w:rsidP="00526ACB">
      <w:pPr>
        <w:overflowPunct w:val="0"/>
        <w:autoSpaceDE w:val="0"/>
        <w:autoSpaceDN w:val="0"/>
        <w:adjustRightInd w:val="0"/>
        <w:ind w:firstLine="567"/>
        <w:textAlignment w:val="baseline"/>
        <w:rPr>
          <w:i/>
          <w:sz w:val="28"/>
          <w:szCs w:val="20"/>
        </w:rPr>
      </w:pP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int mkdir (const char *pathname, mode_t mode); - созданиекаталога</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int rmdir (const char *pathname); - удалениекаталога</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DIR *opendir(const char *dirname); - открытиекаталога</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int closedir(DIR *dirptr); - закрытиекаталога</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struct dirent *readdir (DIR *dirptr); - чтениеочереднойзаписи</w:t>
      </w: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710F6E">
        <w:rPr>
          <w:i/>
          <w:sz w:val="28"/>
          <w:szCs w:val="20"/>
        </w:rPr>
        <w:t>voidrewinddir</w:t>
      </w:r>
      <w:r w:rsidRPr="00F5449A">
        <w:rPr>
          <w:i/>
          <w:sz w:val="28"/>
          <w:szCs w:val="20"/>
          <w:lang w:val="ru-RU"/>
        </w:rPr>
        <w:t>(</w:t>
      </w:r>
      <w:r w:rsidRPr="00710F6E">
        <w:rPr>
          <w:i/>
          <w:sz w:val="28"/>
          <w:szCs w:val="20"/>
        </w:rPr>
        <w:t>DIR</w:t>
      </w:r>
      <w:r w:rsidRPr="00F5449A">
        <w:rPr>
          <w:i/>
          <w:sz w:val="28"/>
          <w:szCs w:val="20"/>
          <w:lang w:val="ru-RU"/>
        </w:rPr>
        <w:t xml:space="preserve"> *</w:t>
      </w:r>
      <w:r w:rsidRPr="00710F6E">
        <w:rPr>
          <w:i/>
          <w:sz w:val="28"/>
          <w:szCs w:val="20"/>
        </w:rPr>
        <w:t>dirptr</w:t>
      </w:r>
      <w:r w:rsidRPr="00F5449A">
        <w:rPr>
          <w:i/>
          <w:sz w:val="28"/>
          <w:szCs w:val="20"/>
          <w:lang w:val="ru-RU"/>
        </w:rPr>
        <w:t>); - возвращение в начало списка записей</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int chdir(const char *path); - сменакаталога</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char *getcwd(char *name, seze_t size); - определениетекущегокаталога.</w:t>
      </w:r>
    </w:p>
    <w:p w:rsidR="00526ACB" w:rsidRPr="00710F6E" w:rsidRDefault="00526ACB" w:rsidP="00526ACB">
      <w:pPr>
        <w:overflowPunct w:val="0"/>
        <w:autoSpaceDE w:val="0"/>
        <w:autoSpaceDN w:val="0"/>
        <w:adjustRightInd w:val="0"/>
        <w:ind w:firstLine="567"/>
        <w:textAlignment w:val="baseline"/>
        <w:rPr>
          <w:i/>
          <w:sz w:val="28"/>
          <w:szCs w:val="20"/>
        </w:rPr>
      </w:pPr>
    </w:p>
    <w:p w:rsidR="00526ACB" w:rsidRPr="00F5449A" w:rsidRDefault="00526ACB" w:rsidP="00526ACB">
      <w:pPr>
        <w:overflowPunct w:val="0"/>
        <w:autoSpaceDE w:val="0"/>
        <w:autoSpaceDN w:val="0"/>
        <w:adjustRightInd w:val="0"/>
        <w:ind w:firstLine="567"/>
        <w:textAlignment w:val="baseline"/>
        <w:rPr>
          <w:i/>
          <w:sz w:val="28"/>
          <w:szCs w:val="20"/>
          <w:u w:val="single"/>
          <w:lang w:val="ru-RU"/>
        </w:rPr>
      </w:pPr>
      <w:r w:rsidRPr="00F5449A">
        <w:rPr>
          <w:i/>
          <w:sz w:val="28"/>
          <w:szCs w:val="20"/>
          <w:u w:val="single"/>
          <w:lang w:val="ru-RU"/>
        </w:rPr>
        <w:t>Примеры:</w:t>
      </w: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F5449A">
        <w:rPr>
          <w:i/>
          <w:sz w:val="28"/>
          <w:szCs w:val="20"/>
          <w:lang w:val="ru-RU"/>
        </w:rPr>
        <w:t>/* функция двойного вывода содержимого каталога*/</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int double_ls_dir(const char *name)</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struct dirent *d;</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DIR *dp;</w:t>
      </w:r>
    </w:p>
    <w:p w:rsidR="00526ACB" w:rsidRPr="00710F6E" w:rsidRDefault="00526ACB" w:rsidP="00526ACB">
      <w:pPr>
        <w:overflowPunct w:val="0"/>
        <w:autoSpaceDE w:val="0"/>
        <w:autoSpaceDN w:val="0"/>
        <w:adjustRightInd w:val="0"/>
        <w:ind w:firstLine="567"/>
        <w:textAlignment w:val="baseline"/>
        <w:rPr>
          <w:i/>
          <w:sz w:val="28"/>
          <w:szCs w:val="20"/>
        </w:rPr>
      </w:pP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if ((dp=opendir(name))==NULL) return (-1);</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lastRenderedPageBreak/>
        <w:t xml:space="preserve">  while (d=readdir(dp))</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 if (d-&gt;inv!=0) printf(“%s\n”,d-&gt;d_name); }</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rewinddir(dp);</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while (d=readdir(dp))</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 if (d-&gt;inv!=0) printf(“%s\n”,d-&gt;d_name); }</w:t>
      </w: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710F6E">
        <w:rPr>
          <w:i/>
          <w:sz w:val="28"/>
          <w:szCs w:val="20"/>
        </w:rPr>
        <w:t xml:space="preserve">  close</w:t>
      </w:r>
      <w:r w:rsidRPr="00F5449A">
        <w:rPr>
          <w:i/>
          <w:sz w:val="28"/>
          <w:szCs w:val="20"/>
          <w:lang w:val="ru-RU"/>
        </w:rPr>
        <w:t>(</w:t>
      </w:r>
      <w:r w:rsidRPr="00710F6E">
        <w:rPr>
          <w:i/>
          <w:sz w:val="28"/>
          <w:szCs w:val="20"/>
        </w:rPr>
        <w:t>dp</w:t>
      </w:r>
      <w:r w:rsidRPr="00F5449A">
        <w:rPr>
          <w:i/>
          <w:sz w:val="28"/>
          <w:szCs w:val="20"/>
          <w:lang w:val="ru-RU"/>
        </w:rPr>
        <w:t>);</w:t>
      </w: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710F6E">
        <w:rPr>
          <w:i/>
          <w:sz w:val="28"/>
          <w:szCs w:val="20"/>
        </w:rPr>
        <w:t>return</w:t>
      </w:r>
      <w:r w:rsidRPr="00F5449A">
        <w:rPr>
          <w:i/>
          <w:sz w:val="28"/>
          <w:szCs w:val="20"/>
          <w:lang w:val="ru-RU"/>
        </w:rPr>
        <w:t>(0);</w:t>
      </w:r>
    </w:p>
    <w:p w:rsidR="00526ACB" w:rsidRPr="00F5449A" w:rsidRDefault="00526ACB" w:rsidP="00526ACB">
      <w:pPr>
        <w:pBdr>
          <w:bottom w:val="single" w:sz="12" w:space="1" w:color="auto"/>
        </w:pBdr>
        <w:overflowPunct w:val="0"/>
        <w:autoSpaceDE w:val="0"/>
        <w:autoSpaceDN w:val="0"/>
        <w:adjustRightInd w:val="0"/>
        <w:ind w:firstLine="567"/>
        <w:textAlignment w:val="baseline"/>
        <w:rPr>
          <w:i/>
          <w:sz w:val="28"/>
          <w:szCs w:val="20"/>
          <w:lang w:val="ru-RU"/>
        </w:rPr>
      </w:pPr>
      <w:r w:rsidRPr="00F5449A">
        <w:rPr>
          <w:i/>
          <w:sz w:val="28"/>
          <w:szCs w:val="20"/>
          <w:lang w:val="ru-RU"/>
        </w:rPr>
        <w:t>}</w:t>
      </w:r>
    </w:p>
    <w:p w:rsidR="00526ACB" w:rsidRPr="00F5449A" w:rsidRDefault="00526ACB" w:rsidP="00526ACB">
      <w:pPr>
        <w:pBdr>
          <w:bottom w:val="single" w:sz="12" w:space="1" w:color="auto"/>
        </w:pBdr>
        <w:overflowPunct w:val="0"/>
        <w:autoSpaceDE w:val="0"/>
        <w:autoSpaceDN w:val="0"/>
        <w:adjustRightInd w:val="0"/>
        <w:ind w:firstLine="567"/>
        <w:textAlignment w:val="baseline"/>
        <w:rPr>
          <w:i/>
          <w:sz w:val="28"/>
          <w:szCs w:val="20"/>
          <w:lang w:val="ru-RU"/>
        </w:rPr>
      </w:pPr>
    </w:p>
    <w:p w:rsidR="00526ACB" w:rsidRPr="00F5449A" w:rsidRDefault="00526ACB" w:rsidP="00526ACB">
      <w:pPr>
        <w:overflowPunct w:val="0"/>
        <w:autoSpaceDE w:val="0"/>
        <w:autoSpaceDN w:val="0"/>
        <w:adjustRightInd w:val="0"/>
        <w:ind w:firstLine="567"/>
        <w:textAlignment w:val="baseline"/>
        <w:rPr>
          <w:i/>
          <w:sz w:val="28"/>
          <w:szCs w:val="20"/>
          <w:lang w:val="ru-RU"/>
        </w:rPr>
      </w:pPr>
    </w:p>
    <w:p w:rsidR="00526ACB" w:rsidRPr="00F5449A" w:rsidRDefault="00526ACB" w:rsidP="00526ACB">
      <w:pPr>
        <w:overflowPunct w:val="0"/>
        <w:autoSpaceDE w:val="0"/>
        <w:autoSpaceDN w:val="0"/>
        <w:adjustRightInd w:val="0"/>
        <w:ind w:firstLine="567"/>
        <w:textAlignment w:val="baseline"/>
        <w:rPr>
          <w:i/>
          <w:sz w:val="28"/>
          <w:szCs w:val="20"/>
          <w:lang w:val="ru-RU"/>
        </w:rPr>
      </w:pPr>
      <w:r w:rsidRPr="00F5449A">
        <w:rPr>
          <w:i/>
          <w:sz w:val="28"/>
          <w:szCs w:val="20"/>
          <w:lang w:val="ru-RU"/>
        </w:rPr>
        <w:t>/* функция поиска файлов, заканчивающих на заданное расширение */</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#include &lt;stdio.h&gt;</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#include &lt;dirent.h&gt;</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#include &lt;string.h&gt;</w:t>
      </w:r>
    </w:p>
    <w:p w:rsidR="00526ACB" w:rsidRPr="00710F6E" w:rsidRDefault="00526ACB" w:rsidP="00526ACB">
      <w:pPr>
        <w:overflowPunct w:val="0"/>
        <w:autoSpaceDE w:val="0"/>
        <w:autoSpaceDN w:val="0"/>
        <w:adjustRightInd w:val="0"/>
        <w:ind w:firstLine="567"/>
        <w:textAlignment w:val="baseline"/>
        <w:rPr>
          <w:i/>
          <w:sz w:val="28"/>
          <w:szCs w:val="20"/>
        </w:rPr>
      </w:pP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int match(const char *s1, const char *s2)</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int diff;</w:t>
      </w:r>
    </w:p>
    <w:p w:rsidR="00526ACB" w:rsidRPr="00710F6E" w:rsidRDefault="00526ACB" w:rsidP="00526ACB">
      <w:pPr>
        <w:overflowPunct w:val="0"/>
        <w:autoSpaceDE w:val="0"/>
        <w:autoSpaceDN w:val="0"/>
        <w:adjustRightInd w:val="0"/>
        <w:ind w:firstLine="567"/>
        <w:textAlignment w:val="baseline"/>
        <w:rPr>
          <w:i/>
          <w:sz w:val="28"/>
          <w:szCs w:val="20"/>
        </w:rPr>
      </w:pP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dif=strlen(s1)-strlen(s2);</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if (strlen(s1)&gt;strlen(s2)) return (strcmp(&amp;s1[diff],s2==0)</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else retunr(0);</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w:t>
      </w:r>
    </w:p>
    <w:p w:rsidR="00526ACB" w:rsidRPr="00710F6E" w:rsidRDefault="00526ACB" w:rsidP="00526ACB">
      <w:pPr>
        <w:overflowPunct w:val="0"/>
        <w:autoSpaceDE w:val="0"/>
        <w:autoSpaceDN w:val="0"/>
        <w:adjustRightInd w:val="0"/>
        <w:ind w:firstLine="567"/>
        <w:textAlignment w:val="baseline"/>
        <w:rPr>
          <w:i/>
          <w:sz w:val="28"/>
          <w:szCs w:val="20"/>
        </w:rPr>
      </w:pP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char *find_entry(char *dirname, char *suffix, int cont)</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static DIR *dp=NULL;</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lastRenderedPageBreak/>
        <w:t xml:space="preserve">  struct dirent *d;</w:t>
      </w:r>
    </w:p>
    <w:p w:rsidR="00526ACB" w:rsidRPr="00710F6E" w:rsidRDefault="00526ACB" w:rsidP="00526ACB">
      <w:pPr>
        <w:overflowPunct w:val="0"/>
        <w:autoSpaceDE w:val="0"/>
        <w:autoSpaceDN w:val="0"/>
        <w:adjustRightInd w:val="0"/>
        <w:ind w:firstLine="567"/>
        <w:textAlignment w:val="baseline"/>
        <w:rPr>
          <w:i/>
          <w:sz w:val="28"/>
          <w:szCs w:val="20"/>
        </w:rPr>
      </w:pP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if ((dp==NULL)||(cont=0))</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if (dp=opendir(dirname)==NULL) return(NULL);</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while (d=readdir(dp))</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if (d-&gt;d_inv==0) continue;</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if (match(d-&gt;d_name,suffix)) return (d-&gt;d_name);</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closedir(dp);</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dp=NUL;</w:t>
      </w:r>
    </w:p>
    <w:p w:rsidR="00526ACB" w:rsidRPr="00710F6E" w:rsidRDefault="00526ACB" w:rsidP="00526ACB">
      <w:pPr>
        <w:overflowPunct w:val="0"/>
        <w:autoSpaceDE w:val="0"/>
        <w:autoSpaceDN w:val="0"/>
        <w:adjustRightInd w:val="0"/>
        <w:ind w:firstLine="567"/>
        <w:textAlignment w:val="baseline"/>
        <w:rPr>
          <w:i/>
          <w:sz w:val="28"/>
          <w:szCs w:val="20"/>
        </w:rPr>
      </w:pPr>
      <w:r w:rsidRPr="00710F6E">
        <w:rPr>
          <w:i/>
          <w:sz w:val="28"/>
          <w:szCs w:val="20"/>
        </w:rPr>
        <w:t xml:space="preserve">  return(NULL);</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i/>
          <w:sz w:val="28"/>
          <w:szCs w:val="20"/>
          <w:lang w:val="ru-RU"/>
        </w:rPr>
        <w:t>}</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75" w:name="_Toc215646277"/>
      <w:r w:rsidRPr="00F5449A">
        <w:rPr>
          <w:rFonts w:ascii="Arial" w:hAnsi="Arial" w:cs="Arial"/>
          <w:b/>
          <w:bCs/>
          <w:sz w:val="26"/>
          <w:szCs w:val="26"/>
          <w:lang w:val="ru-RU"/>
        </w:rPr>
        <w:t>Метаданные файлов</w:t>
      </w:r>
      <w:bookmarkEnd w:id="75"/>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Каждый файл имеет, помимо своих собственных данных, метаданные, которые  описывают его характеристики. Метаданные файла хранятся в структуре индексного дескриптора. Часть полей этой структры можно получить с помощью следующих системных вызовов.</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#include &lt;sys/types.h&gt;</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#include &lt;sys/stat.h&gt;</w:t>
      </w:r>
    </w:p>
    <w:p w:rsidR="00526ACB" w:rsidRPr="00710F6E" w:rsidRDefault="00526ACB" w:rsidP="00526ACB">
      <w:pPr>
        <w:overflowPunct w:val="0"/>
        <w:autoSpaceDE w:val="0"/>
        <w:autoSpaceDN w:val="0"/>
        <w:adjustRightInd w:val="0"/>
        <w:jc w:val="both"/>
        <w:textAlignment w:val="baseline"/>
        <w:rPr>
          <w:i/>
          <w:sz w:val="28"/>
          <w:szCs w:val="20"/>
        </w:rPr>
      </w:pP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int stat (const char *path, struct stat *buf);</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int lstat (const char *path, struct stat *buf);</w:t>
      </w:r>
    </w:p>
    <w:p w:rsidR="00526ACB" w:rsidRPr="00710F6E" w:rsidRDefault="00526ACB" w:rsidP="00526ACB">
      <w:pPr>
        <w:overflowPunct w:val="0"/>
        <w:autoSpaceDE w:val="0"/>
        <w:autoSpaceDN w:val="0"/>
        <w:adjustRightInd w:val="0"/>
        <w:jc w:val="both"/>
        <w:textAlignment w:val="baseline"/>
        <w:rPr>
          <w:i/>
          <w:sz w:val="28"/>
          <w:szCs w:val="20"/>
        </w:rPr>
      </w:pPr>
      <w:r w:rsidRPr="00710F6E">
        <w:rPr>
          <w:i/>
          <w:sz w:val="28"/>
          <w:szCs w:val="20"/>
        </w:rPr>
        <w:t>int fstat (int fildes, struct stat *buf);</w:t>
      </w:r>
    </w:p>
    <w:p w:rsidR="00526ACB" w:rsidRPr="00710F6E" w:rsidRDefault="00526ACB" w:rsidP="00526ACB">
      <w:pPr>
        <w:overflowPunct w:val="0"/>
        <w:autoSpaceDE w:val="0"/>
        <w:autoSpaceDN w:val="0"/>
        <w:adjustRightInd w:val="0"/>
        <w:jc w:val="both"/>
        <w:textAlignment w:val="baseline"/>
        <w:rPr>
          <w:sz w:val="28"/>
          <w:szCs w:val="20"/>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710F6E">
        <w:rPr>
          <w:sz w:val="28"/>
          <w:szCs w:val="20"/>
        </w:rPr>
        <w:tab/>
      </w:r>
      <w:r w:rsidRPr="00F5449A">
        <w:rPr>
          <w:sz w:val="28"/>
          <w:szCs w:val="20"/>
          <w:lang w:val="ru-RU"/>
        </w:rPr>
        <w:t xml:space="preserve">В качестве аргумента функции принимают имя файла или файловый дескриптор и возвращают заполненные поля структуры </w:t>
      </w:r>
      <w:r w:rsidRPr="00710F6E">
        <w:rPr>
          <w:sz w:val="28"/>
          <w:szCs w:val="20"/>
        </w:rPr>
        <w:t>stat</w:t>
      </w:r>
      <w:r w:rsidRPr="00F5449A">
        <w:rPr>
          <w:sz w:val="28"/>
          <w:szCs w:val="20"/>
          <w:lang w:val="ru-RU"/>
        </w:rPr>
        <w:t>, которые приведены ниже.</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CF45FA">
      <w:pPr>
        <w:numPr>
          <w:ilvl w:val="0"/>
          <w:numId w:val="6"/>
        </w:numPr>
        <w:overflowPunct w:val="0"/>
        <w:autoSpaceDE w:val="0"/>
        <w:autoSpaceDN w:val="0"/>
        <w:adjustRightInd w:val="0"/>
        <w:spacing w:after="0" w:line="240" w:lineRule="auto"/>
        <w:textAlignment w:val="baseline"/>
        <w:rPr>
          <w:sz w:val="28"/>
          <w:szCs w:val="20"/>
          <w:lang w:val="ru-RU"/>
        </w:rPr>
      </w:pPr>
      <w:r w:rsidRPr="00710F6E">
        <w:rPr>
          <w:i/>
          <w:sz w:val="28"/>
          <w:szCs w:val="20"/>
        </w:rPr>
        <w:t>mode</w:t>
      </w:r>
      <w:r w:rsidRPr="00F5449A">
        <w:rPr>
          <w:i/>
          <w:sz w:val="28"/>
          <w:szCs w:val="20"/>
          <w:lang w:val="ru-RU"/>
        </w:rPr>
        <w:t>_</w:t>
      </w:r>
      <w:r w:rsidRPr="00710F6E">
        <w:rPr>
          <w:i/>
          <w:sz w:val="28"/>
          <w:szCs w:val="20"/>
        </w:rPr>
        <w:t>t</w:t>
      </w:r>
      <w:r w:rsidRPr="00F5449A">
        <w:rPr>
          <w:i/>
          <w:sz w:val="28"/>
          <w:szCs w:val="20"/>
          <w:lang w:val="ru-RU"/>
        </w:rPr>
        <w:t xml:space="preserve">  </w:t>
      </w:r>
      <w:r w:rsidRPr="00710F6E">
        <w:rPr>
          <w:i/>
          <w:sz w:val="28"/>
          <w:szCs w:val="20"/>
        </w:rPr>
        <w:t>st</w:t>
      </w:r>
      <w:r w:rsidRPr="00F5449A">
        <w:rPr>
          <w:i/>
          <w:sz w:val="28"/>
          <w:szCs w:val="20"/>
          <w:lang w:val="ru-RU"/>
        </w:rPr>
        <w:t>_</w:t>
      </w:r>
      <w:r w:rsidRPr="00710F6E">
        <w:rPr>
          <w:i/>
          <w:sz w:val="28"/>
          <w:szCs w:val="20"/>
        </w:rPr>
        <w:t>mode</w:t>
      </w:r>
      <w:r w:rsidRPr="00F5449A">
        <w:rPr>
          <w:sz w:val="28"/>
          <w:szCs w:val="20"/>
          <w:lang w:val="ru-RU"/>
        </w:rPr>
        <w:tab/>
        <w:t>- тип файла и права доступа;</w:t>
      </w:r>
    </w:p>
    <w:p w:rsidR="00526ACB" w:rsidRPr="00F5449A" w:rsidRDefault="00526ACB" w:rsidP="00CF45FA">
      <w:pPr>
        <w:numPr>
          <w:ilvl w:val="0"/>
          <w:numId w:val="6"/>
        </w:numPr>
        <w:overflowPunct w:val="0"/>
        <w:autoSpaceDE w:val="0"/>
        <w:autoSpaceDN w:val="0"/>
        <w:adjustRightInd w:val="0"/>
        <w:spacing w:after="0" w:line="240" w:lineRule="auto"/>
        <w:textAlignment w:val="baseline"/>
        <w:rPr>
          <w:sz w:val="28"/>
          <w:szCs w:val="20"/>
          <w:lang w:val="ru-RU"/>
        </w:rPr>
      </w:pPr>
      <w:r w:rsidRPr="00710F6E">
        <w:rPr>
          <w:i/>
          <w:sz w:val="28"/>
          <w:szCs w:val="20"/>
        </w:rPr>
        <w:t>ino</w:t>
      </w:r>
      <w:r w:rsidRPr="00F5449A">
        <w:rPr>
          <w:i/>
          <w:sz w:val="28"/>
          <w:szCs w:val="20"/>
          <w:lang w:val="ru-RU"/>
        </w:rPr>
        <w:t>_</w:t>
      </w:r>
      <w:r w:rsidRPr="00710F6E">
        <w:rPr>
          <w:i/>
          <w:sz w:val="28"/>
          <w:szCs w:val="20"/>
        </w:rPr>
        <w:t>t</w:t>
      </w:r>
      <w:r w:rsidRPr="00F5449A">
        <w:rPr>
          <w:i/>
          <w:sz w:val="28"/>
          <w:szCs w:val="20"/>
          <w:lang w:val="ru-RU"/>
        </w:rPr>
        <w:t xml:space="preserve">   </w:t>
      </w:r>
      <w:r w:rsidRPr="00710F6E">
        <w:rPr>
          <w:i/>
          <w:sz w:val="28"/>
          <w:szCs w:val="20"/>
        </w:rPr>
        <w:t>st</w:t>
      </w:r>
      <w:r w:rsidRPr="00F5449A">
        <w:rPr>
          <w:i/>
          <w:sz w:val="28"/>
          <w:szCs w:val="20"/>
          <w:lang w:val="ru-RU"/>
        </w:rPr>
        <w:t>_</w:t>
      </w:r>
      <w:r w:rsidRPr="00710F6E">
        <w:rPr>
          <w:i/>
          <w:sz w:val="28"/>
          <w:szCs w:val="20"/>
        </w:rPr>
        <w:t>ino</w:t>
      </w:r>
      <w:r w:rsidRPr="00F5449A">
        <w:rPr>
          <w:sz w:val="28"/>
          <w:szCs w:val="20"/>
          <w:lang w:val="ru-RU"/>
        </w:rPr>
        <w:tab/>
      </w:r>
      <w:r w:rsidRPr="00F5449A">
        <w:rPr>
          <w:sz w:val="28"/>
          <w:szCs w:val="20"/>
          <w:lang w:val="ru-RU"/>
        </w:rPr>
        <w:tab/>
        <w:t>- номер дескриптора или структуры (</w:t>
      </w:r>
      <w:r w:rsidRPr="00710F6E">
        <w:rPr>
          <w:sz w:val="28"/>
          <w:szCs w:val="20"/>
        </w:rPr>
        <w:t>inode</w:t>
      </w:r>
      <w:r w:rsidRPr="00F5449A">
        <w:rPr>
          <w:sz w:val="28"/>
          <w:szCs w:val="20"/>
          <w:lang w:val="ru-RU"/>
        </w:rPr>
        <w:t>), где хранятся метаданные данного файла;</w:t>
      </w:r>
    </w:p>
    <w:p w:rsidR="00526ACB" w:rsidRPr="00F5449A" w:rsidRDefault="00526ACB" w:rsidP="00CF45FA">
      <w:pPr>
        <w:numPr>
          <w:ilvl w:val="0"/>
          <w:numId w:val="6"/>
        </w:numPr>
        <w:overflowPunct w:val="0"/>
        <w:autoSpaceDE w:val="0"/>
        <w:autoSpaceDN w:val="0"/>
        <w:adjustRightInd w:val="0"/>
        <w:spacing w:after="0" w:line="240" w:lineRule="auto"/>
        <w:textAlignment w:val="baseline"/>
        <w:rPr>
          <w:sz w:val="28"/>
          <w:szCs w:val="20"/>
          <w:lang w:val="ru-RU"/>
        </w:rPr>
      </w:pPr>
      <w:r w:rsidRPr="00710F6E">
        <w:rPr>
          <w:i/>
          <w:sz w:val="28"/>
          <w:szCs w:val="20"/>
        </w:rPr>
        <w:t>dev</w:t>
      </w:r>
      <w:r w:rsidRPr="00F5449A">
        <w:rPr>
          <w:i/>
          <w:sz w:val="28"/>
          <w:szCs w:val="20"/>
          <w:lang w:val="ru-RU"/>
        </w:rPr>
        <w:t>_</w:t>
      </w:r>
      <w:r w:rsidRPr="00710F6E">
        <w:rPr>
          <w:i/>
          <w:sz w:val="28"/>
          <w:szCs w:val="20"/>
        </w:rPr>
        <w:t>t</w:t>
      </w:r>
      <w:r w:rsidRPr="00F5449A">
        <w:rPr>
          <w:i/>
          <w:sz w:val="28"/>
          <w:szCs w:val="20"/>
          <w:lang w:val="ru-RU"/>
        </w:rPr>
        <w:t xml:space="preserve">   </w:t>
      </w:r>
      <w:r w:rsidRPr="00710F6E">
        <w:rPr>
          <w:i/>
          <w:sz w:val="28"/>
          <w:szCs w:val="20"/>
        </w:rPr>
        <w:t>st</w:t>
      </w:r>
      <w:r w:rsidRPr="00F5449A">
        <w:rPr>
          <w:i/>
          <w:sz w:val="28"/>
          <w:szCs w:val="20"/>
          <w:lang w:val="ru-RU"/>
        </w:rPr>
        <w:t>_</w:t>
      </w:r>
      <w:r w:rsidRPr="00710F6E">
        <w:rPr>
          <w:i/>
          <w:sz w:val="28"/>
          <w:szCs w:val="20"/>
        </w:rPr>
        <w:t>dev</w:t>
      </w:r>
      <w:r w:rsidRPr="00F5449A">
        <w:rPr>
          <w:i/>
          <w:sz w:val="28"/>
          <w:szCs w:val="20"/>
          <w:lang w:val="ru-RU"/>
        </w:rPr>
        <w:t xml:space="preserve"> - </w:t>
      </w:r>
      <w:r w:rsidRPr="00F5449A">
        <w:rPr>
          <w:sz w:val="28"/>
          <w:szCs w:val="20"/>
          <w:lang w:val="ru-RU"/>
        </w:rPr>
        <w:t>идентификатор устройства, содержащего файл;</w:t>
      </w:r>
    </w:p>
    <w:p w:rsidR="00526ACB" w:rsidRPr="00F5449A" w:rsidRDefault="00526ACB" w:rsidP="00CF45FA">
      <w:pPr>
        <w:numPr>
          <w:ilvl w:val="0"/>
          <w:numId w:val="6"/>
        </w:numPr>
        <w:overflowPunct w:val="0"/>
        <w:autoSpaceDE w:val="0"/>
        <w:autoSpaceDN w:val="0"/>
        <w:adjustRightInd w:val="0"/>
        <w:spacing w:after="0" w:line="240" w:lineRule="auto"/>
        <w:textAlignment w:val="baseline"/>
        <w:rPr>
          <w:sz w:val="28"/>
          <w:szCs w:val="20"/>
          <w:lang w:val="ru-RU"/>
        </w:rPr>
      </w:pPr>
      <w:r w:rsidRPr="00710F6E">
        <w:rPr>
          <w:i/>
          <w:sz w:val="28"/>
          <w:szCs w:val="20"/>
        </w:rPr>
        <w:t>dev</w:t>
      </w:r>
      <w:r w:rsidRPr="00F5449A">
        <w:rPr>
          <w:i/>
          <w:sz w:val="28"/>
          <w:szCs w:val="20"/>
          <w:lang w:val="ru-RU"/>
        </w:rPr>
        <w:t>_</w:t>
      </w:r>
      <w:r w:rsidRPr="00710F6E">
        <w:rPr>
          <w:i/>
          <w:sz w:val="28"/>
          <w:szCs w:val="20"/>
        </w:rPr>
        <w:t>t</w:t>
      </w:r>
      <w:r w:rsidRPr="00F5449A">
        <w:rPr>
          <w:i/>
          <w:sz w:val="28"/>
          <w:szCs w:val="20"/>
          <w:lang w:val="ru-RU"/>
        </w:rPr>
        <w:t xml:space="preserve">   </w:t>
      </w:r>
      <w:r w:rsidRPr="00710F6E">
        <w:rPr>
          <w:i/>
          <w:sz w:val="28"/>
          <w:szCs w:val="20"/>
        </w:rPr>
        <w:t>st</w:t>
      </w:r>
      <w:r w:rsidRPr="00F5449A">
        <w:rPr>
          <w:i/>
          <w:sz w:val="28"/>
          <w:szCs w:val="20"/>
          <w:lang w:val="ru-RU"/>
        </w:rPr>
        <w:t>_</w:t>
      </w:r>
      <w:r w:rsidRPr="00710F6E">
        <w:rPr>
          <w:i/>
          <w:sz w:val="28"/>
          <w:szCs w:val="20"/>
        </w:rPr>
        <w:t>rdev</w:t>
      </w:r>
      <w:r w:rsidRPr="00F5449A">
        <w:rPr>
          <w:sz w:val="28"/>
          <w:szCs w:val="20"/>
          <w:lang w:val="ru-RU"/>
        </w:rPr>
        <w:t>- для специального файлового устройства, содержит номер устройства, адресуемого этим файлом;</w:t>
      </w:r>
    </w:p>
    <w:p w:rsidR="00526ACB" w:rsidRPr="00F5449A" w:rsidRDefault="00526ACB" w:rsidP="00CF45FA">
      <w:pPr>
        <w:numPr>
          <w:ilvl w:val="0"/>
          <w:numId w:val="6"/>
        </w:numPr>
        <w:overflowPunct w:val="0"/>
        <w:autoSpaceDE w:val="0"/>
        <w:autoSpaceDN w:val="0"/>
        <w:adjustRightInd w:val="0"/>
        <w:spacing w:after="0" w:line="240" w:lineRule="auto"/>
        <w:textAlignment w:val="baseline"/>
        <w:rPr>
          <w:sz w:val="28"/>
          <w:szCs w:val="20"/>
          <w:lang w:val="ru-RU"/>
        </w:rPr>
      </w:pPr>
      <w:r w:rsidRPr="00710F6E">
        <w:rPr>
          <w:i/>
          <w:sz w:val="28"/>
          <w:szCs w:val="20"/>
        </w:rPr>
        <w:t>nlink</w:t>
      </w:r>
      <w:r w:rsidRPr="00F5449A">
        <w:rPr>
          <w:i/>
          <w:sz w:val="28"/>
          <w:szCs w:val="20"/>
          <w:lang w:val="ru-RU"/>
        </w:rPr>
        <w:t>_</w:t>
      </w:r>
      <w:r w:rsidRPr="00710F6E">
        <w:rPr>
          <w:i/>
          <w:sz w:val="28"/>
          <w:szCs w:val="20"/>
        </w:rPr>
        <w:t>t</w:t>
      </w:r>
      <w:r w:rsidRPr="00F5449A">
        <w:rPr>
          <w:i/>
          <w:sz w:val="28"/>
          <w:szCs w:val="20"/>
          <w:lang w:val="ru-RU"/>
        </w:rPr>
        <w:t xml:space="preserve"> </w:t>
      </w:r>
      <w:r w:rsidRPr="00710F6E">
        <w:rPr>
          <w:i/>
          <w:sz w:val="28"/>
          <w:szCs w:val="20"/>
        </w:rPr>
        <w:t>st</w:t>
      </w:r>
      <w:r w:rsidRPr="00F5449A">
        <w:rPr>
          <w:i/>
          <w:sz w:val="28"/>
          <w:szCs w:val="20"/>
          <w:lang w:val="ru-RU"/>
        </w:rPr>
        <w:t>_</w:t>
      </w:r>
      <w:r w:rsidRPr="00710F6E">
        <w:rPr>
          <w:i/>
          <w:sz w:val="28"/>
          <w:szCs w:val="20"/>
        </w:rPr>
        <w:t>nlink</w:t>
      </w:r>
      <w:r w:rsidRPr="00F5449A">
        <w:rPr>
          <w:sz w:val="28"/>
          <w:szCs w:val="20"/>
          <w:lang w:val="ru-RU"/>
        </w:rPr>
        <w:t xml:space="preserve"> -  число жестких связей файла;</w:t>
      </w:r>
    </w:p>
    <w:p w:rsidR="00526ACB" w:rsidRPr="00F5449A" w:rsidRDefault="00526ACB" w:rsidP="00CF45FA">
      <w:pPr>
        <w:numPr>
          <w:ilvl w:val="0"/>
          <w:numId w:val="6"/>
        </w:numPr>
        <w:overflowPunct w:val="0"/>
        <w:autoSpaceDE w:val="0"/>
        <w:autoSpaceDN w:val="0"/>
        <w:adjustRightInd w:val="0"/>
        <w:spacing w:after="0" w:line="240" w:lineRule="auto"/>
        <w:textAlignment w:val="baseline"/>
        <w:rPr>
          <w:sz w:val="28"/>
          <w:szCs w:val="20"/>
          <w:lang w:val="ru-RU"/>
        </w:rPr>
      </w:pPr>
      <w:r w:rsidRPr="00710F6E">
        <w:rPr>
          <w:i/>
          <w:sz w:val="28"/>
          <w:szCs w:val="20"/>
        </w:rPr>
        <w:t>uid</w:t>
      </w:r>
      <w:r w:rsidRPr="00F5449A">
        <w:rPr>
          <w:i/>
          <w:sz w:val="28"/>
          <w:szCs w:val="20"/>
          <w:lang w:val="ru-RU"/>
        </w:rPr>
        <w:t>_</w:t>
      </w:r>
      <w:r w:rsidRPr="00710F6E">
        <w:rPr>
          <w:i/>
          <w:sz w:val="28"/>
          <w:szCs w:val="20"/>
        </w:rPr>
        <w:t>t</w:t>
      </w:r>
      <w:r w:rsidRPr="00F5449A">
        <w:rPr>
          <w:i/>
          <w:sz w:val="28"/>
          <w:szCs w:val="20"/>
          <w:lang w:val="ru-RU"/>
        </w:rPr>
        <w:t xml:space="preserve">   </w:t>
      </w:r>
      <w:r w:rsidRPr="00710F6E">
        <w:rPr>
          <w:i/>
          <w:sz w:val="28"/>
          <w:szCs w:val="20"/>
        </w:rPr>
        <w:t>st</w:t>
      </w:r>
      <w:r w:rsidRPr="00F5449A">
        <w:rPr>
          <w:i/>
          <w:sz w:val="28"/>
          <w:szCs w:val="20"/>
          <w:lang w:val="ru-RU"/>
        </w:rPr>
        <w:t>_</w:t>
      </w:r>
      <w:r w:rsidRPr="00710F6E">
        <w:rPr>
          <w:i/>
          <w:sz w:val="28"/>
          <w:szCs w:val="20"/>
        </w:rPr>
        <w:t>uid</w:t>
      </w:r>
      <w:r w:rsidRPr="00F5449A">
        <w:rPr>
          <w:sz w:val="28"/>
          <w:szCs w:val="20"/>
          <w:lang w:val="ru-RU"/>
        </w:rPr>
        <w:tab/>
        <w:t>- идентификатор пользователя-владелеца файла;</w:t>
      </w:r>
    </w:p>
    <w:p w:rsidR="00526ACB" w:rsidRPr="00F5449A" w:rsidRDefault="00526ACB" w:rsidP="00CF45FA">
      <w:pPr>
        <w:numPr>
          <w:ilvl w:val="0"/>
          <w:numId w:val="6"/>
        </w:numPr>
        <w:overflowPunct w:val="0"/>
        <w:autoSpaceDE w:val="0"/>
        <w:autoSpaceDN w:val="0"/>
        <w:adjustRightInd w:val="0"/>
        <w:spacing w:after="0" w:line="240" w:lineRule="auto"/>
        <w:textAlignment w:val="baseline"/>
        <w:rPr>
          <w:sz w:val="28"/>
          <w:szCs w:val="20"/>
          <w:lang w:val="ru-RU"/>
        </w:rPr>
      </w:pPr>
      <w:r w:rsidRPr="00710F6E">
        <w:rPr>
          <w:i/>
          <w:sz w:val="28"/>
          <w:szCs w:val="20"/>
        </w:rPr>
        <w:t>gid</w:t>
      </w:r>
      <w:r w:rsidRPr="00F5449A">
        <w:rPr>
          <w:i/>
          <w:sz w:val="28"/>
          <w:szCs w:val="20"/>
          <w:lang w:val="ru-RU"/>
        </w:rPr>
        <w:t>_</w:t>
      </w:r>
      <w:r w:rsidRPr="00710F6E">
        <w:rPr>
          <w:i/>
          <w:sz w:val="28"/>
          <w:szCs w:val="20"/>
        </w:rPr>
        <w:t>t</w:t>
      </w:r>
      <w:r w:rsidRPr="00F5449A">
        <w:rPr>
          <w:i/>
          <w:sz w:val="28"/>
          <w:szCs w:val="20"/>
          <w:lang w:val="ru-RU"/>
        </w:rPr>
        <w:t xml:space="preserve">   </w:t>
      </w:r>
      <w:r w:rsidRPr="00710F6E">
        <w:rPr>
          <w:i/>
          <w:sz w:val="28"/>
          <w:szCs w:val="20"/>
        </w:rPr>
        <w:t>st</w:t>
      </w:r>
      <w:r w:rsidRPr="00F5449A">
        <w:rPr>
          <w:i/>
          <w:sz w:val="28"/>
          <w:szCs w:val="20"/>
          <w:lang w:val="ru-RU"/>
        </w:rPr>
        <w:t>_</w:t>
      </w:r>
      <w:r w:rsidRPr="00710F6E">
        <w:rPr>
          <w:i/>
          <w:sz w:val="28"/>
          <w:szCs w:val="20"/>
        </w:rPr>
        <w:t>gid</w:t>
      </w:r>
      <w:r w:rsidRPr="00F5449A">
        <w:rPr>
          <w:sz w:val="28"/>
          <w:szCs w:val="20"/>
          <w:lang w:val="ru-RU"/>
        </w:rPr>
        <w:tab/>
        <w:t>- идентификатор группы владельца файла;</w:t>
      </w:r>
    </w:p>
    <w:p w:rsidR="00526ACB" w:rsidRPr="00F5449A" w:rsidRDefault="00526ACB" w:rsidP="00CF45FA">
      <w:pPr>
        <w:numPr>
          <w:ilvl w:val="0"/>
          <w:numId w:val="6"/>
        </w:numPr>
        <w:overflowPunct w:val="0"/>
        <w:autoSpaceDE w:val="0"/>
        <w:autoSpaceDN w:val="0"/>
        <w:adjustRightInd w:val="0"/>
        <w:spacing w:after="0" w:line="240" w:lineRule="auto"/>
        <w:textAlignment w:val="baseline"/>
        <w:rPr>
          <w:sz w:val="28"/>
          <w:szCs w:val="20"/>
          <w:lang w:val="ru-RU"/>
        </w:rPr>
      </w:pPr>
      <w:r w:rsidRPr="00710F6E">
        <w:rPr>
          <w:i/>
          <w:sz w:val="28"/>
          <w:szCs w:val="20"/>
        </w:rPr>
        <w:t>off</w:t>
      </w:r>
      <w:r w:rsidRPr="00F5449A">
        <w:rPr>
          <w:i/>
          <w:sz w:val="28"/>
          <w:szCs w:val="20"/>
          <w:lang w:val="ru-RU"/>
        </w:rPr>
        <w:t>_</w:t>
      </w:r>
      <w:r w:rsidRPr="00710F6E">
        <w:rPr>
          <w:i/>
          <w:sz w:val="28"/>
          <w:szCs w:val="20"/>
        </w:rPr>
        <w:t>t</w:t>
      </w:r>
      <w:r w:rsidRPr="00F5449A">
        <w:rPr>
          <w:i/>
          <w:sz w:val="28"/>
          <w:szCs w:val="20"/>
          <w:lang w:val="ru-RU"/>
        </w:rPr>
        <w:t xml:space="preserve">   </w:t>
      </w:r>
      <w:r w:rsidRPr="00710F6E">
        <w:rPr>
          <w:i/>
          <w:sz w:val="28"/>
          <w:szCs w:val="20"/>
        </w:rPr>
        <w:t>st</w:t>
      </w:r>
      <w:r w:rsidRPr="00F5449A">
        <w:rPr>
          <w:i/>
          <w:sz w:val="28"/>
          <w:szCs w:val="20"/>
          <w:lang w:val="ru-RU"/>
        </w:rPr>
        <w:t>_</w:t>
      </w:r>
      <w:r w:rsidRPr="00710F6E">
        <w:rPr>
          <w:i/>
          <w:sz w:val="28"/>
          <w:szCs w:val="20"/>
        </w:rPr>
        <w:t>size</w:t>
      </w:r>
      <w:r w:rsidRPr="00F5449A">
        <w:rPr>
          <w:sz w:val="28"/>
          <w:szCs w:val="20"/>
          <w:lang w:val="ru-RU"/>
        </w:rPr>
        <w:tab/>
        <w:t>- размер обычного файла в байтах; для специального файла устройств это поле не определено;</w:t>
      </w:r>
    </w:p>
    <w:p w:rsidR="00526ACB" w:rsidRPr="00F5449A" w:rsidRDefault="00526ACB" w:rsidP="00CF45FA">
      <w:pPr>
        <w:numPr>
          <w:ilvl w:val="0"/>
          <w:numId w:val="6"/>
        </w:numPr>
        <w:overflowPunct w:val="0"/>
        <w:autoSpaceDE w:val="0"/>
        <w:autoSpaceDN w:val="0"/>
        <w:adjustRightInd w:val="0"/>
        <w:spacing w:after="0" w:line="240" w:lineRule="auto"/>
        <w:textAlignment w:val="baseline"/>
        <w:rPr>
          <w:sz w:val="28"/>
          <w:szCs w:val="20"/>
          <w:lang w:val="ru-RU"/>
        </w:rPr>
      </w:pPr>
      <w:r w:rsidRPr="00710F6E">
        <w:rPr>
          <w:i/>
          <w:sz w:val="28"/>
          <w:szCs w:val="20"/>
        </w:rPr>
        <w:t>time</w:t>
      </w:r>
      <w:r w:rsidRPr="00F5449A">
        <w:rPr>
          <w:i/>
          <w:sz w:val="28"/>
          <w:szCs w:val="20"/>
          <w:lang w:val="ru-RU"/>
        </w:rPr>
        <w:t>_</w:t>
      </w:r>
      <w:r w:rsidRPr="00710F6E">
        <w:rPr>
          <w:i/>
          <w:sz w:val="28"/>
          <w:szCs w:val="20"/>
        </w:rPr>
        <w:t>t</w:t>
      </w:r>
      <w:r w:rsidRPr="00F5449A">
        <w:rPr>
          <w:i/>
          <w:sz w:val="28"/>
          <w:szCs w:val="20"/>
          <w:lang w:val="ru-RU"/>
        </w:rPr>
        <w:t xml:space="preserve">  </w:t>
      </w:r>
      <w:r w:rsidRPr="00710F6E">
        <w:rPr>
          <w:i/>
          <w:sz w:val="28"/>
          <w:szCs w:val="20"/>
        </w:rPr>
        <w:t>st</w:t>
      </w:r>
      <w:r w:rsidRPr="00F5449A">
        <w:rPr>
          <w:i/>
          <w:sz w:val="28"/>
          <w:szCs w:val="20"/>
          <w:lang w:val="ru-RU"/>
        </w:rPr>
        <w:t>_</w:t>
      </w:r>
      <w:r w:rsidRPr="00710F6E">
        <w:rPr>
          <w:i/>
          <w:sz w:val="28"/>
          <w:szCs w:val="20"/>
        </w:rPr>
        <w:t>atime</w:t>
      </w:r>
      <w:r w:rsidRPr="00F5449A">
        <w:rPr>
          <w:sz w:val="28"/>
          <w:szCs w:val="20"/>
          <w:lang w:val="ru-RU"/>
        </w:rPr>
        <w:t xml:space="preserve"> - время последнего доступа к файлу;</w:t>
      </w:r>
    </w:p>
    <w:p w:rsidR="00526ACB" w:rsidRPr="00F5449A" w:rsidRDefault="00526ACB" w:rsidP="00CF45FA">
      <w:pPr>
        <w:numPr>
          <w:ilvl w:val="0"/>
          <w:numId w:val="6"/>
        </w:numPr>
        <w:overflowPunct w:val="0"/>
        <w:autoSpaceDE w:val="0"/>
        <w:autoSpaceDN w:val="0"/>
        <w:adjustRightInd w:val="0"/>
        <w:spacing w:after="0" w:line="240" w:lineRule="auto"/>
        <w:textAlignment w:val="baseline"/>
        <w:rPr>
          <w:sz w:val="28"/>
          <w:szCs w:val="20"/>
          <w:lang w:val="ru-RU"/>
        </w:rPr>
      </w:pPr>
      <w:r w:rsidRPr="00710F6E">
        <w:rPr>
          <w:i/>
          <w:sz w:val="28"/>
          <w:szCs w:val="20"/>
        </w:rPr>
        <w:t>time</w:t>
      </w:r>
      <w:r w:rsidRPr="00F5449A">
        <w:rPr>
          <w:i/>
          <w:sz w:val="28"/>
          <w:szCs w:val="20"/>
          <w:lang w:val="ru-RU"/>
        </w:rPr>
        <w:t>_</w:t>
      </w:r>
      <w:r w:rsidRPr="00710F6E">
        <w:rPr>
          <w:i/>
          <w:sz w:val="28"/>
          <w:szCs w:val="20"/>
        </w:rPr>
        <w:t>t</w:t>
      </w:r>
      <w:r w:rsidRPr="00F5449A">
        <w:rPr>
          <w:i/>
          <w:sz w:val="28"/>
          <w:szCs w:val="20"/>
          <w:lang w:val="ru-RU"/>
        </w:rPr>
        <w:t xml:space="preserve">  </w:t>
      </w:r>
      <w:r w:rsidRPr="00710F6E">
        <w:rPr>
          <w:i/>
          <w:sz w:val="28"/>
          <w:szCs w:val="20"/>
        </w:rPr>
        <w:t>st</w:t>
      </w:r>
      <w:r w:rsidRPr="00F5449A">
        <w:rPr>
          <w:i/>
          <w:sz w:val="28"/>
          <w:szCs w:val="20"/>
          <w:lang w:val="ru-RU"/>
        </w:rPr>
        <w:t>_</w:t>
      </w:r>
      <w:r w:rsidRPr="00710F6E">
        <w:rPr>
          <w:i/>
          <w:sz w:val="28"/>
          <w:szCs w:val="20"/>
        </w:rPr>
        <w:t>mtime</w:t>
      </w:r>
      <w:r w:rsidRPr="00F5449A">
        <w:rPr>
          <w:sz w:val="28"/>
          <w:szCs w:val="20"/>
          <w:lang w:val="ru-RU"/>
        </w:rPr>
        <w:t xml:space="preserve"> - время последней модификации файла;</w:t>
      </w:r>
    </w:p>
    <w:p w:rsidR="00526ACB" w:rsidRPr="00F5449A" w:rsidRDefault="00526ACB" w:rsidP="00CF45FA">
      <w:pPr>
        <w:numPr>
          <w:ilvl w:val="0"/>
          <w:numId w:val="6"/>
        </w:numPr>
        <w:overflowPunct w:val="0"/>
        <w:autoSpaceDE w:val="0"/>
        <w:autoSpaceDN w:val="0"/>
        <w:adjustRightInd w:val="0"/>
        <w:spacing w:after="0" w:line="240" w:lineRule="auto"/>
        <w:textAlignment w:val="baseline"/>
        <w:rPr>
          <w:sz w:val="28"/>
          <w:szCs w:val="20"/>
          <w:lang w:val="ru-RU"/>
        </w:rPr>
      </w:pPr>
      <w:r w:rsidRPr="00710F6E">
        <w:rPr>
          <w:i/>
          <w:sz w:val="28"/>
          <w:szCs w:val="20"/>
        </w:rPr>
        <w:t>time</w:t>
      </w:r>
      <w:r w:rsidRPr="00F5449A">
        <w:rPr>
          <w:i/>
          <w:sz w:val="28"/>
          <w:szCs w:val="20"/>
          <w:lang w:val="ru-RU"/>
        </w:rPr>
        <w:t>_</w:t>
      </w:r>
      <w:r w:rsidRPr="00710F6E">
        <w:rPr>
          <w:i/>
          <w:sz w:val="28"/>
          <w:szCs w:val="20"/>
        </w:rPr>
        <w:t>t</w:t>
      </w:r>
      <w:r w:rsidRPr="00F5449A">
        <w:rPr>
          <w:i/>
          <w:sz w:val="28"/>
          <w:szCs w:val="20"/>
          <w:lang w:val="ru-RU"/>
        </w:rPr>
        <w:t xml:space="preserve">  </w:t>
      </w:r>
      <w:r w:rsidRPr="00710F6E">
        <w:rPr>
          <w:i/>
          <w:sz w:val="28"/>
          <w:szCs w:val="20"/>
        </w:rPr>
        <w:t>st</w:t>
      </w:r>
      <w:r w:rsidRPr="00F5449A">
        <w:rPr>
          <w:i/>
          <w:sz w:val="28"/>
          <w:szCs w:val="20"/>
          <w:lang w:val="ru-RU"/>
        </w:rPr>
        <w:t>_</w:t>
      </w:r>
      <w:r w:rsidRPr="00710F6E">
        <w:rPr>
          <w:i/>
          <w:sz w:val="28"/>
          <w:szCs w:val="20"/>
        </w:rPr>
        <w:t>ctime</w:t>
      </w:r>
      <w:r w:rsidRPr="00F5449A">
        <w:rPr>
          <w:sz w:val="28"/>
          <w:szCs w:val="20"/>
          <w:lang w:val="ru-RU"/>
        </w:rPr>
        <w:t xml:space="preserve"> - время последнего изменения метаданных файла;</w:t>
      </w:r>
    </w:p>
    <w:p w:rsidR="00526ACB" w:rsidRPr="00F5449A" w:rsidRDefault="00526ACB" w:rsidP="00CF45FA">
      <w:pPr>
        <w:numPr>
          <w:ilvl w:val="0"/>
          <w:numId w:val="6"/>
        </w:numPr>
        <w:overflowPunct w:val="0"/>
        <w:autoSpaceDE w:val="0"/>
        <w:autoSpaceDN w:val="0"/>
        <w:adjustRightInd w:val="0"/>
        <w:spacing w:after="0" w:line="240" w:lineRule="auto"/>
        <w:textAlignment w:val="baseline"/>
        <w:rPr>
          <w:sz w:val="28"/>
          <w:szCs w:val="20"/>
          <w:lang w:val="ru-RU"/>
        </w:rPr>
      </w:pPr>
      <w:r w:rsidRPr="00710F6E">
        <w:rPr>
          <w:i/>
          <w:sz w:val="28"/>
          <w:szCs w:val="20"/>
        </w:rPr>
        <w:t>long</w:t>
      </w:r>
      <w:r w:rsidRPr="00F5449A">
        <w:rPr>
          <w:i/>
          <w:sz w:val="28"/>
          <w:szCs w:val="20"/>
          <w:lang w:val="ru-RU"/>
        </w:rPr>
        <w:t xml:space="preserve">    </w:t>
      </w:r>
      <w:r w:rsidRPr="00710F6E">
        <w:rPr>
          <w:i/>
          <w:sz w:val="28"/>
          <w:szCs w:val="20"/>
        </w:rPr>
        <w:t>st</w:t>
      </w:r>
      <w:r w:rsidRPr="00F5449A">
        <w:rPr>
          <w:i/>
          <w:sz w:val="28"/>
          <w:szCs w:val="20"/>
          <w:lang w:val="ru-RU"/>
        </w:rPr>
        <w:t>_</w:t>
      </w:r>
      <w:r w:rsidRPr="00710F6E">
        <w:rPr>
          <w:i/>
          <w:sz w:val="28"/>
          <w:szCs w:val="20"/>
        </w:rPr>
        <w:t>blksize</w:t>
      </w:r>
      <w:r w:rsidRPr="00F5449A">
        <w:rPr>
          <w:sz w:val="28"/>
          <w:szCs w:val="20"/>
          <w:lang w:val="ru-RU"/>
        </w:rPr>
        <w:t xml:space="preserve"> - оптимальный размер блока для операций ввода/вывода; для специальных файлов это поле не определено;</w:t>
      </w:r>
    </w:p>
    <w:p w:rsidR="00526ACB" w:rsidRPr="00F5449A" w:rsidRDefault="00526ACB" w:rsidP="00CF45FA">
      <w:pPr>
        <w:numPr>
          <w:ilvl w:val="0"/>
          <w:numId w:val="6"/>
        </w:numPr>
        <w:overflowPunct w:val="0"/>
        <w:autoSpaceDE w:val="0"/>
        <w:autoSpaceDN w:val="0"/>
        <w:adjustRightInd w:val="0"/>
        <w:spacing w:after="0" w:line="240" w:lineRule="auto"/>
        <w:textAlignment w:val="baseline"/>
        <w:rPr>
          <w:sz w:val="28"/>
          <w:szCs w:val="20"/>
          <w:lang w:val="ru-RU"/>
        </w:rPr>
      </w:pPr>
      <w:r w:rsidRPr="00710F6E">
        <w:rPr>
          <w:i/>
          <w:sz w:val="28"/>
          <w:szCs w:val="20"/>
        </w:rPr>
        <w:t>long</w:t>
      </w:r>
      <w:r w:rsidRPr="00F5449A">
        <w:rPr>
          <w:i/>
          <w:sz w:val="28"/>
          <w:szCs w:val="20"/>
          <w:lang w:val="ru-RU"/>
        </w:rPr>
        <w:t xml:space="preserve">    </w:t>
      </w:r>
      <w:r w:rsidRPr="00710F6E">
        <w:rPr>
          <w:i/>
          <w:sz w:val="28"/>
          <w:szCs w:val="20"/>
        </w:rPr>
        <w:t>st</w:t>
      </w:r>
      <w:r w:rsidRPr="00F5449A">
        <w:rPr>
          <w:i/>
          <w:sz w:val="28"/>
          <w:szCs w:val="20"/>
          <w:lang w:val="ru-RU"/>
        </w:rPr>
        <w:t>_</w:t>
      </w:r>
      <w:r w:rsidRPr="00710F6E">
        <w:rPr>
          <w:i/>
          <w:sz w:val="28"/>
          <w:szCs w:val="20"/>
        </w:rPr>
        <w:t>blocks</w:t>
      </w:r>
      <w:r w:rsidRPr="00F5449A">
        <w:rPr>
          <w:sz w:val="28"/>
          <w:szCs w:val="20"/>
          <w:lang w:val="ru-RU"/>
        </w:rPr>
        <w:t xml:space="preserve"> - число размещенных 512 байтовых блоков, которые выделены для хранения данных файла.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Для определения типа файла используются специальные макроопределения:</w:t>
      </w:r>
    </w:p>
    <w:p w:rsidR="00526ACB" w:rsidRPr="00710F6E" w:rsidRDefault="00526ACB" w:rsidP="00526ACB">
      <w:pPr>
        <w:overflowPunct w:val="0"/>
        <w:autoSpaceDE w:val="0"/>
        <w:autoSpaceDN w:val="0"/>
        <w:adjustRightInd w:val="0"/>
        <w:textAlignment w:val="baseline"/>
        <w:rPr>
          <w:sz w:val="28"/>
          <w:szCs w:val="20"/>
        </w:rPr>
      </w:pPr>
      <w:r w:rsidRPr="00710F6E">
        <w:rPr>
          <w:sz w:val="28"/>
          <w:szCs w:val="20"/>
        </w:rPr>
        <w:t>S_ISFIFO(mode) - FIFO</w:t>
      </w:r>
    </w:p>
    <w:p w:rsidR="00526ACB" w:rsidRPr="00710F6E" w:rsidRDefault="00526ACB" w:rsidP="00526ACB">
      <w:pPr>
        <w:overflowPunct w:val="0"/>
        <w:autoSpaceDE w:val="0"/>
        <w:autoSpaceDN w:val="0"/>
        <w:adjustRightInd w:val="0"/>
        <w:textAlignment w:val="baseline"/>
        <w:rPr>
          <w:sz w:val="28"/>
          <w:szCs w:val="20"/>
        </w:rPr>
      </w:pPr>
      <w:r w:rsidRPr="00710F6E">
        <w:rPr>
          <w:sz w:val="28"/>
          <w:szCs w:val="20"/>
        </w:rPr>
        <w:t>S_ISCHR(mode)</w:t>
      </w:r>
      <w:r w:rsidRPr="00710F6E">
        <w:rPr>
          <w:sz w:val="28"/>
          <w:szCs w:val="20"/>
        </w:rPr>
        <w:tab/>
        <w:t xml:space="preserve"> - символьноеустройство</w:t>
      </w:r>
    </w:p>
    <w:p w:rsidR="00526ACB" w:rsidRPr="00F5449A" w:rsidRDefault="00526ACB" w:rsidP="00526ACB">
      <w:pPr>
        <w:overflowPunct w:val="0"/>
        <w:autoSpaceDE w:val="0"/>
        <w:autoSpaceDN w:val="0"/>
        <w:adjustRightInd w:val="0"/>
        <w:textAlignment w:val="baseline"/>
        <w:rPr>
          <w:sz w:val="28"/>
          <w:szCs w:val="20"/>
          <w:lang w:val="ru-RU"/>
        </w:rPr>
      </w:pPr>
      <w:r w:rsidRPr="00710F6E">
        <w:rPr>
          <w:sz w:val="28"/>
          <w:szCs w:val="20"/>
        </w:rPr>
        <w:t>S</w:t>
      </w:r>
      <w:r w:rsidRPr="00F5449A">
        <w:rPr>
          <w:sz w:val="28"/>
          <w:szCs w:val="20"/>
          <w:lang w:val="ru-RU"/>
        </w:rPr>
        <w:t>_</w:t>
      </w:r>
      <w:r w:rsidRPr="00710F6E">
        <w:rPr>
          <w:sz w:val="28"/>
          <w:szCs w:val="20"/>
        </w:rPr>
        <w:t>ISDIR</w:t>
      </w:r>
      <w:r w:rsidRPr="00F5449A">
        <w:rPr>
          <w:sz w:val="28"/>
          <w:szCs w:val="20"/>
          <w:lang w:val="ru-RU"/>
        </w:rPr>
        <w:t>(</w:t>
      </w:r>
      <w:r w:rsidRPr="00710F6E">
        <w:rPr>
          <w:sz w:val="28"/>
          <w:szCs w:val="20"/>
        </w:rPr>
        <w:t>mode</w:t>
      </w:r>
      <w:r w:rsidRPr="00F5449A">
        <w:rPr>
          <w:sz w:val="28"/>
          <w:szCs w:val="20"/>
          <w:lang w:val="ru-RU"/>
        </w:rPr>
        <w:t>)</w:t>
      </w:r>
      <w:r w:rsidRPr="00F5449A">
        <w:rPr>
          <w:sz w:val="28"/>
          <w:szCs w:val="20"/>
          <w:lang w:val="ru-RU"/>
        </w:rPr>
        <w:tab/>
        <w:t>- каталог</w:t>
      </w:r>
    </w:p>
    <w:p w:rsidR="00526ACB" w:rsidRPr="00F5449A" w:rsidRDefault="00526ACB" w:rsidP="00526ACB">
      <w:pPr>
        <w:overflowPunct w:val="0"/>
        <w:autoSpaceDE w:val="0"/>
        <w:autoSpaceDN w:val="0"/>
        <w:adjustRightInd w:val="0"/>
        <w:textAlignment w:val="baseline"/>
        <w:rPr>
          <w:sz w:val="28"/>
          <w:szCs w:val="20"/>
          <w:lang w:val="ru-RU"/>
        </w:rPr>
      </w:pPr>
      <w:r w:rsidRPr="00710F6E">
        <w:rPr>
          <w:sz w:val="28"/>
          <w:szCs w:val="20"/>
        </w:rPr>
        <w:t>S</w:t>
      </w:r>
      <w:r w:rsidRPr="00F5449A">
        <w:rPr>
          <w:sz w:val="28"/>
          <w:szCs w:val="20"/>
          <w:lang w:val="ru-RU"/>
        </w:rPr>
        <w:t>_</w:t>
      </w:r>
      <w:r w:rsidRPr="00710F6E">
        <w:rPr>
          <w:sz w:val="28"/>
          <w:szCs w:val="20"/>
        </w:rPr>
        <w:t>ISBLK</w:t>
      </w:r>
      <w:r w:rsidRPr="00F5449A">
        <w:rPr>
          <w:sz w:val="28"/>
          <w:szCs w:val="20"/>
          <w:lang w:val="ru-RU"/>
        </w:rPr>
        <w:t>(</w:t>
      </w:r>
      <w:r w:rsidRPr="00710F6E">
        <w:rPr>
          <w:sz w:val="28"/>
          <w:szCs w:val="20"/>
        </w:rPr>
        <w:t>mode</w:t>
      </w:r>
      <w:r w:rsidRPr="00F5449A">
        <w:rPr>
          <w:sz w:val="28"/>
          <w:szCs w:val="20"/>
          <w:lang w:val="ru-RU"/>
        </w:rPr>
        <w:t>)</w:t>
      </w:r>
      <w:r w:rsidRPr="00F5449A">
        <w:rPr>
          <w:sz w:val="28"/>
          <w:szCs w:val="20"/>
          <w:lang w:val="ru-RU"/>
        </w:rPr>
        <w:tab/>
        <w:t>- блочное устройство</w:t>
      </w:r>
    </w:p>
    <w:p w:rsidR="00526ACB" w:rsidRPr="00F5449A" w:rsidRDefault="00526ACB" w:rsidP="00526ACB">
      <w:pPr>
        <w:overflowPunct w:val="0"/>
        <w:autoSpaceDE w:val="0"/>
        <w:autoSpaceDN w:val="0"/>
        <w:adjustRightInd w:val="0"/>
        <w:textAlignment w:val="baseline"/>
        <w:rPr>
          <w:sz w:val="28"/>
          <w:szCs w:val="20"/>
          <w:lang w:val="ru-RU"/>
        </w:rPr>
      </w:pPr>
      <w:r w:rsidRPr="00710F6E">
        <w:rPr>
          <w:sz w:val="28"/>
          <w:szCs w:val="20"/>
        </w:rPr>
        <w:t>S</w:t>
      </w:r>
      <w:r w:rsidRPr="00F5449A">
        <w:rPr>
          <w:sz w:val="28"/>
          <w:szCs w:val="20"/>
          <w:lang w:val="ru-RU"/>
        </w:rPr>
        <w:t>_</w:t>
      </w:r>
      <w:r w:rsidRPr="00710F6E">
        <w:rPr>
          <w:sz w:val="28"/>
          <w:szCs w:val="20"/>
        </w:rPr>
        <w:t>ISREG</w:t>
      </w:r>
      <w:r w:rsidRPr="00F5449A">
        <w:rPr>
          <w:sz w:val="28"/>
          <w:szCs w:val="20"/>
          <w:lang w:val="ru-RU"/>
        </w:rPr>
        <w:t>(</w:t>
      </w:r>
      <w:r w:rsidRPr="00710F6E">
        <w:rPr>
          <w:sz w:val="28"/>
          <w:szCs w:val="20"/>
        </w:rPr>
        <w:t>mode</w:t>
      </w:r>
      <w:r w:rsidRPr="00F5449A">
        <w:rPr>
          <w:sz w:val="28"/>
          <w:szCs w:val="20"/>
          <w:lang w:val="ru-RU"/>
        </w:rPr>
        <w:t>)</w:t>
      </w:r>
      <w:r w:rsidRPr="00F5449A">
        <w:rPr>
          <w:sz w:val="28"/>
          <w:szCs w:val="20"/>
          <w:lang w:val="ru-RU"/>
        </w:rPr>
        <w:tab/>
        <w:t>- обычный файл</w:t>
      </w:r>
    </w:p>
    <w:p w:rsidR="00526ACB" w:rsidRPr="00F5449A" w:rsidRDefault="00526ACB" w:rsidP="00526ACB">
      <w:pPr>
        <w:overflowPunct w:val="0"/>
        <w:autoSpaceDE w:val="0"/>
        <w:autoSpaceDN w:val="0"/>
        <w:adjustRightInd w:val="0"/>
        <w:textAlignment w:val="baseline"/>
        <w:rPr>
          <w:sz w:val="28"/>
          <w:szCs w:val="20"/>
          <w:lang w:val="ru-RU"/>
        </w:rPr>
      </w:pPr>
      <w:r w:rsidRPr="00710F6E">
        <w:rPr>
          <w:sz w:val="28"/>
          <w:szCs w:val="20"/>
        </w:rPr>
        <w:t>S</w:t>
      </w:r>
      <w:r w:rsidRPr="00F5449A">
        <w:rPr>
          <w:sz w:val="28"/>
          <w:szCs w:val="20"/>
          <w:lang w:val="ru-RU"/>
        </w:rPr>
        <w:t>_</w:t>
      </w:r>
      <w:r w:rsidRPr="00710F6E">
        <w:rPr>
          <w:sz w:val="28"/>
          <w:szCs w:val="20"/>
        </w:rPr>
        <w:t>ISLNK</w:t>
      </w:r>
      <w:r w:rsidRPr="00F5449A">
        <w:rPr>
          <w:sz w:val="28"/>
          <w:szCs w:val="20"/>
          <w:lang w:val="ru-RU"/>
        </w:rPr>
        <w:t>(</w:t>
      </w:r>
      <w:r w:rsidRPr="00710F6E">
        <w:rPr>
          <w:sz w:val="28"/>
          <w:szCs w:val="20"/>
        </w:rPr>
        <w:t>mode</w:t>
      </w:r>
      <w:r w:rsidRPr="00F5449A">
        <w:rPr>
          <w:sz w:val="28"/>
          <w:szCs w:val="20"/>
          <w:lang w:val="ru-RU"/>
        </w:rPr>
        <w:t>)</w:t>
      </w:r>
      <w:r w:rsidRPr="00F5449A">
        <w:rPr>
          <w:sz w:val="28"/>
          <w:szCs w:val="20"/>
          <w:lang w:val="ru-RU"/>
        </w:rPr>
        <w:tab/>
        <w:t>- символическая связь</w:t>
      </w:r>
    </w:p>
    <w:p w:rsidR="00526ACB" w:rsidRPr="00F5449A" w:rsidRDefault="00526ACB" w:rsidP="00526ACB">
      <w:pPr>
        <w:overflowPunct w:val="0"/>
        <w:autoSpaceDE w:val="0"/>
        <w:autoSpaceDN w:val="0"/>
        <w:adjustRightInd w:val="0"/>
        <w:textAlignment w:val="baseline"/>
        <w:rPr>
          <w:sz w:val="28"/>
          <w:szCs w:val="20"/>
          <w:lang w:val="ru-RU"/>
        </w:rPr>
      </w:pPr>
      <w:r w:rsidRPr="00710F6E">
        <w:rPr>
          <w:sz w:val="28"/>
          <w:szCs w:val="20"/>
        </w:rPr>
        <w:t>S</w:t>
      </w:r>
      <w:r w:rsidRPr="00F5449A">
        <w:rPr>
          <w:sz w:val="28"/>
          <w:szCs w:val="20"/>
          <w:lang w:val="ru-RU"/>
        </w:rPr>
        <w:t>_</w:t>
      </w:r>
      <w:r w:rsidRPr="00710F6E">
        <w:rPr>
          <w:sz w:val="28"/>
          <w:szCs w:val="20"/>
        </w:rPr>
        <w:t>ISSOCK</w:t>
      </w:r>
      <w:r w:rsidRPr="00F5449A">
        <w:rPr>
          <w:sz w:val="28"/>
          <w:szCs w:val="20"/>
          <w:lang w:val="ru-RU"/>
        </w:rPr>
        <w:t>(</w:t>
      </w:r>
      <w:r w:rsidRPr="00710F6E">
        <w:rPr>
          <w:sz w:val="28"/>
          <w:szCs w:val="20"/>
        </w:rPr>
        <w:t>mode</w:t>
      </w:r>
      <w:r w:rsidRPr="00F5449A">
        <w:rPr>
          <w:sz w:val="28"/>
          <w:szCs w:val="20"/>
          <w:lang w:val="ru-RU"/>
        </w:rPr>
        <w:t>) - сокет</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lastRenderedPageBreak/>
        <w:tab/>
        <w:t>Существуют функции, позволяющие изменить владельца файла и владельца группы, а также изменить права доступа к файлу.</w:t>
      </w: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caps/>
          <w:sz w:val="26"/>
          <w:szCs w:val="26"/>
          <w:lang w:val="ru-RU"/>
        </w:rPr>
      </w:pPr>
      <w:bookmarkStart w:id="76" w:name="_Toc41918282"/>
      <w:bookmarkStart w:id="77" w:name="_Toc41918453"/>
      <w:bookmarkStart w:id="78" w:name="_Toc215646278"/>
      <w:r w:rsidRPr="00F5449A">
        <w:rPr>
          <w:rFonts w:ascii="Arial" w:hAnsi="Arial" w:cs="Arial"/>
          <w:b/>
          <w:bCs/>
          <w:caps/>
          <w:sz w:val="26"/>
          <w:szCs w:val="26"/>
          <w:lang w:val="ru-RU"/>
        </w:rPr>
        <w:t>Б</w:t>
      </w:r>
      <w:r w:rsidRPr="00F5449A">
        <w:rPr>
          <w:rFonts w:ascii="Arial" w:hAnsi="Arial" w:cs="Arial"/>
          <w:b/>
          <w:bCs/>
          <w:sz w:val="26"/>
          <w:szCs w:val="26"/>
          <w:lang w:val="ru-RU"/>
        </w:rPr>
        <w:t>азовая файловая система</w:t>
      </w:r>
      <w:r w:rsidRPr="00F5449A">
        <w:rPr>
          <w:rFonts w:ascii="Arial" w:hAnsi="Arial" w:cs="Arial"/>
          <w:b/>
          <w:bCs/>
          <w:caps/>
          <w:sz w:val="26"/>
          <w:szCs w:val="26"/>
          <w:lang w:val="ru-RU"/>
        </w:rPr>
        <w:t xml:space="preserve"> </w:t>
      </w:r>
      <w:r w:rsidRPr="00710F6E">
        <w:rPr>
          <w:rFonts w:ascii="Arial" w:hAnsi="Arial" w:cs="Arial"/>
          <w:b/>
          <w:bCs/>
          <w:caps/>
          <w:sz w:val="26"/>
          <w:szCs w:val="26"/>
        </w:rPr>
        <w:t>UNIX</w:t>
      </w:r>
      <w:r w:rsidRPr="00F5449A">
        <w:rPr>
          <w:rFonts w:ascii="Arial" w:hAnsi="Arial" w:cs="Arial"/>
          <w:b/>
          <w:bCs/>
          <w:caps/>
          <w:sz w:val="26"/>
          <w:szCs w:val="26"/>
          <w:lang w:val="ru-RU"/>
        </w:rPr>
        <w:t xml:space="preserve"> </w:t>
      </w:r>
      <w:r w:rsidRPr="00710F6E">
        <w:rPr>
          <w:rFonts w:ascii="Arial" w:hAnsi="Arial" w:cs="Arial"/>
          <w:b/>
          <w:bCs/>
          <w:caps/>
          <w:sz w:val="26"/>
          <w:szCs w:val="26"/>
        </w:rPr>
        <w:t>s</w:t>
      </w:r>
      <w:r w:rsidRPr="00F5449A">
        <w:rPr>
          <w:rFonts w:ascii="Arial" w:hAnsi="Arial" w:cs="Arial"/>
          <w:b/>
          <w:bCs/>
          <w:caps/>
          <w:sz w:val="26"/>
          <w:szCs w:val="26"/>
          <w:lang w:val="ru-RU"/>
        </w:rPr>
        <w:t>5</w:t>
      </w:r>
      <w:r w:rsidRPr="00710F6E">
        <w:rPr>
          <w:rFonts w:ascii="Arial" w:hAnsi="Arial" w:cs="Arial"/>
          <w:b/>
          <w:bCs/>
          <w:caps/>
          <w:sz w:val="26"/>
          <w:szCs w:val="26"/>
        </w:rPr>
        <w:t>fs</w:t>
      </w:r>
      <w:bookmarkEnd w:id="76"/>
      <w:bookmarkEnd w:id="77"/>
      <w:bookmarkEnd w:id="78"/>
    </w:p>
    <w:p w:rsidR="00526ACB" w:rsidRPr="00F5449A" w:rsidRDefault="00526ACB" w:rsidP="00526ACB">
      <w:pPr>
        <w:overflowPunct w:val="0"/>
        <w:autoSpaceDE w:val="0"/>
        <w:autoSpaceDN w:val="0"/>
        <w:adjustRightInd w:val="0"/>
        <w:ind w:firstLine="567"/>
        <w:textAlignment w:val="baseline"/>
        <w:rPr>
          <w:caps/>
          <w:sz w:val="28"/>
          <w:szCs w:val="20"/>
          <w:lang w:val="ru-RU"/>
        </w:rPr>
      </w:pPr>
    </w:p>
    <w:p w:rsidR="00526ACB" w:rsidRPr="00F5449A" w:rsidRDefault="00526ACB" w:rsidP="00526ACB">
      <w:pPr>
        <w:keepNext/>
        <w:overflowPunct w:val="0"/>
        <w:autoSpaceDE w:val="0"/>
        <w:autoSpaceDN w:val="0"/>
        <w:adjustRightInd w:val="0"/>
        <w:textAlignment w:val="baseline"/>
        <w:rPr>
          <w:caps/>
          <w:sz w:val="28"/>
          <w:szCs w:val="20"/>
          <w:lang w:val="ru-RU"/>
        </w:rPr>
      </w:pPr>
      <w:r w:rsidRPr="00F5449A">
        <w:rPr>
          <w:caps/>
          <w:sz w:val="28"/>
          <w:szCs w:val="20"/>
          <w:lang w:val="ru-RU"/>
        </w:rPr>
        <w:t>2.1. С</w:t>
      </w:r>
      <w:r w:rsidRPr="00F5449A">
        <w:rPr>
          <w:sz w:val="28"/>
          <w:szCs w:val="20"/>
          <w:lang w:val="ru-RU"/>
        </w:rPr>
        <w:t>труктура файловой система</w:t>
      </w:r>
      <w:r w:rsidRPr="00710F6E">
        <w:rPr>
          <w:caps/>
          <w:sz w:val="28"/>
          <w:szCs w:val="20"/>
        </w:rPr>
        <w:t>UNIXs</w:t>
      </w:r>
      <w:r w:rsidRPr="00F5449A">
        <w:rPr>
          <w:caps/>
          <w:sz w:val="28"/>
          <w:szCs w:val="20"/>
          <w:lang w:val="ru-RU"/>
        </w:rPr>
        <w:t>5</w:t>
      </w:r>
      <w:r w:rsidRPr="00710F6E">
        <w:rPr>
          <w:caps/>
          <w:sz w:val="28"/>
          <w:szCs w:val="20"/>
        </w:rPr>
        <w:t>fs</w:t>
      </w:r>
    </w:p>
    <w:p w:rsidR="00526ACB" w:rsidRPr="00F5449A" w:rsidRDefault="00526ACB" w:rsidP="00526ACB">
      <w:pPr>
        <w:overflowPunct w:val="0"/>
        <w:autoSpaceDE w:val="0"/>
        <w:autoSpaceDN w:val="0"/>
        <w:adjustRightInd w:val="0"/>
        <w:ind w:firstLine="567"/>
        <w:textAlignment w:val="baseline"/>
        <w:rPr>
          <w:sz w:val="28"/>
          <w:szCs w:val="20"/>
          <w:lang w:val="ru-RU"/>
        </w:rPr>
      </w:pPr>
    </w:p>
    <w:p w:rsidR="00526ACB" w:rsidRPr="00F5449A" w:rsidRDefault="00526ACB" w:rsidP="00526ACB">
      <w:pPr>
        <w:keepNext/>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Каждый жесткий диск состоит из одного или нескольких разделов. Расположение и размер разделов определяется при форматировании диска. Разделы выступают в качестве независимых устройств, доступ к которым осуществляется как к различным носителям данных. В разделе может располагаться только одна файловая система, которая не может занимать нескольких разделов. </w:t>
      </w:r>
    </w:p>
    <w:p w:rsidR="00526ACB" w:rsidRPr="00F5449A" w:rsidRDefault="00526ACB" w:rsidP="00526ACB">
      <w:pPr>
        <w:keepNext/>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Файловая система </w:t>
      </w:r>
      <w:r w:rsidRPr="00710F6E">
        <w:rPr>
          <w:sz w:val="28"/>
          <w:szCs w:val="20"/>
        </w:rPr>
        <w:t>s</w:t>
      </w:r>
      <w:r w:rsidRPr="00F5449A">
        <w:rPr>
          <w:sz w:val="28"/>
          <w:szCs w:val="20"/>
          <w:lang w:val="ru-RU"/>
        </w:rPr>
        <w:t>5</w:t>
      </w:r>
      <w:r w:rsidRPr="00710F6E">
        <w:rPr>
          <w:sz w:val="28"/>
          <w:szCs w:val="20"/>
        </w:rPr>
        <w:t>fs</w:t>
      </w:r>
      <w:r w:rsidRPr="00F5449A">
        <w:rPr>
          <w:sz w:val="28"/>
          <w:szCs w:val="20"/>
          <w:lang w:val="ru-RU"/>
        </w:rPr>
        <w:t xml:space="preserve"> занимает раздел диска и имеет следующую структуру:</w:t>
      </w:r>
    </w:p>
    <w:p w:rsidR="00526ACB" w:rsidRPr="00710F6E" w:rsidRDefault="00526ACB" w:rsidP="00526ACB">
      <w:pPr>
        <w:overflowPunct w:val="0"/>
        <w:autoSpaceDE w:val="0"/>
        <w:autoSpaceDN w:val="0"/>
        <w:adjustRightInd w:val="0"/>
        <w:jc w:val="center"/>
        <w:textAlignment w:val="baseline"/>
        <w:rPr>
          <w:sz w:val="28"/>
          <w:szCs w:val="20"/>
        </w:rPr>
      </w:pPr>
      <w:r w:rsidRPr="002D4095">
        <w:rPr>
          <w:noProof/>
          <w:sz w:val="20"/>
          <w:szCs w:val="20"/>
        </w:rPr>
        <w:drawing>
          <wp:inline distT="0" distB="0" distL="0" distR="0" wp14:anchorId="3F19698A" wp14:editId="4CF2A853">
            <wp:extent cx="3838575" cy="2924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2924175"/>
                    </a:xfrm>
                    <a:prstGeom prst="rect">
                      <a:avLst/>
                    </a:prstGeom>
                    <a:noFill/>
                    <a:ln>
                      <a:noFill/>
                    </a:ln>
                  </pic:spPr>
                </pic:pic>
              </a:graphicData>
            </a:graphic>
          </wp:inline>
        </w:drawing>
      </w:r>
    </w:p>
    <w:p w:rsidR="00526ACB" w:rsidRPr="00F5449A" w:rsidRDefault="00526ACB" w:rsidP="00526ACB">
      <w:pPr>
        <w:overflowPunct w:val="0"/>
        <w:autoSpaceDE w:val="0"/>
        <w:autoSpaceDN w:val="0"/>
        <w:adjustRightInd w:val="0"/>
        <w:jc w:val="center"/>
        <w:textAlignment w:val="baseline"/>
        <w:rPr>
          <w:sz w:val="28"/>
          <w:szCs w:val="20"/>
          <w:lang w:val="ru-RU"/>
        </w:rPr>
      </w:pPr>
      <w:r w:rsidRPr="00F5449A">
        <w:rPr>
          <w:sz w:val="28"/>
          <w:szCs w:val="20"/>
          <w:lang w:val="ru-RU"/>
        </w:rPr>
        <w:t xml:space="preserve">Рис. 2.6. Структура файловой системы </w:t>
      </w:r>
      <w:r w:rsidRPr="00710F6E">
        <w:rPr>
          <w:sz w:val="28"/>
          <w:szCs w:val="20"/>
        </w:rPr>
        <w:t>s</w:t>
      </w:r>
      <w:r w:rsidRPr="00F5449A">
        <w:rPr>
          <w:sz w:val="28"/>
          <w:szCs w:val="20"/>
          <w:lang w:val="ru-RU"/>
        </w:rPr>
        <w:t>5</w:t>
      </w:r>
      <w:r w:rsidRPr="00710F6E">
        <w:rPr>
          <w:sz w:val="28"/>
          <w:szCs w:val="20"/>
        </w:rPr>
        <w:t>fs</w:t>
      </w:r>
    </w:p>
    <w:p w:rsidR="00526ACB" w:rsidRPr="00F5449A" w:rsidRDefault="00526ACB" w:rsidP="00526ACB">
      <w:pPr>
        <w:overflowPunct w:val="0"/>
        <w:autoSpaceDE w:val="0"/>
        <w:autoSpaceDN w:val="0"/>
        <w:adjustRightInd w:val="0"/>
        <w:jc w:val="center"/>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Суперблок содержит общую информацию о файловой системе, необходимую для монтирования и управления файловой системой в целом, например, для размещения новых файлов. В каждой файловой системе существует только один суперблок, который размещается в начале раздела. </w:t>
      </w:r>
      <w:r w:rsidRPr="00F5449A">
        <w:rPr>
          <w:sz w:val="28"/>
          <w:szCs w:val="20"/>
          <w:lang w:val="ru-RU"/>
        </w:rPr>
        <w:lastRenderedPageBreak/>
        <w:t>Суперблок считывается в память при монтировании файловой системы и находится там до ее размонтирования. Суперблок содержит следующую информацию:</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тип файловой системы;</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размер файловой системы в логических блоках, включая сам суперблок, массив файловых дескрипторов и блоки хранения данных;</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размер массива индексных дескрипторов;</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число свободных блоков, доступных для размещения;</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число свободных индексных дескрипторов, доступных для размещения;</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флаг модификации;</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флаг режима монтирования;</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размер логического блока (512, 1024, 2048);</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список номеров свободных индексных дескрипторов;</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список адресов свободных блоков.</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Так как число свободных файловых дескрипторов и блоков хранения данных может быть большим, списки свободных индексных дескрипторов и и списки свободных блоков целиком в суперблоке не хранятся.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Для индексных дескрипторов хранится только часть списка. Когда число свободных индексных дескрипторов в этом списке приближается к нулю, ядро операционной системы просматривает массив индексных дескрипторов и вновь формирует список свободных индексных дескрипторов. Индексные дескрипторы имеют специальное поле, по которому можно определить, занят он или свободен.</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По содержимому блоков хранения данных нельзя определить, занят этот блок или свободен, поэтому необходимо хранить список адресов свободных блоков целиком. Суперблок содержит только один блок из этого списка. Первый элемент этого блока указывает на блок, хранящий продолжение этого списка и т.д. Выделение свободных блоков для размещения файлов производится с конца списка суперблока. Когда в списке остается единственный элемент, ядро интерпретирует его как указатель на блок, содержащий продолжение этого списка. В этом случае содержимое этого блока считывается в суперблок и блок </w:t>
      </w:r>
      <w:r w:rsidRPr="00F5449A">
        <w:rPr>
          <w:sz w:val="28"/>
          <w:szCs w:val="20"/>
          <w:lang w:val="ru-RU"/>
        </w:rPr>
        <w:lastRenderedPageBreak/>
        <w:t>становится свободным. Такой подход позволяет использовать дисковое пространство под списки, пропорциональное свободному месту в файловой системе, то есть когда свободного места становится мало, список адресов свободных блоков помещается целиком в суперблоке.</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keepNext/>
        <w:overflowPunct w:val="0"/>
        <w:autoSpaceDE w:val="0"/>
        <w:autoSpaceDN w:val="0"/>
        <w:adjustRightInd w:val="0"/>
        <w:textAlignment w:val="baseline"/>
        <w:rPr>
          <w:sz w:val="28"/>
          <w:szCs w:val="20"/>
          <w:lang w:val="ru-RU"/>
        </w:rPr>
      </w:pPr>
      <w:r w:rsidRPr="00F5449A">
        <w:rPr>
          <w:caps/>
          <w:sz w:val="28"/>
          <w:szCs w:val="20"/>
          <w:lang w:val="ru-RU"/>
        </w:rPr>
        <w:t>2.2. И</w:t>
      </w:r>
      <w:r w:rsidRPr="00F5449A">
        <w:rPr>
          <w:sz w:val="28"/>
          <w:szCs w:val="20"/>
          <w:lang w:val="ru-RU"/>
        </w:rPr>
        <w:t>ндексные дескрипторы</w:t>
      </w:r>
    </w:p>
    <w:p w:rsidR="00526ACB" w:rsidRPr="00F5449A" w:rsidRDefault="00526ACB" w:rsidP="00526ACB">
      <w:pPr>
        <w:overflowPunct w:val="0"/>
        <w:autoSpaceDE w:val="0"/>
        <w:autoSpaceDN w:val="0"/>
        <w:adjustRightInd w:val="0"/>
        <w:jc w:val="center"/>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Массив индексных дескрипторов содержит метаданные всех файлов файловой системы. Индексный дескриптор содержит информацию о файле, необходимую для обработки данных, хранящихся в файле. Каждый файл ассоциирован с одним индексным дескриптором, хотя в файловой системе может быть несколько имен, каждый из которых указывает на один и тот же индексный дескриптор. Ядро обращается к индексному дескриптору по индексу в массиве индексных дескрипторов. Один индексный дескриптор является корневым индексным дескриптором файловой системы. Через него обеспечивается доступ к структуре каталогов и файлов после монтирования файлов системы. Размер массива индексных дескрипторов является фиксированным и задается при создании файловой системы. Следовательно, файловая система </w:t>
      </w:r>
      <w:r w:rsidRPr="00710F6E">
        <w:rPr>
          <w:sz w:val="28"/>
          <w:szCs w:val="20"/>
        </w:rPr>
        <w:t>s</w:t>
      </w:r>
      <w:r w:rsidRPr="00F5449A">
        <w:rPr>
          <w:sz w:val="28"/>
          <w:szCs w:val="20"/>
          <w:lang w:val="ru-RU"/>
        </w:rPr>
        <w:t>5</w:t>
      </w:r>
      <w:r w:rsidRPr="00710F6E">
        <w:rPr>
          <w:sz w:val="28"/>
          <w:szCs w:val="20"/>
        </w:rPr>
        <w:t>fs</w:t>
      </w:r>
      <w:r w:rsidRPr="00F5449A">
        <w:rPr>
          <w:sz w:val="28"/>
          <w:szCs w:val="20"/>
          <w:lang w:val="ru-RU"/>
        </w:rPr>
        <w:t xml:space="preserve"> имеет ограничение по числу файлов, которые могут в ней храниться, независимо от размера этих файлов.</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Индексный дескриптор имеет следующую структуру:</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710F6E" w:rsidRDefault="00526ACB" w:rsidP="00526ACB">
      <w:pPr>
        <w:overflowPunct w:val="0"/>
        <w:autoSpaceDE w:val="0"/>
        <w:autoSpaceDN w:val="0"/>
        <w:adjustRightInd w:val="0"/>
        <w:jc w:val="center"/>
        <w:textAlignment w:val="baseline"/>
        <w:rPr>
          <w:sz w:val="28"/>
          <w:szCs w:val="20"/>
        </w:rPr>
      </w:pPr>
      <w:r w:rsidRPr="002D4095">
        <w:rPr>
          <w:noProof/>
          <w:sz w:val="20"/>
          <w:szCs w:val="20"/>
        </w:rPr>
        <w:lastRenderedPageBreak/>
        <w:drawing>
          <wp:inline distT="0" distB="0" distL="0" distR="0" wp14:anchorId="14306626" wp14:editId="1FCB8C29">
            <wp:extent cx="4514850" cy="29241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2924175"/>
                    </a:xfrm>
                    <a:prstGeom prst="rect">
                      <a:avLst/>
                    </a:prstGeom>
                    <a:noFill/>
                    <a:ln>
                      <a:noFill/>
                    </a:ln>
                  </pic:spPr>
                </pic:pic>
              </a:graphicData>
            </a:graphic>
          </wp:inline>
        </w:drawing>
      </w:r>
    </w:p>
    <w:p w:rsidR="00526ACB" w:rsidRPr="00F5449A" w:rsidRDefault="00526ACB" w:rsidP="00526ACB">
      <w:pPr>
        <w:overflowPunct w:val="0"/>
        <w:autoSpaceDE w:val="0"/>
        <w:autoSpaceDN w:val="0"/>
        <w:adjustRightInd w:val="0"/>
        <w:jc w:val="center"/>
        <w:textAlignment w:val="baseline"/>
        <w:rPr>
          <w:sz w:val="28"/>
          <w:szCs w:val="20"/>
          <w:lang w:val="ru-RU"/>
        </w:rPr>
      </w:pPr>
      <w:r w:rsidRPr="00F5449A">
        <w:rPr>
          <w:sz w:val="28"/>
          <w:szCs w:val="20"/>
          <w:lang w:val="ru-RU"/>
        </w:rPr>
        <w:t>Рис. 2.7. Структура индексного дескриптора</w:t>
      </w:r>
    </w:p>
    <w:p w:rsidR="00526ACB" w:rsidRPr="00F5449A" w:rsidRDefault="00526ACB" w:rsidP="00526ACB">
      <w:pPr>
        <w:overflowPunct w:val="0"/>
        <w:autoSpaceDE w:val="0"/>
        <w:autoSpaceDN w:val="0"/>
        <w:adjustRightInd w:val="0"/>
        <w:jc w:val="center"/>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Индексный дескриптор не содержит имени файла, которое хранится в блоке хранения данных каталога, и содержимого файла, которое размещено в блоках хранения данных. При открытии файла ядро помещает копию дискового индексного дескриптора в память в специальную таблицу, которая содержит несколько дополнительных полей.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Основные поля индексного дескриптора следующие.</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xml:space="preserve">1. Поле </w:t>
      </w:r>
      <w:r w:rsidRPr="00710F6E">
        <w:rPr>
          <w:sz w:val="28"/>
          <w:szCs w:val="20"/>
        </w:rPr>
        <w:t>di</w:t>
      </w:r>
      <w:r w:rsidRPr="00F5449A">
        <w:rPr>
          <w:sz w:val="28"/>
          <w:szCs w:val="20"/>
          <w:lang w:val="ru-RU"/>
        </w:rPr>
        <w:t>-</w:t>
      </w:r>
      <w:r w:rsidRPr="00710F6E">
        <w:rPr>
          <w:sz w:val="28"/>
          <w:szCs w:val="20"/>
        </w:rPr>
        <w:t>mode</w:t>
      </w:r>
      <w:r w:rsidRPr="00F5449A">
        <w:rPr>
          <w:sz w:val="28"/>
          <w:szCs w:val="20"/>
          <w:lang w:val="ru-RU"/>
        </w:rPr>
        <w:t xml:space="preserve"> хранит атрибуты файла, такие, как тип файла и права доступа к файлу, а также три бита под модификацию прав доступа. Типы могут быть следующими:</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обычные файлы;</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каталоги;</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специальные файлы блочных устройств;</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 специальные файлы символьных устройств.</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2. Число ссылок на файл (количество имен, которые имеет файл в файловой системе).</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3. Идентификаторы владельца-пользователя и владельца-группы.</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lastRenderedPageBreak/>
        <w:t>4. Размер файла в байтах. Для специальных файлов это поле содержит старший и младший номера устройства.</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5. Время последнего доступа к файлу.</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6. Время последней модификации.</w:t>
      </w:r>
    </w:p>
    <w:p w:rsidR="00526ACB" w:rsidRPr="00F5449A" w:rsidRDefault="00526ACB" w:rsidP="00526ACB">
      <w:pPr>
        <w:overflowPunct w:val="0"/>
        <w:autoSpaceDE w:val="0"/>
        <w:autoSpaceDN w:val="0"/>
        <w:adjustRightInd w:val="0"/>
        <w:ind w:firstLine="567"/>
        <w:textAlignment w:val="baseline"/>
        <w:rPr>
          <w:sz w:val="28"/>
          <w:szCs w:val="20"/>
          <w:lang w:val="ru-RU"/>
        </w:rPr>
      </w:pPr>
      <w:r w:rsidRPr="00F5449A">
        <w:rPr>
          <w:sz w:val="28"/>
          <w:szCs w:val="20"/>
          <w:lang w:val="ru-RU"/>
        </w:rPr>
        <w:t>7. Время последней модификации индексного дескриптора.</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Далее - массив адресов дисковых блоков хранения данных. Массив имеет фиксированный размер и состоит из двенадцати элементов. Первые десять элементов адресуют непосредственно блоки хранения данных файла, одиннадцатый элемент адресует блок, который содержит адреса блоков хранения данных. Двенадцатый элемент указывает на дисковый блок, хранящий адреса блоков, каждый из которых адресует блок хранения данных файла (то есть, двойная косвенная адресация). </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Тринадцатый элемент используется для тройной косвенной адресации, при его применении для нахождения адреса блока хранения данных файла используются три дополнительных блока.  </w:t>
      </w:r>
    </w:p>
    <w:p w:rsidR="00526ACB" w:rsidRPr="00F5449A" w:rsidRDefault="00526ACB" w:rsidP="00526ACB">
      <w:pPr>
        <w:overflowPunct w:val="0"/>
        <w:autoSpaceDE w:val="0"/>
        <w:autoSpaceDN w:val="0"/>
        <w:adjustRightInd w:val="0"/>
        <w:ind w:firstLine="708"/>
        <w:textAlignment w:val="baseline"/>
        <w:rPr>
          <w:sz w:val="28"/>
          <w:szCs w:val="20"/>
          <w:lang w:val="ru-RU"/>
        </w:rPr>
      </w:pPr>
    </w:p>
    <w:p w:rsidR="00526ACB" w:rsidRPr="00F5449A" w:rsidRDefault="00526ACB" w:rsidP="00526ACB">
      <w:pPr>
        <w:keepNext/>
        <w:overflowPunct w:val="0"/>
        <w:autoSpaceDE w:val="0"/>
        <w:autoSpaceDN w:val="0"/>
        <w:adjustRightInd w:val="0"/>
        <w:textAlignment w:val="baseline"/>
        <w:rPr>
          <w:sz w:val="28"/>
          <w:szCs w:val="20"/>
          <w:lang w:val="ru-RU"/>
        </w:rPr>
      </w:pPr>
      <w:r w:rsidRPr="00F5449A">
        <w:rPr>
          <w:caps/>
          <w:sz w:val="28"/>
          <w:szCs w:val="20"/>
          <w:lang w:val="ru-RU"/>
        </w:rPr>
        <w:t>2.3. Б</w:t>
      </w:r>
      <w:r w:rsidRPr="00F5449A">
        <w:rPr>
          <w:sz w:val="28"/>
          <w:szCs w:val="20"/>
          <w:lang w:val="ru-RU"/>
        </w:rPr>
        <w:t>локи хранения данных</w:t>
      </w:r>
    </w:p>
    <w:p w:rsidR="00526ACB" w:rsidRPr="00F5449A" w:rsidRDefault="00526ACB" w:rsidP="00526ACB">
      <w:pPr>
        <w:overflowPunct w:val="0"/>
        <w:autoSpaceDE w:val="0"/>
        <w:autoSpaceDN w:val="0"/>
        <w:adjustRightInd w:val="0"/>
        <w:jc w:val="center"/>
        <w:textAlignment w:val="baseline"/>
        <w:rPr>
          <w:sz w:val="28"/>
          <w:szCs w:val="20"/>
          <w:lang w:val="ru-RU"/>
        </w:rPr>
      </w:pPr>
    </w:p>
    <w:p w:rsidR="00526ACB" w:rsidRPr="00F5449A" w:rsidRDefault="00526ACB" w:rsidP="00526ACB">
      <w:pPr>
        <w:keepNext/>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Блоки хранения данных занимают большую часть дискового раздела и их число определяет максимальный суммарный объем файлов данной файловой системы. Размер блока выбирается кратным 512 байтам. Обработка данных файла осуществляется через индексный дескриптор, который содержит ссылки на блоки данных. Файлы в операционной системе </w:t>
      </w:r>
      <w:r w:rsidRPr="00710F6E">
        <w:rPr>
          <w:sz w:val="28"/>
          <w:szCs w:val="20"/>
        </w:rPr>
        <w:t>UNIX</w:t>
      </w:r>
      <w:r w:rsidRPr="00F5449A">
        <w:rPr>
          <w:sz w:val="28"/>
          <w:szCs w:val="20"/>
          <w:lang w:val="ru-RU"/>
        </w:rPr>
        <w:t xml:space="preserve"> могут содержать пустые зоны, или так называемые дыры. Процесс может создать пустой файл с помощью системного вызова </w:t>
      </w:r>
      <w:r w:rsidRPr="00710F6E">
        <w:rPr>
          <w:sz w:val="28"/>
          <w:szCs w:val="20"/>
        </w:rPr>
        <w:t>lseek</w:t>
      </w:r>
      <w:r w:rsidRPr="00F5449A">
        <w:rPr>
          <w:sz w:val="28"/>
          <w:szCs w:val="20"/>
          <w:lang w:val="ru-RU"/>
        </w:rPr>
        <w:t xml:space="preserve">, сместив файловый указатель относительно начала файла и сделать запись данных, при этом между началом файла и началом записанных данных образуется незаполненная область, при чтении этой области процесс получит нулевые байты. Так как логические блоки, соответствующие дыре, не содержат данные, нет смысла размещать для них дисковые блоки. В </w:t>
      </w:r>
      <w:r w:rsidRPr="00F5449A">
        <w:rPr>
          <w:sz w:val="28"/>
          <w:szCs w:val="20"/>
          <w:lang w:val="ru-RU"/>
        </w:rPr>
        <w:lastRenderedPageBreak/>
        <w:t xml:space="preserve">этом случае соответствующие элементы массива адресов индексных дескрипторов содержат нулевой указатель. </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Когда процесс производит чтение такого блока, ядро возвращает последовательность нулей. Дисковые блоки размещаются для таких файлов только при записи в соответствующие логические блоки файла.</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keepNext/>
        <w:overflowPunct w:val="0"/>
        <w:autoSpaceDE w:val="0"/>
        <w:autoSpaceDN w:val="0"/>
        <w:adjustRightInd w:val="0"/>
        <w:textAlignment w:val="baseline"/>
        <w:rPr>
          <w:sz w:val="28"/>
          <w:szCs w:val="20"/>
          <w:lang w:val="ru-RU"/>
        </w:rPr>
      </w:pPr>
      <w:r w:rsidRPr="00F5449A">
        <w:rPr>
          <w:caps/>
          <w:sz w:val="28"/>
          <w:szCs w:val="20"/>
          <w:lang w:val="ru-RU"/>
        </w:rPr>
        <w:t>2.4. И</w:t>
      </w:r>
      <w:r w:rsidRPr="00F5449A">
        <w:rPr>
          <w:sz w:val="28"/>
          <w:szCs w:val="20"/>
          <w:lang w:val="ru-RU"/>
        </w:rPr>
        <w:t>мена файлов</w:t>
      </w:r>
    </w:p>
    <w:p w:rsidR="00526ACB" w:rsidRPr="00F5449A" w:rsidRDefault="00526ACB" w:rsidP="00526ACB">
      <w:pPr>
        <w:overflowPunct w:val="0"/>
        <w:autoSpaceDE w:val="0"/>
        <w:autoSpaceDN w:val="0"/>
        <w:adjustRightInd w:val="0"/>
        <w:jc w:val="center"/>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Имя файла хранится в файлах специального типа, называемых каталогами, но ни метаданные, ни блоки хранения данных не содержат имени файла. Такой подход позволяет файлу иметь практически неограниченное число имен.</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Каталог файловой системы </w:t>
      </w:r>
      <w:r w:rsidRPr="00710F6E">
        <w:rPr>
          <w:sz w:val="28"/>
          <w:szCs w:val="20"/>
        </w:rPr>
        <w:t>s</w:t>
      </w:r>
      <w:r w:rsidRPr="00F5449A">
        <w:rPr>
          <w:sz w:val="28"/>
          <w:szCs w:val="20"/>
          <w:lang w:val="ru-RU"/>
        </w:rPr>
        <w:t>5</w:t>
      </w:r>
      <w:r w:rsidRPr="00710F6E">
        <w:rPr>
          <w:sz w:val="28"/>
          <w:szCs w:val="20"/>
        </w:rPr>
        <w:t>fs</w:t>
      </w:r>
      <w:r w:rsidRPr="00F5449A">
        <w:rPr>
          <w:sz w:val="28"/>
          <w:szCs w:val="20"/>
          <w:lang w:val="ru-RU"/>
        </w:rPr>
        <w:t xml:space="preserve"> представляет собой таблицу, каждый элемент которой имеет фиксированный размер в 16 байтов. Два байта хранятся в номере индексного дескриптора, а 14 байтов – его имя. Таким образом, число индексных дескрипторов не может превышать 65535. Первый элемент каталога адресует сам текущий каталог и имеет имя “.” (точка),  а второй – родительский каталог под именем “..” (две точки). При удалении имени файла из каталога номер индексного дескриптора соответствующего элемента устанавливается равным нулю. Обычно ядро не удаляет такие свободные элементы, поэтому размер каталога не уменьшается даже при удалении файла. Это составляет определенные проблемы для каталогов с большим числом файлов.</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keepNext/>
        <w:overflowPunct w:val="0"/>
        <w:autoSpaceDE w:val="0"/>
        <w:autoSpaceDN w:val="0"/>
        <w:adjustRightInd w:val="0"/>
        <w:textAlignment w:val="baseline"/>
        <w:rPr>
          <w:sz w:val="28"/>
          <w:szCs w:val="20"/>
          <w:lang w:val="ru-RU"/>
        </w:rPr>
      </w:pPr>
      <w:r w:rsidRPr="00F5449A">
        <w:rPr>
          <w:caps/>
          <w:sz w:val="28"/>
          <w:szCs w:val="20"/>
          <w:lang w:val="ru-RU"/>
        </w:rPr>
        <w:t>2.5. Н</w:t>
      </w:r>
      <w:r w:rsidRPr="00F5449A">
        <w:rPr>
          <w:sz w:val="28"/>
          <w:szCs w:val="20"/>
          <w:lang w:val="ru-RU"/>
        </w:rPr>
        <w:t xml:space="preserve">едостатки и ограничения файловой системы </w:t>
      </w:r>
      <w:r w:rsidRPr="00710F6E">
        <w:rPr>
          <w:sz w:val="28"/>
          <w:szCs w:val="20"/>
        </w:rPr>
        <w:t>s</w:t>
      </w:r>
      <w:r w:rsidRPr="00F5449A">
        <w:rPr>
          <w:sz w:val="28"/>
          <w:szCs w:val="20"/>
          <w:lang w:val="ru-RU"/>
        </w:rPr>
        <w:t>5</w:t>
      </w:r>
      <w:r w:rsidRPr="00710F6E">
        <w:rPr>
          <w:sz w:val="28"/>
          <w:szCs w:val="20"/>
        </w:rPr>
        <w:t>fs</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1. С точки зрения надежности слабым местом в файловой системе является суперблок, так как при его повреждении файловая система не может использоваться. Так как суперблок хранится в единственном экземпляре, вероятность появления ошибок достаточно высокая.</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2. Относительно низкая производительность связана с размещением файловых компонентов на диске: индексный дескриптор размещается в начале файловой системы, а блоки хранения данных – на остальном пространстве диска, а при работе с файлами происходит как обращение к метаданным, как и блокам </w:t>
      </w:r>
      <w:r w:rsidRPr="00F5449A">
        <w:rPr>
          <w:sz w:val="28"/>
          <w:szCs w:val="20"/>
          <w:lang w:val="ru-RU"/>
        </w:rPr>
        <w:lastRenderedPageBreak/>
        <w:t>данных файла, и так как эти элементы могут быть достаточно разнесены по файловому пространству, необходимо перемещать головки диска, что увеличивает время.</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3. Использование дискового пространства не оптимально. Для повышения производительности файловой системы желательно использовать блоки большого размера, но если файлы имеют небольшой размер и их количество значительно, получаются значительные потери дискового пространства из-за недозаполнения блоков.</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4. Массив индексных дескрипторов имеет фиксированный размер, задаваемый при создании файловой системы. Этот размер накладывает ограничения на максимальное число файлов, которые могут существовать в файловой системе.</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Ограничение на длину имени файла - 14 символов. Максимальное число индексных дескрипторов 65535.</w:t>
      </w: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sz w:val="26"/>
          <w:szCs w:val="26"/>
          <w:lang w:val="ru-RU"/>
        </w:rPr>
      </w:pPr>
      <w:bookmarkStart w:id="79" w:name="_Toc41918283"/>
      <w:bookmarkStart w:id="80" w:name="_Toc41918454"/>
      <w:bookmarkStart w:id="81" w:name="_Toc215646279"/>
      <w:r w:rsidRPr="00F5449A">
        <w:rPr>
          <w:rFonts w:ascii="Arial" w:hAnsi="Arial" w:cs="Arial"/>
          <w:b/>
          <w:bCs/>
          <w:caps/>
          <w:sz w:val="26"/>
          <w:szCs w:val="26"/>
          <w:lang w:val="ru-RU"/>
        </w:rPr>
        <w:t>Ф</w:t>
      </w:r>
      <w:r w:rsidRPr="00F5449A">
        <w:rPr>
          <w:rFonts w:ascii="Arial" w:hAnsi="Arial" w:cs="Arial"/>
          <w:b/>
          <w:bCs/>
          <w:sz w:val="26"/>
          <w:szCs w:val="26"/>
          <w:lang w:val="ru-RU"/>
        </w:rPr>
        <w:t>айловаясистема</w:t>
      </w:r>
      <w:r w:rsidRPr="00710F6E">
        <w:rPr>
          <w:rFonts w:ascii="Arial" w:hAnsi="Arial" w:cs="Arial"/>
          <w:b/>
          <w:bCs/>
          <w:sz w:val="26"/>
          <w:szCs w:val="26"/>
        </w:rPr>
        <w:t>FFS</w:t>
      </w:r>
      <w:r w:rsidRPr="00F5449A">
        <w:rPr>
          <w:rFonts w:ascii="Arial" w:hAnsi="Arial" w:cs="Arial"/>
          <w:b/>
          <w:bCs/>
          <w:sz w:val="26"/>
          <w:szCs w:val="26"/>
          <w:lang w:val="ru-RU"/>
        </w:rPr>
        <w:t xml:space="preserve"> (</w:t>
      </w:r>
      <w:r w:rsidRPr="00710F6E">
        <w:rPr>
          <w:rFonts w:ascii="Arial" w:hAnsi="Arial" w:cs="Arial"/>
          <w:b/>
          <w:bCs/>
          <w:sz w:val="26"/>
          <w:szCs w:val="26"/>
        </w:rPr>
        <w:t>FastFileSystem</w:t>
      </w:r>
      <w:r w:rsidRPr="00F5449A">
        <w:rPr>
          <w:rFonts w:ascii="Arial" w:hAnsi="Arial" w:cs="Arial"/>
          <w:b/>
          <w:bCs/>
          <w:sz w:val="26"/>
          <w:szCs w:val="26"/>
          <w:lang w:val="ru-RU"/>
        </w:rPr>
        <w:t>)</w:t>
      </w:r>
      <w:bookmarkEnd w:id="79"/>
      <w:bookmarkEnd w:id="80"/>
      <w:bookmarkEnd w:id="81"/>
    </w:p>
    <w:p w:rsidR="00526ACB" w:rsidRPr="00F5449A" w:rsidRDefault="00526ACB" w:rsidP="00526ACB">
      <w:pPr>
        <w:keepNext/>
        <w:overflowPunct w:val="0"/>
        <w:autoSpaceDE w:val="0"/>
        <w:autoSpaceDN w:val="0"/>
        <w:adjustRightInd w:val="0"/>
        <w:textAlignment w:val="baseline"/>
        <w:rPr>
          <w:sz w:val="28"/>
          <w:szCs w:val="20"/>
          <w:lang w:val="ru-RU"/>
        </w:rPr>
      </w:pPr>
    </w:p>
    <w:p w:rsidR="00526ACB" w:rsidRPr="00710F6E" w:rsidRDefault="00526ACB" w:rsidP="00526ACB">
      <w:pPr>
        <w:keepNext/>
        <w:overflowPunct w:val="0"/>
        <w:autoSpaceDE w:val="0"/>
        <w:autoSpaceDN w:val="0"/>
        <w:adjustRightInd w:val="0"/>
        <w:textAlignment w:val="baseline"/>
        <w:rPr>
          <w:sz w:val="28"/>
          <w:szCs w:val="20"/>
        </w:rPr>
      </w:pPr>
      <w:r w:rsidRPr="00710F6E">
        <w:rPr>
          <w:sz w:val="28"/>
          <w:szCs w:val="20"/>
        </w:rPr>
        <w:t>3.1. Структура файловой системы FFS</w:t>
      </w:r>
    </w:p>
    <w:p w:rsidR="00526ACB" w:rsidRPr="00710F6E" w:rsidRDefault="00526ACB" w:rsidP="00526ACB">
      <w:pPr>
        <w:overflowPunct w:val="0"/>
        <w:autoSpaceDE w:val="0"/>
        <w:autoSpaceDN w:val="0"/>
        <w:adjustRightInd w:val="0"/>
        <w:jc w:val="both"/>
        <w:textAlignment w:val="baseline"/>
        <w:rPr>
          <w:sz w:val="28"/>
          <w:szCs w:val="20"/>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59"/>
        <w:gridCol w:w="1559"/>
        <w:gridCol w:w="1134"/>
        <w:gridCol w:w="992"/>
        <w:gridCol w:w="993"/>
        <w:gridCol w:w="1559"/>
        <w:gridCol w:w="1134"/>
        <w:gridCol w:w="992"/>
        <w:gridCol w:w="567"/>
      </w:tblGrid>
      <w:tr w:rsidR="00526ACB" w:rsidRPr="00710F6E" w:rsidTr="0064404F">
        <w:tc>
          <w:tcPr>
            <w:tcW w:w="959"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both"/>
              <w:textAlignment w:val="baseline"/>
              <w:rPr>
                <w:sz w:val="28"/>
                <w:szCs w:val="20"/>
              </w:rPr>
            </w:pPr>
            <w:r w:rsidRPr="00710F6E">
              <w:rPr>
                <w:sz w:val="28"/>
                <w:szCs w:val="20"/>
              </w:rPr>
              <w:t>Супер-блок</w:t>
            </w:r>
          </w:p>
        </w:tc>
        <w:tc>
          <w:tcPr>
            <w:tcW w:w="1559" w:type="dxa"/>
            <w:tcBorders>
              <w:top w:val="single" w:sz="6" w:space="0" w:color="000000"/>
              <w:left w:val="single" w:sz="6" w:space="0" w:color="000000"/>
              <w:bottom w:val="single" w:sz="6" w:space="0" w:color="000000"/>
              <w:right w:val="single" w:sz="6" w:space="0" w:color="000000"/>
            </w:tcBorders>
          </w:tcPr>
          <w:p w:rsidR="00526ACB" w:rsidRPr="00F5449A" w:rsidRDefault="00526ACB" w:rsidP="0064404F">
            <w:pPr>
              <w:overflowPunct w:val="0"/>
              <w:autoSpaceDE w:val="0"/>
              <w:autoSpaceDN w:val="0"/>
              <w:adjustRightInd w:val="0"/>
              <w:jc w:val="both"/>
              <w:textAlignment w:val="baseline"/>
              <w:rPr>
                <w:sz w:val="28"/>
                <w:szCs w:val="20"/>
                <w:lang w:val="ru-RU"/>
              </w:rPr>
            </w:pPr>
            <w:r w:rsidRPr="00F5449A">
              <w:rPr>
                <w:sz w:val="28"/>
                <w:szCs w:val="20"/>
                <w:lang w:val="ru-RU"/>
              </w:rPr>
              <w:t>Массив свободных блоков и индексных дескрипторов</w:t>
            </w:r>
          </w:p>
        </w:tc>
        <w:tc>
          <w:tcPr>
            <w:tcW w:w="1134" w:type="dxa"/>
            <w:tcBorders>
              <w:top w:val="single" w:sz="6" w:space="0" w:color="000000"/>
              <w:left w:val="single" w:sz="6" w:space="0" w:color="000000"/>
              <w:bottom w:val="single" w:sz="6" w:space="0" w:color="000000"/>
              <w:right w:val="single" w:sz="6" w:space="0" w:color="000000"/>
            </w:tcBorders>
          </w:tcPr>
          <w:p w:rsidR="00526ACB" w:rsidRPr="00F5449A" w:rsidRDefault="00526ACB" w:rsidP="0064404F">
            <w:pPr>
              <w:overflowPunct w:val="0"/>
              <w:autoSpaceDE w:val="0"/>
              <w:autoSpaceDN w:val="0"/>
              <w:adjustRightInd w:val="0"/>
              <w:jc w:val="both"/>
              <w:textAlignment w:val="baseline"/>
              <w:rPr>
                <w:sz w:val="28"/>
                <w:szCs w:val="20"/>
                <w:lang w:val="ru-RU"/>
              </w:rPr>
            </w:pPr>
            <w:r w:rsidRPr="00F5449A">
              <w:rPr>
                <w:sz w:val="28"/>
                <w:szCs w:val="20"/>
                <w:lang w:val="ru-RU"/>
              </w:rPr>
              <w:t>Массив индек-сных дес-крипто-ров</w:t>
            </w:r>
          </w:p>
        </w:tc>
        <w:tc>
          <w:tcPr>
            <w:tcW w:w="992" w:type="dxa"/>
            <w:tcBorders>
              <w:top w:val="single" w:sz="6" w:space="0" w:color="000000"/>
              <w:left w:val="single" w:sz="6" w:space="0" w:color="000000"/>
              <w:bottom w:val="single" w:sz="6" w:space="0" w:color="000000"/>
              <w:right w:val="single" w:sz="6" w:space="0" w:color="000000"/>
            </w:tcBorders>
          </w:tcPr>
          <w:p w:rsidR="00526ACB" w:rsidRPr="00F5449A" w:rsidRDefault="00526ACB" w:rsidP="0064404F">
            <w:pPr>
              <w:overflowPunct w:val="0"/>
              <w:autoSpaceDE w:val="0"/>
              <w:autoSpaceDN w:val="0"/>
              <w:adjustRightInd w:val="0"/>
              <w:jc w:val="both"/>
              <w:textAlignment w:val="baseline"/>
              <w:rPr>
                <w:sz w:val="28"/>
                <w:szCs w:val="20"/>
                <w:lang w:val="ru-RU"/>
              </w:rPr>
            </w:pPr>
            <w:r w:rsidRPr="00F5449A">
              <w:rPr>
                <w:sz w:val="28"/>
                <w:szCs w:val="20"/>
                <w:lang w:val="ru-RU"/>
              </w:rPr>
              <w:t>Блоки хране-ния дан-ных</w:t>
            </w:r>
          </w:p>
        </w:tc>
        <w:tc>
          <w:tcPr>
            <w:tcW w:w="993"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both"/>
              <w:textAlignment w:val="baseline"/>
              <w:rPr>
                <w:sz w:val="28"/>
                <w:szCs w:val="20"/>
              </w:rPr>
            </w:pPr>
            <w:r w:rsidRPr="00710F6E">
              <w:rPr>
                <w:sz w:val="28"/>
                <w:szCs w:val="20"/>
              </w:rPr>
              <w:t>Супер-блок</w:t>
            </w:r>
          </w:p>
        </w:tc>
        <w:tc>
          <w:tcPr>
            <w:tcW w:w="1559" w:type="dxa"/>
            <w:tcBorders>
              <w:top w:val="single" w:sz="6" w:space="0" w:color="000000"/>
              <w:left w:val="single" w:sz="6" w:space="0" w:color="000000"/>
              <w:bottom w:val="single" w:sz="6" w:space="0" w:color="000000"/>
              <w:right w:val="single" w:sz="6" w:space="0" w:color="000000"/>
            </w:tcBorders>
          </w:tcPr>
          <w:p w:rsidR="00526ACB" w:rsidRPr="00F5449A" w:rsidRDefault="00526ACB" w:rsidP="0064404F">
            <w:pPr>
              <w:overflowPunct w:val="0"/>
              <w:autoSpaceDE w:val="0"/>
              <w:autoSpaceDN w:val="0"/>
              <w:adjustRightInd w:val="0"/>
              <w:jc w:val="both"/>
              <w:textAlignment w:val="baseline"/>
              <w:rPr>
                <w:sz w:val="28"/>
                <w:szCs w:val="20"/>
                <w:lang w:val="ru-RU"/>
              </w:rPr>
            </w:pPr>
            <w:r w:rsidRPr="00F5449A">
              <w:rPr>
                <w:sz w:val="28"/>
                <w:szCs w:val="20"/>
                <w:lang w:val="ru-RU"/>
              </w:rPr>
              <w:t>Массив свободных блоков и идексных дескрип-торов</w:t>
            </w:r>
          </w:p>
        </w:tc>
        <w:tc>
          <w:tcPr>
            <w:tcW w:w="1134" w:type="dxa"/>
            <w:tcBorders>
              <w:top w:val="single" w:sz="6" w:space="0" w:color="000000"/>
              <w:left w:val="single" w:sz="6" w:space="0" w:color="000000"/>
              <w:bottom w:val="single" w:sz="6" w:space="0" w:color="000000"/>
              <w:right w:val="single" w:sz="6" w:space="0" w:color="000000"/>
            </w:tcBorders>
          </w:tcPr>
          <w:p w:rsidR="00526ACB" w:rsidRPr="00F5449A" w:rsidRDefault="00526ACB" w:rsidP="0064404F">
            <w:pPr>
              <w:overflowPunct w:val="0"/>
              <w:autoSpaceDE w:val="0"/>
              <w:autoSpaceDN w:val="0"/>
              <w:adjustRightInd w:val="0"/>
              <w:jc w:val="both"/>
              <w:textAlignment w:val="baseline"/>
              <w:rPr>
                <w:sz w:val="28"/>
                <w:szCs w:val="20"/>
                <w:lang w:val="ru-RU"/>
              </w:rPr>
            </w:pPr>
            <w:r w:rsidRPr="00F5449A">
              <w:rPr>
                <w:sz w:val="28"/>
                <w:szCs w:val="20"/>
                <w:lang w:val="ru-RU"/>
              </w:rPr>
              <w:t>Массив индек-сных дес-крипто-ров</w:t>
            </w:r>
          </w:p>
        </w:tc>
        <w:tc>
          <w:tcPr>
            <w:tcW w:w="992" w:type="dxa"/>
            <w:tcBorders>
              <w:top w:val="single" w:sz="6" w:space="0" w:color="000000"/>
              <w:left w:val="single" w:sz="6" w:space="0" w:color="000000"/>
              <w:bottom w:val="single" w:sz="6" w:space="0" w:color="000000"/>
              <w:right w:val="single" w:sz="6" w:space="0" w:color="000000"/>
            </w:tcBorders>
          </w:tcPr>
          <w:p w:rsidR="00526ACB" w:rsidRPr="00F5449A" w:rsidRDefault="00526ACB" w:rsidP="0064404F">
            <w:pPr>
              <w:overflowPunct w:val="0"/>
              <w:autoSpaceDE w:val="0"/>
              <w:autoSpaceDN w:val="0"/>
              <w:adjustRightInd w:val="0"/>
              <w:jc w:val="both"/>
              <w:textAlignment w:val="baseline"/>
              <w:rPr>
                <w:sz w:val="28"/>
                <w:szCs w:val="20"/>
                <w:lang w:val="ru-RU"/>
              </w:rPr>
            </w:pPr>
            <w:r w:rsidRPr="00F5449A">
              <w:rPr>
                <w:sz w:val="28"/>
                <w:szCs w:val="20"/>
                <w:lang w:val="ru-RU"/>
              </w:rPr>
              <w:t>Блоки хране-ния дан-ных</w:t>
            </w:r>
          </w:p>
        </w:tc>
        <w:tc>
          <w:tcPr>
            <w:tcW w:w="567" w:type="dxa"/>
            <w:tcBorders>
              <w:top w:val="single" w:sz="6" w:space="0" w:color="000000"/>
              <w:left w:val="single" w:sz="6" w:space="0" w:color="000000"/>
              <w:bottom w:val="single" w:sz="6" w:space="0" w:color="000000"/>
              <w:right w:val="single" w:sz="6" w:space="0" w:color="000000"/>
            </w:tcBorders>
          </w:tcPr>
          <w:p w:rsidR="00526ACB" w:rsidRPr="00710F6E" w:rsidRDefault="00526ACB" w:rsidP="0064404F">
            <w:pPr>
              <w:overflowPunct w:val="0"/>
              <w:autoSpaceDE w:val="0"/>
              <w:autoSpaceDN w:val="0"/>
              <w:adjustRightInd w:val="0"/>
              <w:jc w:val="both"/>
              <w:textAlignment w:val="baseline"/>
              <w:rPr>
                <w:sz w:val="28"/>
                <w:szCs w:val="20"/>
              </w:rPr>
            </w:pPr>
            <w:r w:rsidRPr="00710F6E">
              <w:rPr>
                <w:sz w:val="28"/>
                <w:szCs w:val="20"/>
              </w:rPr>
              <w:t>Супер-блок</w:t>
            </w:r>
          </w:p>
        </w:tc>
      </w:tr>
    </w:tbl>
    <w:p w:rsidR="00526ACB" w:rsidRPr="00710F6E" w:rsidRDefault="00526ACB" w:rsidP="00526ACB">
      <w:pPr>
        <w:overflowPunct w:val="0"/>
        <w:autoSpaceDE w:val="0"/>
        <w:autoSpaceDN w:val="0"/>
        <w:adjustRightInd w:val="0"/>
        <w:jc w:val="both"/>
        <w:textAlignment w:val="baseline"/>
        <w:rPr>
          <w:sz w:val="28"/>
          <w:szCs w:val="20"/>
        </w:rPr>
      </w:pPr>
    </w:p>
    <w:p w:rsidR="00526ACB" w:rsidRPr="00710F6E" w:rsidRDefault="00526ACB" w:rsidP="00526ACB">
      <w:pPr>
        <w:overflowPunct w:val="0"/>
        <w:autoSpaceDE w:val="0"/>
        <w:autoSpaceDN w:val="0"/>
        <w:adjustRightInd w:val="0"/>
        <w:jc w:val="center"/>
        <w:textAlignment w:val="baseline"/>
        <w:rPr>
          <w:sz w:val="28"/>
          <w:szCs w:val="20"/>
        </w:rPr>
      </w:pPr>
      <w:r w:rsidRPr="00710F6E">
        <w:rPr>
          <w:sz w:val="28"/>
          <w:szCs w:val="20"/>
        </w:rPr>
        <w:t>Рис. 2.8.  Структура файловой системы FFS</w:t>
      </w:r>
    </w:p>
    <w:p w:rsidR="00526ACB" w:rsidRPr="00710F6E" w:rsidRDefault="00526ACB" w:rsidP="00526ACB">
      <w:pPr>
        <w:overflowPunct w:val="0"/>
        <w:autoSpaceDE w:val="0"/>
        <w:autoSpaceDN w:val="0"/>
        <w:adjustRightInd w:val="0"/>
        <w:jc w:val="both"/>
        <w:textAlignment w:val="baseline"/>
        <w:rPr>
          <w:sz w:val="28"/>
          <w:szCs w:val="20"/>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Файловая система </w:t>
      </w:r>
      <w:r w:rsidRPr="00710F6E">
        <w:rPr>
          <w:sz w:val="28"/>
          <w:szCs w:val="20"/>
        </w:rPr>
        <w:t>FFS</w:t>
      </w:r>
      <w:r w:rsidRPr="00F5449A">
        <w:rPr>
          <w:sz w:val="28"/>
          <w:szCs w:val="20"/>
          <w:lang w:val="ru-RU"/>
        </w:rPr>
        <w:t xml:space="preserve"> обладает полной функциональностью системы </w:t>
      </w:r>
      <w:r w:rsidRPr="00710F6E">
        <w:rPr>
          <w:sz w:val="28"/>
          <w:szCs w:val="20"/>
        </w:rPr>
        <w:t>s</w:t>
      </w:r>
      <w:r w:rsidRPr="00F5449A">
        <w:rPr>
          <w:sz w:val="28"/>
          <w:szCs w:val="20"/>
          <w:lang w:val="ru-RU"/>
        </w:rPr>
        <w:t>5</w:t>
      </w:r>
      <w:r w:rsidRPr="00710F6E">
        <w:rPr>
          <w:sz w:val="28"/>
          <w:szCs w:val="20"/>
        </w:rPr>
        <w:t>fs</w:t>
      </w:r>
      <w:r w:rsidRPr="00F5449A">
        <w:rPr>
          <w:sz w:val="28"/>
          <w:szCs w:val="20"/>
          <w:lang w:val="ru-RU"/>
        </w:rPr>
        <w:t xml:space="preserve"> и использует те же структуры данных ядра ОС. Отличия касаются расположения файловой системы на диске, дисковых структур данных и алгоритмов размещения свободных блоков.</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lastRenderedPageBreak/>
        <w:t>Здесь суперблок также содержит полное описание файловой системы и располагается в начале раздела, но в нём не хранятся данные о свободном пространстве файловой системы, т.е. дескрипторы свободных блоков и индексные дескрипторы. Следовательно данные суперблока  остаются неизменными на протяжении существования файловой системы. Для повышения надёжности файловой системы суперблок дублируется.</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Организация файловой системы предусматривает логическое деление дискового раздела на одну или несколько групп цилиндров. Группа цилиндров -несколько последовательных дисковых цилиндров. Каждая группа цилиндров содержит управляющую информацию, включающую резервную копию суперблока, массив индексных дескрипторов, данные о свободных блоках, информацию об использовании дисковых блоков в группе. Для каждой группы цилиндров при создании файловой системы выделяется место под определенное количество индексных дескрипторов. Обычно на каждые два килобайта блоков хранящихся данных создается один индексный дескриптор. Следовательно, есть ограничение не общее количество файлов, которое может быть записано в одной группе цилиндров.</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В этой файловой системе кластеры индексных дескрипторов располагаются по всему дисковому разделу, а не в его начале. За счёт этого достигается уменьшение время доступа к данным файла, т.к. блоки данных располагаются ближе к описывающим их индексным дескрипторам. Это также повышает надёжность файловой системы, т.к. уменьшается вероятность потери всех индексных дескрипторов в случае сбоя.</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Управляющая информация располагается с различными смещениями от начала группы цилиндров. Это ведёт к тому, что управляющая информация не располагается на одной дисковой пластине, иначе выход из строя одной пластины привел бы к выходу из строя всей файловой системы.</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Производительность файловой системы существенно зависит от размера блока хранения данных. Чем больше размер блока, тем больше данных может быть прочитано без поиска и перемещения дисковых головок. </w:t>
      </w:r>
      <w:r w:rsidRPr="00710F6E">
        <w:rPr>
          <w:sz w:val="28"/>
          <w:szCs w:val="20"/>
        </w:rPr>
        <w:t>FFS</w:t>
      </w:r>
      <w:r w:rsidRPr="00F5449A">
        <w:rPr>
          <w:sz w:val="28"/>
          <w:szCs w:val="20"/>
          <w:lang w:val="ru-RU"/>
        </w:rPr>
        <w:t xml:space="preserve"> поддерживает размер блока до 64</w:t>
      </w:r>
      <w:r w:rsidRPr="00710F6E">
        <w:rPr>
          <w:sz w:val="28"/>
          <w:szCs w:val="20"/>
        </w:rPr>
        <w:t>Kb</w:t>
      </w:r>
      <w:r w:rsidRPr="00F5449A">
        <w:rPr>
          <w:sz w:val="28"/>
          <w:szCs w:val="20"/>
          <w:lang w:val="ru-RU"/>
        </w:rPr>
        <w:t xml:space="preserve">. Для преодоления проблемы потери дискового пространства вводится возможность фрагментации дискового блока. Каждый блок дополнительно разбивается на 2, 4 или 8 фрагментов. Блок является единицей передачи данных в операциях ввода/вывода, а фрагмент определяет </w:t>
      </w:r>
      <w:r w:rsidRPr="00F5449A">
        <w:rPr>
          <w:sz w:val="28"/>
          <w:szCs w:val="20"/>
          <w:lang w:val="ru-RU"/>
        </w:rPr>
        <w:lastRenderedPageBreak/>
        <w:t>адресуемую единицу хранения данных на диске. Минимальный размер сегмента определяется размером сектора.</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Информация о свободных блоках и фрагментах хранится виде битовой карты блоков. Карта блоков, связанная с определенной группой цилиндров, описывает свободное пространство в фрагментах. Для определения свободен фрагмент или занят, ядро ОС анализирует биты карты.</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 xml:space="preserve">Файловая система </w:t>
      </w:r>
      <w:r w:rsidRPr="00710F6E">
        <w:rPr>
          <w:sz w:val="28"/>
          <w:szCs w:val="20"/>
        </w:rPr>
        <w:t>FFS</w:t>
      </w:r>
      <w:r w:rsidRPr="00F5449A">
        <w:rPr>
          <w:sz w:val="28"/>
          <w:szCs w:val="20"/>
          <w:lang w:val="ru-RU"/>
        </w:rPr>
        <w:t xml:space="preserve"> при размещении блоков использует стратегию, направленную на увеличение производительности. Основные принципы этой стратегии таковы.</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1. Файл по возможности размещается в блоках хранения данных, принадлежащих одной группе цилиндров, где расположены его метаданные.</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2. Все файлы каталога, по возможности, размещаются в одной группе цилиндров.</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3. Каждый новый каталог, по возможности, помещается в группу цилиндров, отличную от группы родительского каталога. Этим достигается равномерное распределение данных по диску.</w:t>
      </w: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4. Последовательные блоки размещаются, исходя из оптимизации физического доступа.</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Существует определенный момент времени между завершением чтения блока и моментом чтения следующего блока. За это время диск совершает поворот на некоторый угол. Таким образом, следующий блок для чтения должен, по возможности, располагаться с пропуском нескольких секторов. В этом случаи не требуется совершать пустые обороты диска, т.е. правила размещения свободных блоков на диске направлены, с одной стороны, на уменьшение времени перемещения головок и пустых оборотов дисков, а с другой стороны - на равномерное распределение данных по диску.</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t>Производительность данной файловой системы хороша при не слишком большой загрузке диска и ухудшается при малом свободном пространстве (менее 10% объёма).</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keepNext/>
        <w:overflowPunct w:val="0"/>
        <w:autoSpaceDE w:val="0"/>
        <w:autoSpaceDN w:val="0"/>
        <w:adjustRightInd w:val="0"/>
        <w:textAlignment w:val="baseline"/>
        <w:rPr>
          <w:sz w:val="28"/>
          <w:szCs w:val="20"/>
          <w:lang w:val="ru-RU"/>
        </w:rPr>
      </w:pPr>
      <w:r w:rsidRPr="00F5449A">
        <w:rPr>
          <w:sz w:val="28"/>
          <w:szCs w:val="20"/>
          <w:lang w:val="ru-RU"/>
        </w:rPr>
        <w:t xml:space="preserve">3.2. Каталоги </w:t>
      </w:r>
      <w:r w:rsidRPr="00710F6E">
        <w:rPr>
          <w:sz w:val="28"/>
          <w:szCs w:val="20"/>
        </w:rPr>
        <w:t>FFS</w:t>
      </w:r>
    </w:p>
    <w:p w:rsidR="00526ACB" w:rsidRPr="00F5449A" w:rsidRDefault="00526ACB" w:rsidP="00526ACB">
      <w:pPr>
        <w:overflowPunct w:val="0"/>
        <w:autoSpaceDE w:val="0"/>
        <w:autoSpaceDN w:val="0"/>
        <w:adjustRightInd w:val="0"/>
        <w:jc w:val="center"/>
        <w:textAlignment w:val="baseline"/>
        <w:rPr>
          <w:b/>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lastRenderedPageBreak/>
        <w:tab/>
        <w:t xml:space="preserve">Структура каталогов файловой системы </w:t>
      </w:r>
      <w:r w:rsidRPr="00710F6E">
        <w:rPr>
          <w:sz w:val="28"/>
          <w:szCs w:val="20"/>
        </w:rPr>
        <w:t>FFS</w:t>
      </w:r>
      <w:r w:rsidRPr="00F5449A">
        <w:rPr>
          <w:sz w:val="28"/>
          <w:szCs w:val="20"/>
          <w:lang w:val="ru-RU"/>
        </w:rPr>
        <w:t xml:space="preserve"> изменена для обеспечения поддержки  длинных имен файлов (до 255 символов). Вместо таблиц, представляющих каталоги, здесь используется список структур, которые имеют следующий формат:</w:t>
      </w:r>
    </w:p>
    <w:p w:rsidR="00526ACB" w:rsidRPr="00F5449A" w:rsidRDefault="00526ACB" w:rsidP="00526ACB">
      <w:pPr>
        <w:overflowPunct w:val="0"/>
        <w:autoSpaceDE w:val="0"/>
        <w:autoSpaceDN w:val="0"/>
        <w:adjustRightInd w:val="0"/>
        <w:jc w:val="both"/>
        <w:textAlignment w:val="baseline"/>
        <w:rPr>
          <w:sz w:val="28"/>
          <w:szCs w:val="20"/>
          <w:lang w:val="ru-RU"/>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643"/>
        <w:gridCol w:w="649"/>
        <w:gridCol w:w="550"/>
      </w:tblGrid>
      <w:tr w:rsidR="00526ACB" w:rsidRPr="00710F6E" w:rsidTr="0064404F">
        <w:tc>
          <w:tcPr>
            <w:tcW w:w="2376" w:type="dxa"/>
            <w:gridSpan w:val="4"/>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137</w:t>
            </w:r>
          </w:p>
        </w:tc>
      </w:tr>
      <w:tr w:rsidR="00526ACB" w:rsidRPr="00710F6E" w:rsidTr="0064404F">
        <w:tc>
          <w:tcPr>
            <w:tcW w:w="2376" w:type="dxa"/>
            <w:gridSpan w:val="4"/>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4</w:t>
            </w:r>
          </w:p>
        </w:tc>
      </w:tr>
      <w:tr w:rsidR="00526ACB" w:rsidRPr="00710F6E" w:rsidTr="0064404F">
        <w:tc>
          <w:tcPr>
            <w:tcW w:w="2376" w:type="dxa"/>
            <w:gridSpan w:val="4"/>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1</w:t>
            </w:r>
          </w:p>
        </w:tc>
      </w:tr>
      <w:tr w:rsidR="00526ACB" w:rsidRPr="00710F6E" w:rsidTr="0064404F">
        <w:tc>
          <w:tcPr>
            <w:tcW w:w="534"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w:t>
            </w:r>
          </w:p>
        </w:tc>
        <w:tc>
          <w:tcPr>
            <w:tcW w:w="64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0</w:t>
            </w:r>
          </w:p>
        </w:tc>
        <w:tc>
          <w:tcPr>
            <w:tcW w:w="64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0</w:t>
            </w:r>
          </w:p>
        </w:tc>
        <w:tc>
          <w:tcPr>
            <w:tcW w:w="55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0</w:t>
            </w:r>
          </w:p>
        </w:tc>
      </w:tr>
      <w:tr w:rsidR="00526ACB" w:rsidRPr="00710F6E" w:rsidTr="0064404F">
        <w:tc>
          <w:tcPr>
            <w:tcW w:w="2376" w:type="dxa"/>
            <w:gridSpan w:val="4"/>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237</w:t>
            </w:r>
          </w:p>
        </w:tc>
      </w:tr>
      <w:tr w:rsidR="00526ACB" w:rsidRPr="00710F6E" w:rsidTr="0064404F">
        <w:tc>
          <w:tcPr>
            <w:tcW w:w="2376" w:type="dxa"/>
            <w:gridSpan w:val="4"/>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4</w:t>
            </w:r>
          </w:p>
        </w:tc>
      </w:tr>
      <w:tr w:rsidR="00526ACB" w:rsidRPr="00710F6E" w:rsidTr="0064404F">
        <w:tc>
          <w:tcPr>
            <w:tcW w:w="2376" w:type="dxa"/>
            <w:gridSpan w:val="4"/>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2</w:t>
            </w:r>
          </w:p>
        </w:tc>
      </w:tr>
      <w:tr w:rsidR="00526ACB" w:rsidRPr="00710F6E" w:rsidTr="0064404F">
        <w:tc>
          <w:tcPr>
            <w:tcW w:w="534"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w:t>
            </w:r>
          </w:p>
        </w:tc>
        <w:tc>
          <w:tcPr>
            <w:tcW w:w="64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w:t>
            </w:r>
          </w:p>
        </w:tc>
        <w:tc>
          <w:tcPr>
            <w:tcW w:w="64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0</w:t>
            </w:r>
          </w:p>
        </w:tc>
        <w:tc>
          <w:tcPr>
            <w:tcW w:w="55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0</w:t>
            </w:r>
          </w:p>
        </w:tc>
      </w:tr>
      <w:tr w:rsidR="00526ACB" w:rsidRPr="00710F6E" w:rsidTr="0064404F">
        <w:tc>
          <w:tcPr>
            <w:tcW w:w="2376" w:type="dxa"/>
            <w:gridSpan w:val="4"/>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945</w:t>
            </w:r>
          </w:p>
        </w:tc>
      </w:tr>
      <w:tr w:rsidR="00526ACB" w:rsidRPr="00710F6E" w:rsidTr="0064404F">
        <w:tc>
          <w:tcPr>
            <w:tcW w:w="2376" w:type="dxa"/>
            <w:gridSpan w:val="4"/>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12</w:t>
            </w:r>
          </w:p>
        </w:tc>
      </w:tr>
      <w:tr w:rsidR="00526ACB" w:rsidRPr="00710F6E" w:rsidTr="0064404F">
        <w:tc>
          <w:tcPr>
            <w:tcW w:w="2376" w:type="dxa"/>
            <w:gridSpan w:val="4"/>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9</w:t>
            </w:r>
          </w:p>
        </w:tc>
      </w:tr>
      <w:tr w:rsidR="00526ACB" w:rsidRPr="00710F6E" w:rsidTr="0064404F">
        <w:tc>
          <w:tcPr>
            <w:tcW w:w="534"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‘f’</w:t>
            </w:r>
          </w:p>
        </w:tc>
        <w:tc>
          <w:tcPr>
            <w:tcW w:w="64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‘i</w:t>
            </w:r>
          </w:p>
        </w:tc>
        <w:tc>
          <w:tcPr>
            <w:tcW w:w="64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‘l’</w:t>
            </w:r>
          </w:p>
        </w:tc>
        <w:tc>
          <w:tcPr>
            <w:tcW w:w="55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‘e’</w:t>
            </w:r>
          </w:p>
        </w:tc>
      </w:tr>
      <w:tr w:rsidR="00526ACB" w:rsidRPr="00710F6E" w:rsidTr="0064404F">
        <w:tc>
          <w:tcPr>
            <w:tcW w:w="534"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w:t>
            </w:r>
          </w:p>
        </w:tc>
        <w:tc>
          <w:tcPr>
            <w:tcW w:w="64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‘p’</w:t>
            </w:r>
          </w:p>
        </w:tc>
        <w:tc>
          <w:tcPr>
            <w:tcW w:w="64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‘r’</w:t>
            </w:r>
          </w:p>
        </w:tc>
        <w:tc>
          <w:tcPr>
            <w:tcW w:w="55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‘o’</w:t>
            </w:r>
          </w:p>
        </w:tc>
      </w:tr>
      <w:tr w:rsidR="00526ACB" w:rsidRPr="00710F6E" w:rsidTr="0064404F">
        <w:tc>
          <w:tcPr>
            <w:tcW w:w="534"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‘g’</w:t>
            </w:r>
          </w:p>
        </w:tc>
        <w:tc>
          <w:tcPr>
            <w:tcW w:w="643"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0</w:t>
            </w:r>
          </w:p>
        </w:tc>
        <w:tc>
          <w:tcPr>
            <w:tcW w:w="649"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0</w:t>
            </w:r>
          </w:p>
        </w:tc>
        <w:tc>
          <w:tcPr>
            <w:tcW w:w="550" w:type="dxa"/>
            <w:tcBorders>
              <w:top w:val="single" w:sz="6" w:space="0" w:color="auto"/>
              <w:left w:val="single" w:sz="6" w:space="0" w:color="auto"/>
              <w:bottom w:val="single" w:sz="6" w:space="0" w:color="auto"/>
              <w:right w:val="single" w:sz="6" w:space="0" w:color="auto"/>
            </w:tcBorders>
          </w:tcPr>
          <w:p w:rsidR="00526ACB" w:rsidRPr="00710F6E" w:rsidRDefault="00526ACB" w:rsidP="0064404F">
            <w:pPr>
              <w:framePr w:hSpace="180" w:wrap="auto" w:vAnchor="text" w:hAnchor="page" w:x="2281" w:y="17"/>
              <w:overflowPunct w:val="0"/>
              <w:autoSpaceDE w:val="0"/>
              <w:autoSpaceDN w:val="0"/>
              <w:adjustRightInd w:val="0"/>
              <w:jc w:val="center"/>
              <w:textAlignment w:val="baseline"/>
              <w:rPr>
                <w:sz w:val="28"/>
                <w:szCs w:val="20"/>
              </w:rPr>
            </w:pPr>
            <w:r w:rsidRPr="00710F6E">
              <w:rPr>
                <w:sz w:val="28"/>
                <w:szCs w:val="20"/>
              </w:rPr>
              <w:t>0</w:t>
            </w:r>
          </w:p>
        </w:tc>
      </w:tr>
    </w:tbl>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r>
      <w:r w:rsidRPr="00F5449A">
        <w:rPr>
          <w:sz w:val="28"/>
          <w:szCs w:val="20"/>
          <w:lang w:val="ru-RU"/>
        </w:rPr>
        <w:tab/>
      </w:r>
      <w:r w:rsidRPr="00710F6E">
        <w:rPr>
          <w:sz w:val="28"/>
          <w:szCs w:val="20"/>
        </w:rPr>
        <w:t>d</w:t>
      </w:r>
      <w:r w:rsidRPr="00F5449A">
        <w:rPr>
          <w:sz w:val="28"/>
          <w:szCs w:val="20"/>
          <w:lang w:val="ru-RU"/>
        </w:rPr>
        <w:t>_</w:t>
      </w:r>
      <w:r w:rsidRPr="00710F6E">
        <w:rPr>
          <w:sz w:val="28"/>
          <w:szCs w:val="20"/>
        </w:rPr>
        <w:t>ino</w:t>
      </w:r>
      <w:r w:rsidRPr="00F5449A">
        <w:rPr>
          <w:sz w:val="28"/>
          <w:szCs w:val="20"/>
          <w:lang w:val="ru-RU"/>
        </w:rPr>
        <w:t xml:space="preserve">     </w:t>
      </w:r>
      <w:r w:rsidRPr="00F5449A">
        <w:rPr>
          <w:sz w:val="28"/>
          <w:szCs w:val="20"/>
          <w:lang w:val="ru-RU"/>
        </w:rPr>
        <w:tab/>
        <w:t xml:space="preserve"> - номер индексного дескриптора;</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r>
      <w:r w:rsidRPr="00F5449A">
        <w:rPr>
          <w:sz w:val="28"/>
          <w:szCs w:val="20"/>
          <w:lang w:val="ru-RU"/>
        </w:rPr>
        <w:tab/>
      </w:r>
      <w:r w:rsidRPr="00710F6E">
        <w:rPr>
          <w:sz w:val="28"/>
          <w:szCs w:val="20"/>
        </w:rPr>
        <w:t>d</w:t>
      </w:r>
      <w:r w:rsidRPr="00F5449A">
        <w:rPr>
          <w:sz w:val="28"/>
          <w:szCs w:val="20"/>
          <w:lang w:val="ru-RU"/>
        </w:rPr>
        <w:t>_</w:t>
      </w:r>
      <w:r w:rsidRPr="00710F6E">
        <w:rPr>
          <w:sz w:val="28"/>
          <w:szCs w:val="20"/>
        </w:rPr>
        <w:t>reclen</w:t>
      </w:r>
      <w:r w:rsidRPr="00F5449A">
        <w:rPr>
          <w:sz w:val="28"/>
          <w:szCs w:val="20"/>
          <w:lang w:val="ru-RU"/>
        </w:rPr>
        <w:t xml:space="preserve">  </w:t>
      </w:r>
      <w:r w:rsidRPr="00F5449A">
        <w:rPr>
          <w:sz w:val="28"/>
          <w:szCs w:val="20"/>
          <w:lang w:val="ru-RU"/>
        </w:rPr>
        <w:tab/>
        <w:t xml:space="preserve"> - длина записи;</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r>
      <w:r w:rsidRPr="00F5449A">
        <w:rPr>
          <w:sz w:val="28"/>
          <w:szCs w:val="20"/>
          <w:lang w:val="ru-RU"/>
        </w:rPr>
        <w:tab/>
      </w:r>
      <w:r w:rsidRPr="00710F6E">
        <w:rPr>
          <w:sz w:val="28"/>
          <w:szCs w:val="20"/>
        </w:rPr>
        <w:t>d</w:t>
      </w:r>
      <w:r w:rsidRPr="00F5449A">
        <w:rPr>
          <w:sz w:val="28"/>
          <w:szCs w:val="20"/>
          <w:lang w:val="ru-RU"/>
        </w:rPr>
        <w:t>_</w:t>
      </w:r>
      <w:r w:rsidRPr="00710F6E">
        <w:rPr>
          <w:sz w:val="28"/>
          <w:szCs w:val="20"/>
        </w:rPr>
        <w:t>namelen</w:t>
      </w:r>
      <w:r w:rsidRPr="00F5449A">
        <w:rPr>
          <w:sz w:val="28"/>
          <w:szCs w:val="20"/>
          <w:lang w:val="ru-RU"/>
        </w:rPr>
        <w:t xml:space="preserve"> - длина имени файла;</w:t>
      </w: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r>
      <w:r w:rsidRPr="00F5449A">
        <w:rPr>
          <w:sz w:val="28"/>
          <w:szCs w:val="20"/>
          <w:lang w:val="ru-RU"/>
        </w:rPr>
        <w:tab/>
      </w:r>
      <w:r w:rsidRPr="00710F6E">
        <w:rPr>
          <w:sz w:val="28"/>
          <w:szCs w:val="20"/>
        </w:rPr>
        <w:t>d</w:t>
      </w:r>
      <w:r w:rsidRPr="00F5449A">
        <w:rPr>
          <w:sz w:val="28"/>
          <w:szCs w:val="20"/>
          <w:lang w:val="ru-RU"/>
        </w:rPr>
        <w:t>_</w:t>
      </w:r>
      <w:r w:rsidRPr="00710F6E">
        <w:rPr>
          <w:sz w:val="28"/>
          <w:szCs w:val="20"/>
        </w:rPr>
        <w:t>name</w:t>
      </w:r>
      <w:r w:rsidRPr="00F5449A">
        <w:rPr>
          <w:sz w:val="28"/>
          <w:szCs w:val="20"/>
          <w:lang w:val="ru-RU"/>
        </w:rPr>
        <w:t>[]   - имя файла.</w:t>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r w:rsidRPr="00F5449A">
        <w:rPr>
          <w:sz w:val="28"/>
          <w:szCs w:val="20"/>
          <w:lang w:val="ru-RU"/>
        </w:rPr>
        <w:tab/>
      </w: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p>
    <w:p w:rsidR="00526ACB" w:rsidRPr="00F5449A" w:rsidRDefault="00526ACB" w:rsidP="00526ACB">
      <w:pPr>
        <w:overflowPunct w:val="0"/>
        <w:autoSpaceDE w:val="0"/>
        <w:autoSpaceDN w:val="0"/>
        <w:adjustRightInd w:val="0"/>
        <w:ind w:firstLine="567"/>
        <w:jc w:val="both"/>
        <w:textAlignment w:val="baseline"/>
        <w:rPr>
          <w:sz w:val="28"/>
          <w:szCs w:val="20"/>
          <w:lang w:val="ru-RU"/>
        </w:rPr>
      </w:pPr>
      <w:r w:rsidRPr="00F5449A">
        <w:rPr>
          <w:sz w:val="28"/>
          <w:szCs w:val="20"/>
          <w:lang w:val="ru-RU"/>
        </w:rPr>
        <w:t xml:space="preserve">Имя файла имеет переменную длину, дополняемую нулями до 4-х байтной границы. </w:t>
      </w:r>
      <w:r w:rsidRPr="00F5449A">
        <w:rPr>
          <w:sz w:val="28"/>
          <w:szCs w:val="20"/>
          <w:lang w:val="ru-RU"/>
        </w:rPr>
        <w:tab/>
        <w:t xml:space="preserve">При удалении имени файла значение первого поля устанавливается в 0, а освободившееся число байт прибавляется к полю </w:t>
      </w:r>
      <w:r w:rsidRPr="00710F6E">
        <w:rPr>
          <w:b/>
          <w:sz w:val="28"/>
          <w:szCs w:val="20"/>
        </w:rPr>
        <w:t>d</w:t>
      </w:r>
      <w:r w:rsidRPr="00F5449A">
        <w:rPr>
          <w:b/>
          <w:sz w:val="28"/>
          <w:szCs w:val="20"/>
          <w:lang w:val="ru-RU"/>
        </w:rPr>
        <w:t>_</w:t>
      </w:r>
      <w:r w:rsidRPr="00710F6E">
        <w:rPr>
          <w:b/>
          <w:sz w:val="28"/>
          <w:szCs w:val="20"/>
        </w:rPr>
        <w:t>reclen</w:t>
      </w:r>
      <w:r w:rsidRPr="00F5449A">
        <w:rPr>
          <w:sz w:val="28"/>
          <w:szCs w:val="20"/>
          <w:lang w:val="ru-RU"/>
        </w:rPr>
        <w:t xml:space="preserve"> предыдущей записи.</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1"/>
        <w:rPr>
          <w:rFonts w:ascii="Arial" w:hAnsi="Arial" w:cs="Arial"/>
          <w:b/>
          <w:bCs/>
          <w:i/>
          <w:iCs/>
          <w:noProof/>
          <w:sz w:val="28"/>
          <w:szCs w:val="28"/>
          <w:lang w:val="ru-RU"/>
        </w:rPr>
      </w:pPr>
      <w:bookmarkStart w:id="82" w:name="_Toc215646281"/>
      <w:r w:rsidRPr="00F5449A">
        <w:rPr>
          <w:rFonts w:ascii="Arial" w:hAnsi="Arial" w:cs="Arial"/>
          <w:b/>
          <w:bCs/>
          <w:i/>
          <w:iCs/>
          <w:noProof/>
          <w:sz w:val="28"/>
          <w:szCs w:val="28"/>
          <w:lang w:val="ru-RU"/>
        </w:rPr>
        <w:lastRenderedPageBreak/>
        <w:t xml:space="preserve">Тема 3. Процессы в ОС </w:t>
      </w:r>
      <w:r w:rsidRPr="00687FE1">
        <w:rPr>
          <w:rFonts w:ascii="Arial" w:hAnsi="Arial" w:cs="Arial"/>
          <w:b/>
          <w:bCs/>
          <w:i/>
          <w:iCs/>
          <w:noProof/>
          <w:sz w:val="28"/>
          <w:szCs w:val="28"/>
        </w:rPr>
        <w:t>UNIX</w:t>
      </w:r>
      <w:bookmarkEnd w:id="82"/>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noProof/>
          <w:sz w:val="26"/>
          <w:szCs w:val="26"/>
          <w:lang w:val="ru-RU"/>
        </w:rPr>
      </w:pPr>
      <w:bookmarkStart w:id="83" w:name="_Toc41918456"/>
      <w:bookmarkStart w:id="84" w:name="_Toc215646282"/>
      <w:r w:rsidRPr="00F5449A">
        <w:rPr>
          <w:rFonts w:ascii="Arial" w:hAnsi="Arial" w:cs="Arial"/>
          <w:b/>
          <w:bCs/>
          <w:noProof/>
          <w:sz w:val="26"/>
          <w:szCs w:val="26"/>
          <w:lang w:val="ru-RU"/>
        </w:rPr>
        <w:t xml:space="preserve">Место процессов в ОС </w:t>
      </w:r>
      <w:r w:rsidRPr="00687FE1">
        <w:rPr>
          <w:rFonts w:ascii="Arial" w:hAnsi="Arial" w:cs="Arial"/>
          <w:b/>
          <w:bCs/>
          <w:noProof/>
          <w:sz w:val="26"/>
          <w:szCs w:val="26"/>
        </w:rPr>
        <w:t>UNIX</w:t>
      </w:r>
      <w:bookmarkEnd w:id="83"/>
      <w:bookmarkEnd w:id="84"/>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В ОС </w:t>
      </w:r>
      <w:r w:rsidRPr="00687FE1">
        <w:rPr>
          <w:noProof/>
          <w:sz w:val="28"/>
          <w:szCs w:val="20"/>
        </w:rPr>
        <w:t>UNIX</w:t>
      </w:r>
      <w:r w:rsidRPr="00F5449A">
        <w:rPr>
          <w:noProof/>
          <w:sz w:val="28"/>
          <w:szCs w:val="20"/>
          <w:lang w:val="ru-RU"/>
        </w:rPr>
        <w:t xml:space="preserve"> процессы занимают одно из важнейших мест. От оптимальной настройки системы управления процессами и числа одновременно выполняемых процессов зависит загрузка процессора, что влияет на общую производительность системы.</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Ядро ОС предоставляет задачам базовый набор услуг, определяемых базовым интерфейсом системных вызовов. К ним относятся основные операции работы с файлами, управления процессами и памятью, поддержка межпроцессорного взаимодействия.</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Под программой можно понимать совокупность файлов (тексты программы, объектные файлы, выполняемые файлы). Перед запуском программы на выполнение ОС должна создать окружение (среду выполнения задачи). Сюда относятся ресурсы памяти и возможность доступа к устройствам ввода/вывода и различным системным ресурсам, включая услуги ядра.</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Процесс можно представить как совокупность данных ядра системы, необходимых для описания программы в памяти и управления её выполнением, или как программу, на стадии выполнения, т.к. все выполняющиеся программы предоставлены в ОС </w:t>
      </w:r>
      <w:r w:rsidRPr="00687FE1">
        <w:rPr>
          <w:noProof/>
          <w:sz w:val="28"/>
          <w:szCs w:val="20"/>
        </w:rPr>
        <w:t>UNIX</w:t>
      </w:r>
      <w:r w:rsidRPr="00F5449A">
        <w:rPr>
          <w:noProof/>
          <w:sz w:val="28"/>
          <w:szCs w:val="20"/>
          <w:lang w:val="ru-RU"/>
        </w:rPr>
        <w:t xml:space="preserve"> в виде процессов.</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Процесс состоит из инструкций, выполняемых процессором, данных и информации о выполняемой задаче. Процесс не отождествляется с программой, т.к. программа может породить более одного процесса.</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Выполнение процесса заключается в точном следовании набору инструкций, который никогда не передаёт управление другому процессу. Процессу также недоступны данные и стеки других процессов. Но процессы могут обмениваться друг с другом данными с помощью системы межпроцессорного взаимодействия, предоставляемой ОС </w:t>
      </w:r>
      <w:r w:rsidRPr="00687FE1">
        <w:rPr>
          <w:noProof/>
          <w:sz w:val="28"/>
          <w:szCs w:val="20"/>
        </w:rPr>
        <w:t>UNIX</w:t>
      </w:r>
      <w:r w:rsidRPr="00F5449A">
        <w:rPr>
          <w:noProof/>
          <w:sz w:val="28"/>
          <w:szCs w:val="20"/>
          <w:lang w:val="ru-RU"/>
        </w:rPr>
        <w:t>. К этой системе относятся сигналы, каналы, разделяемая память, семафоры, сообщения, файлы. В остальном процессы изолированы.</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noProof/>
          <w:sz w:val="26"/>
          <w:szCs w:val="26"/>
          <w:lang w:val="ru-RU"/>
        </w:rPr>
      </w:pPr>
      <w:bookmarkStart w:id="85" w:name="_Toc41918457"/>
      <w:bookmarkStart w:id="86" w:name="_Toc215646283"/>
      <w:r w:rsidRPr="00F5449A">
        <w:rPr>
          <w:rFonts w:ascii="Arial" w:hAnsi="Arial" w:cs="Arial"/>
          <w:b/>
          <w:bCs/>
          <w:noProof/>
          <w:sz w:val="26"/>
          <w:szCs w:val="26"/>
          <w:lang w:val="ru-RU"/>
        </w:rPr>
        <w:lastRenderedPageBreak/>
        <w:t>Типы процессов</w:t>
      </w:r>
      <w:bookmarkEnd w:id="85"/>
      <w:bookmarkEnd w:id="86"/>
    </w:p>
    <w:p w:rsidR="00526ACB" w:rsidRPr="00F5449A" w:rsidRDefault="00526ACB" w:rsidP="00526ACB">
      <w:pPr>
        <w:overflowPunct w:val="0"/>
        <w:autoSpaceDE w:val="0"/>
        <w:autoSpaceDN w:val="0"/>
        <w:adjustRightInd w:val="0"/>
        <w:jc w:val="both"/>
        <w:textAlignment w:val="baseline"/>
        <w:rPr>
          <w:caps/>
          <w:noProof/>
          <w:sz w:val="28"/>
          <w:szCs w:val="20"/>
          <w:lang w:val="ru-RU"/>
        </w:rPr>
      </w:pPr>
      <w:r w:rsidRPr="00F5449A">
        <w:rPr>
          <w:caps/>
          <w:noProof/>
          <w:sz w:val="28"/>
          <w:szCs w:val="20"/>
          <w:lang w:val="ru-RU"/>
        </w:rPr>
        <w:tab/>
      </w:r>
    </w:p>
    <w:p w:rsidR="00526ACB" w:rsidRPr="00F5449A" w:rsidRDefault="00526ACB" w:rsidP="00526ACB">
      <w:pPr>
        <w:keepNext/>
        <w:overflowPunct w:val="0"/>
        <w:autoSpaceDE w:val="0"/>
        <w:autoSpaceDN w:val="0"/>
        <w:adjustRightInd w:val="0"/>
        <w:textAlignment w:val="baseline"/>
        <w:rPr>
          <w:caps/>
          <w:noProof/>
          <w:sz w:val="28"/>
          <w:szCs w:val="20"/>
          <w:lang w:val="ru-RU"/>
        </w:rPr>
      </w:pPr>
      <w:r w:rsidRPr="00F5449A">
        <w:rPr>
          <w:caps/>
          <w:noProof/>
          <w:sz w:val="28"/>
          <w:szCs w:val="20"/>
          <w:lang w:val="ru-RU"/>
        </w:rPr>
        <w:tab/>
        <w:t>.1. С</w:t>
      </w:r>
      <w:r w:rsidRPr="00F5449A">
        <w:rPr>
          <w:noProof/>
          <w:sz w:val="28"/>
          <w:szCs w:val="20"/>
          <w:lang w:val="ru-RU"/>
        </w:rPr>
        <w:t>истемные процессы</w:t>
      </w:r>
    </w:p>
    <w:p w:rsidR="00526ACB" w:rsidRPr="00F5449A" w:rsidRDefault="00526ACB" w:rsidP="00526ACB">
      <w:pPr>
        <w:overflowPunct w:val="0"/>
        <w:autoSpaceDE w:val="0"/>
        <w:autoSpaceDN w:val="0"/>
        <w:adjustRightInd w:val="0"/>
        <w:jc w:val="center"/>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Системные процессы являются частью ядра ОС и всегда находятся в оперативной памяти. Они не имеют соответствующих программ в виде исполняемых файлов и запускаются особым образом при инициализации  ядра системы. Инструкции и данные этих процессов находятся в ядре системы, и они могут обращаться к функциям и данным, недоступным для остальных процессов.</w:t>
      </w:r>
    </w:p>
    <w:p w:rsidR="00526ACB" w:rsidRPr="00687FE1" w:rsidRDefault="00526ACB" w:rsidP="00526ACB">
      <w:pPr>
        <w:overflowPunct w:val="0"/>
        <w:autoSpaceDE w:val="0"/>
        <w:autoSpaceDN w:val="0"/>
        <w:adjustRightInd w:val="0"/>
        <w:jc w:val="both"/>
        <w:textAlignment w:val="baseline"/>
        <w:rPr>
          <w:noProof/>
          <w:sz w:val="28"/>
          <w:szCs w:val="20"/>
        </w:rPr>
      </w:pPr>
      <w:r w:rsidRPr="00F5449A">
        <w:rPr>
          <w:noProof/>
          <w:sz w:val="28"/>
          <w:szCs w:val="20"/>
          <w:lang w:val="ru-RU"/>
        </w:rPr>
        <w:tab/>
      </w:r>
      <w:r w:rsidRPr="00687FE1">
        <w:rPr>
          <w:noProof/>
          <w:sz w:val="28"/>
          <w:szCs w:val="20"/>
        </w:rPr>
        <w:t>Системными процессами являются:</w:t>
      </w:r>
    </w:p>
    <w:p w:rsidR="00526ACB" w:rsidRPr="00687FE1" w:rsidRDefault="00526ACB" w:rsidP="00CF45FA">
      <w:pPr>
        <w:numPr>
          <w:ilvl w:val="0"/>
          <w:numId w:val="7"/>
        </w:numPr>
        <w:overflowPunct w:val="0"/>
        <w:autoSpaceDE w:val="0"/>
        <w:autoSpaceDN w:val="0"/>
        <w:adjustRightInd w:val="0"/>
        <w:spacing w:after="0" w:line="240" w:lineRule="auto"/>
        <w:jc w:val="both"/>
        <w:textAlignment w:val="baseline"/>
        <w:rPr>
          <w:noProof/>
          <w:sz w:val="28"/>
          <w:szCs w:val="20"/>
        </w:rPr>
      </w:pPr>
      <w:r w:rsidRPr="00687FE1">
        <w:rPr>
          <w:noProof/>
          <w:sz w:val="28"/>
          <w:szCs w:val="20"/>
        </w:rPr>
        <w:t>shed - диспетчер свопинга;</w:t>
      </w:r>
    </w:p>
    <w:p w:rsidR="00526ACB" w:rsidRPr="00687FE1" w:rsidRDefault="00526ACB" w:rsidP="00CF45FA">
      <w:pPr>
        <w:numPr>
          <w:ilvl w:val="0"/>
          <w:numId w:val="7"/>
        </w:numPr>
        <w:overflowPunct w:val="0"/>
        <w:autoSpaceDE w:val="0"/>
        <w:autoSpaceDN w:val="0"/>
        <w:adjustRightInd w:val="0"/>
        <w:spacing w:after="0" w:line="240" w:lineRule="auto"/>
        <w:jc w:val="both"/>
        <w:textAlignment w:val="baseline"/>
        <w:rPr>
          <w:noProof/>
          <w:sz w:val="28"/>
          <w:szCs w:val="20"/>
        </w:rPr>
      </w:pPr>
      <w:r w:rsidRPr="00687FE1">
        <w:rPr>
          <w:noProof/>
          <w:sz w:val="28"/>
          <w:szCs w:val="20"/>
        </w:rPr>
        <w:t>vhand - диспетчер страничного замещения;</w:t>
      </w:r>
    </w:p>
    <w:p w:rsidR="00526ACB" w:rsidRPr="00687FE1" w:rsidRDefault="00526ACB" w:rsidP="00CF45FA">
      <w:pPr>
        <w:numPr>
          <w:ilvl w:val="0"/>
          <w:numId w:val="7"/>
        </w:numPr>
        <w:overflowPunct w:val="0"/>
        <w:autoSpaceDE w:val="0"/>
        <w:autoSpaceDN w:val="0"/>
        <w:adjustRightInd w:val="0"/>
        <w:spacing w:after="0" w:line="240" w:lineRule="auto"/>
        <w:jc w:val="both"/>
        <w:textAlignment w:val="baseline"/>
        <w:rPr>
          <w:noProof/>
          <w:sz w:val="28"/>
          <w:szCs w:val="20"/>
        </w:rPr>
      </w:pPr>
      <w:r w:rsidRPr="00687FE1">
        <w:rPr>
          <w:noProof/>
          <w:sz w:val="28"/>
          <w:szCs w:val="20"/>
        </w:rPr>
        <w:t>bdfflush - диспетчер буферного кэша;</w:t>
      </w:r>
    </w:p>
    <w:p w:rsidR="00526ACB" w:rsidRPr="00687FE1" w:rsidRDefault="00526ACB" w:rsidP="00CF45FA">
      <w:pPr>
        <w:numPr>
          <w:ilvl w:val="0"/>
          <w:numId w:val="7"/>
        </w:numPr>
        <w:overflowPunct w:val="0"/>
        <w:autoSpaceDE w:val="0"/>
        <w:autoSpaceDN w:val="0"/>
        <w:adjustRightInd w:val="0"/>
        <w:spacing w:after="0" w:line="240" w:lineRule="auto"/>
        <w:jc w:val="both"/>
        <w:textAlignment w:val="baseline"/>
        <w:rPr>
          <w:noProof/>
          <w:sz w:val="28"/>
          <w:szCs w:val="20"/>
        </w:rPr>
      </w:pPr>
      <w:r w:rsidRPr="00687FE1">
        <w:rPr>
          <w:noProof/>
          <w:sz w:val="28"/>
          <w:szCs w:val="20"/>
        </w:rPr>
        <w:t>kmadaemon - диспетчер памяти ядра.</w:t>
      </w:r>
    </w:p>
    <w:p w:rsidR="00526ACB" w:rsidRPr="00687FE1" w:rsidRDefault="00526ACB" w:rsidP="00526ACB">
      <w:pPr>
        <w:overflowPunct w:val="0"/>
        <w:autoSpaceDE w:val="0"/>
        <w:autoSpaceDN w:val="0"/>
        <w:adjustRightInd w:val="0"/>
        <w:jc w:val="both"/>
        <w:textAlignment w:val="baseline"/>
        <w:rPr>
          <w:noProof/>
          <w:sz w:val="28"/>
          <w:szCs w:val="20"/>
        </w:rPr>
      </w:pP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 xml:space="preserve">К системным процессам также можно отнести процесс </w:t>
      </w:r>
      <w:r w:rsidRPr="00687FE1">
        <w:rPr>
          <w:noProof/>
          <w:sz w:val="28"/>
          <w:szCs w:val="20"/>
        </w:rPr>
        <w:t>init</w:t>
      </w:r>
      <w:r w:rsidRPr="00F5449A">
        <w:rPr>
          <w:noProof/>
          <w:sz w:val="28"/>
          <w:szCs w:val="20"/>
          <w:lang w:val="ru-RU"/>
        </w:rPr>
        <w:t xml:space="preserve"> (хотя он не является частью ядра и его запуск производится из специального файла в /</w:t>
      </w:r>
      <w:r w:rsidRPr="00687FE1">
        <w:rPr>
          <w:noProof/>
          <w:sz w:val="28"/>
          <w:szCs w:val="20"/>
        </w:rPr>
        <w:t>etc</w:t>
      </w:r>
      <w:r w:rsidRPr="00F5449A">
        <w:rPr>
          <w:noProof/>
          <w:sz w:val="28"/>
          <w:szCs w:val="20"/>
          <w:lang w:val="ru-RU"/>
        </w:rPr>
        <w:t>) являющийся прародителем всех остальных процессов.</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keepNext/>
        <w:overflowPunct w:val="0"/>
        <w:autoSpaceDE w:val="0"/>
        <w:autoSpaceDN w:val="0"/>
        <w:adjustRightInd w:val="0"/>
        <w:textAlignment w:val="baseline"/>
        <w:rPr>
          <w:noProof/>
          <w:sz w:val="28"/>
          <w:szCs w:val="20"/>
          <w:lang w:val="ru-RU"/>
        </w:rPr>
      </w:pPr>
      <w:r w:rsidRPr="00F5449A">
        <w:rPr>
          <w:noProof/>
          <w:sz w:val="28"/>
          <w:szCs w:val="20"/>
          <w:lang w:val="ru-RU"/>
        </w:rPr>
        <w:t>.2. Демоны</w:t>
      </w:r>
    </w:p>
    <w:p w:rsidR="00526ACB" w:rsidRPr="00F5449A" w:rsidRDefault="00526ACB" w:rsidP="00526ACB">
      <w:pPr>
        <w:overflowPunct w:val="0"/>
        <w:autoSpaceDE w:val="0"/>
        <w:autoSpaceDN w:val="0"/>
        <w:adjustRightInd w:val="0"/>
        <w:jc w:val="center"/>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Демоны - не интерактивные процессы, которые запускаются обычным образом (загрузка соответствующей программы) и выполняются в фоновом режиме. Обычно демоны запускаются при инициализации системы и обеспечивают работу различных подсистем (терминального доступа, печати, сетевого доступа и т.д.)</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Демоны не связаны ни с одним пользовательским сеансом и не могут непосредственно управляться пользователем. Большую часть времени демоны находятся в состоянии ожидания, пока какой-нибудь процесс не запросит определённую услугу.</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keepNext/>
        <w:overflowPunct w:val="0"/>
        <w:autoSpaceDE w:val="0"/>
        <w:autoSpaceDN w:val="0"/>
        <w:adjustRightInd w:val="0"/>
        <w:textAlignment w:val="baseline"/>
        <w:rPr>
          <w:noProof/>
          <w:sz w:val="28"/>
          <w:szCs w:val="20"/>
          <w:lang w:val="ru-RU"/>
        </w:rPr>
      </w:pPr>
      <w:r w:rsidRPr="00F5449A">
        <w:rPr>
          <w:caps/>
          <w:noProof/>
          <w:sz w:val="28"/>
          <w:szCs w:val="20"/>
          <w:lang w:val="ru-RU"/>
        </w:rPr>
        <w:lastRenderedPageBreak/>
        <w:t>.3. П</w:t>
      </w:r>
      <w:r w:rsidRPr="00F5449A">
        <w:rPr>
          <w:noProof/>
          <w:sz w:val="28"/>
          <w:szCs w:val="20"/>
          <w:lang w:val="ru-RU"/>
        </w:rPr>
        <w:t>рикладные процессы</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К ним относятся все остальные процессы, выполняющиеся в системе. В большинстве случаев - это процессы, порожденные в рамках пользовательского сеанса работы.</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Важнейший пользовательский процесс - командный интерпретатор (</w:t>
      </w:r>
      <w:r w:rsidRPr="00687FE1">
        <w:rPr>
          <w:noProof/>
          <w:sz w:val="28"/>
          <w:szCs w:val="20"/>
        </w:rPr>
        <w:t>shell</w:t>
      </w:r>
      <w:r w:rsidRPr="00F5449A">
        <w:rPr>
          <w:noProof/>
          <w:sz w:val="28"/>
          <w:szCs w:val="20"/>
          <w:lang w:val="ru-RU"/>
        </w:rPr>
        <w:t>), который запускается после регистрации  пользователя в системе, а его завершение приводит к отключению пользователя от системы.</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Пользовательские процессы могут выполняться как в интерактивном, так и в фоновом режиме, но время их жизни ограничено временем работы пользователя. При выходе из системы все пользовательские процессы уничтожаются.</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Интерактивные процессы монопольно владеют терминалом. И пока такой процесс не завершит работу, пользователь не может работать с другими процессами, если в функции интерактивного процесса не входит запуск на выполнение других программ.</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noProof/>
          <w:sz w:val="26"/>
          <w:szCs w:val="26"/>
          <w:lang w:val="ru-RU"/>
        </w:rPr>
      </w:pPr>
      <w:bookmarkStart w:id="87" w:name="_Toc41918458"/>
      <w:bookmarkStart w:id="88" w:name="_Toc215646284"/>
      <w:r w:rsidRPr="00F5449A">
        <w:rPr>
          <w:rFonts w:ascii="Arial" w:hAnsi="Arial" w:cs="Arial"/>
          <w:b/>
          <w:bCs/>
          <w:caps/>
          <w:noProof/>
          <w:sz w:val="26"/>
          <w:szCs w:val="26"/>
          <w:lang w:val="ru-RU"/>
        </w:rPr>
        <w:t>С</w:t>
      </w:r>
      <w:r w:rsidRPr="00F5449A">
        <w:rPr>
          <w:rFonts w:ascii="Arial" w:hAnsi="Arial" w:cs="Arial"/>
          <w:b/>
          <w:bCs/>
          <w:noProof/>
          <w:sz w:val="26"/>
          <w:szCs w:val="26"/>
          <w:lang w:val="ru-RU"/>
        </w:rPr>
        <w:t>оздание процесса</w:t>
      </w:r>
      <w:bookmarkEnd w:id="87"/>
      <w:bookmarkEnd w:id="88"/>
    </w:p>
    <w:p w:rsidR="00526ACB" w:rsidRPr="00F5449A" w:rsidRDefault="00526ACB" w:rsidP="00526ACB">
      <w:pPr>
        <w:keepNext/>
        <w:overflowPunct w:val="0"/>
        <w:autoSpaceDE w:val="0"/>
        <w:autoSpaceDN w:val="0"/>
        <w:adjustRightInd w:val="0"/>
        <w:textAlignment w:val="baseline"/>
        <w:rPr>
          <w:noProof/>
          <w:sz w:val="28"/>
          <w:szCs w:val="20"/>
          <w:lang w:val="ru-RU"/>
        </w:rPr>
      </w:pPr>
      <w:r w:rsidRPr="00F5449A">
        <w:rPr>
          <w:noProof/>
          <w:sz w:val="28"/>
          <w:szCs w:val="20"/>
          <w:lang w:val="ru-RU"/>
        </w:rPr>
        <w:tab/>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Когда интерпретатор </w:t>
      </w:r>
      <w:r w:rsidRPr="00687FE1">
        <w:rPr>
          <w:noProof/>
          <w:sz w:val="28"/>
          <w:szCs w:val="20"/>
        </w:rPr>
        <w:t>shell</w:t>
      </w:r>
      <w:r w:rsidRPr="00F5449A">
        <w:rPr>
          <w:noProof/>
          <w:sz w:val="28"/>
          <w:szCs w:val="20"/>
          <w:lang w:val="ru-RU"/>
        </w:rPr>
        <w:t xml:space="preserve"> запускает новую программу, осуществляется порождение нового процесса, а затем загружается требуемая программа, и операционная система, соответственно, предоставляет для этих действий два системных вызова. Первый - для создания процесса, а другой - для запуска новой программы. </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Для порождения процесса имеется специальный системный вызов </w:t>
      </w:r>
      <w:r w:rsidRPr="00687FE1">
        <w:rPr>
          <w:b/>
          <w:noProof/>
          <w:sz w:val="28"/>
          <w:szCs w:val="20"/>
        </w:rPr>
        <w:t>fork</w:t>
      </w:r>
      <w:r w:rsidRPr="00F5449A">
        <w:rPr>
          <w:noProof/>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i/>
          <w:noProof/>
          <w:sz w:val="28"/>
          <w:szCs w:val="20"/>
          <w:u w:val="single"/>
          <w:lang w:val="ru-RU"/>
        </w:rPr>
      </w:pPr>
    </w:p>
    <w:p w:rsidR="00526ACB" w:rsidRPr="00687FE1" w:rsidRDefault="00526ACB" w:rsidP="00526ACB">
      <w:pPr>
        <w:overflowPunct w:val="0"/>
        <w:autoSpaceDE w:val="0"/>
        <w:autoSpaceDN w:val="0"/>
        <w:adjustRightInd w:val="0"/>
        <w:ind w:firstLine="567"/>
        <w:jc w:val="both"/>
        <w:textAlignment w:val="baseline"/>
        <w:rPr>
          <w:i/>
          <w:noProof/>
          <w:sz w:val="28"/>
          <w:szCs w:val="20"/>
          <w:u w:val="single"/>
        </w:rPr>
      </w:pPr>
      <w:r w:rsidRPr="00687FE1">
        <w:rPr>
          <w:i/>
          <w:noProof/>
          <w:sz w:val="28"/>
          <w:szCs w:val="20"/>
          <w:u w:val="single"/>
        </w:rPr>
        <w:t>Прототип:</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&lt;sys/types.h&gt;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&lt;unistd.h&gt;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pid_t fork(void);</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F5449A" w:rsidRDefault="00526ACB" w:rsidP="00526ACB">
      <w:pPr>
        <w:overflowPunct w:val="0"/>
        <w:autoSpaceDE w:val="0"/>
        <w:autoSpaceDN w:val="0"/>
        <w:adjustRightInd w:val="0"/>
        <w:ind w:firstLine="567"/>
        <w:jc w:val="both"/>
        <w:textAlignment w:val="baseline"/>
        <w:rPr>
          <w:i/>
          <w:noProof/>
          <w:sz w:val="28"/>
          <w:szCs w:val="28"/>
          <w:u w:val="single"/>
          <w:lang w:val="ru-RU"/>
        </w:rPr>
      </w:pPr>
      <w:r w:rsidRPr="00F5449A">
        <w:rPr>
          <w:i/>
          <w:noProof/>
          <w:sz w:val="28"/>
          <w:szCs w:val="28"/>
          <w:u w:val="single"/>
          <w:lang w:val="ru-RU"/>
        </w:rPr>
        <w:t>Пример:</w:t>
      </w:r>
    </w:p>
    <w:p w:rsidR="00526ACB" w:rsidRPr="00F5449A" w:rsidRDefault="00526ACB" w:rsidP="00526ACB">
      <w:pPr>
        <w:overflowPunct w:val="0"/>
        <w:autoSpaceDE w:val="0"/>
        <w:autoSpaceDN w:val="0"/>
        <w:adjustRightInd w:val="0"/>
        <w:jc w:val="both"/>
        <w:textAlignment w:val="baseline"/>
        <w:rPr>
          <w:i/>
          <w:noProof/>
          <w:sz w:val="28"/>
          <w:szCs w:val="28"/>
          <w:lang w:val="ru-RU"/>
        </w:rPr>
      </w:pPr>
      <w:r w:rsidRPr="00F5449A">
        <w:rPr>
          <w:i/>
          <w:noProof/>
          <w:sz w:val="28"/>
          <w:szCs w:val="28"/>
          <w:lang w:val="ru-RU"/>
        </w:rPr>
        <w:t>/*</w:t>
      </w:r>
      <w:r w:rsidRPr="00F5449A">
        <w:rPr>
          <w:i/>
          <w:noProof/>
          <w:sz w:val="28"/>
          <w:szCs w:val="28"/>
          <w:lang w:val="ru-RU"/>
        </w:rPr>
        <w:tab/>
        <w:t>создаёт один дочерный процесс</w:t>
      </w:r>
      <w:r w:rsidRPr="00F5449A">
        <w:rPr>
          <w:i/>
          <w:noProof/>
          <w:sz w:val="28"/>
          <w:szCs w:val="28"/>
          <w:lang w:val="ru-RU"/>
        </w:rPr>
        <w:tab/>
        <w:t xml:space="preserve"> */</w:t>
      </w:r>
    </w:p>
    <w:p w:rsidR="00526ACB" w:rsidRPr="00F5449A" w:rsidRDefault="00526ACB" w:rsidP="00526ACB">
      <w:pPr>
        <w:overflowPunct w:val="0"/>
        <w:autoSpaceDE w:val="0"/>
        <w:autoSpaceDN w:val="0"/>
        <w:adjustRightInd w:val="0"/>
        <w:jc w:val="both"/>
        <w:textAlignment w:val="baseline"/>
        <w:rPr>
          <w:i/>
          <w:noProof/>
          <w:sz w:val="28"/>
          <w:szCs w:val="28"/>
          <w:lang w:val="ru-RU"/>
        </w:rPr>
      </w:pPr>
      <w:r w:rsidRPr="00687FE1">
        <w:rPr>
          <w:i/>
          <w:noProof/>
          <w:sz w:val="28"/>
          <w:szCs w:val="28"/>
        </w:rPr>
        <w:t>main</w:t>
      </w:r>
      <w:r w:rsidRPr="00F5449A">
        <w:rPr>
          <w:i/>
          <w:noProof/>
          <w:sz w:val="28"/>
          <w:szCs w:val="28"/>
          <w:lang w:val="ru-RU"/>
        </w:rPr>
        <w:t>( )</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8"/>
          <w:lang w:val="ru-RU"/>
        </w:rPr>
        <w:t>{</w:t>
      </w:r>
      <w:r w:rsidRPr="00687FE1">
        <w:rPr>
          <w:i/>
          <w:noProof/>
          <w:sz w:val="28"/>
          <w:szCs w:val="20"/>
        </w:rPr>
        <w:t>pid</w:t>
      </w:r>
      <w:r w:rsidRPr="00F5449A">
        <w:rPr>
          <w:i/>
          <w:noProof/>
          <w:sz w:val="28"/>
          <w:szCs w:val="20"/>
          <w:lang w:val="ru-RU"/>
        </w:rPr>
        <w:t>_</w:t>
      </w:r>
      <w:r w:rsidRPr="00687FE1">
        <w:rPr>
          <w:i/>
          <w:noProof/>
          <w:sz w:val="28"/>
          <w:szCs w:val="20"/>
        </w:rPr>
        <w:t>tpid</w:t>
      </w: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printf</w:t>
      </w:r>
      <w:r w:rsidRPr="00F5449A">
        <w:rPr>
          <w:i/>
          <w:noProof/>
          <w:sz w:val="28"/>
          <w:szCs w:val="20"/>
          <w:lang w:val="ru-RU"/>
        </w:rPr>
        <w:t>(“Функционирует один процес\</w:t>
      </w:r>
      <w:r w:rsidRPr="00687FE1">
        <w:rPr>
          <w:i/>
          <w:noProof/>
          <w:sz w:val="28"/>
          <w:szCs w:val="20"/>
        </w:rPr>
        <w:t>n</w:t>
      </w:r>
      <w:r w:rsidRPr="00F5449A">
        <w:rPr>
          <w:i/>
          <w:noProof/>
          <w:sz w:val="28"/>
          <w:szCs w:val="20"/>
          <w:lang w:val="ru-RU"/>
        </w:rPr>
        <w:t xml:space="preserve">”);; </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pid</w:t>
      </w:r>
      <w:r w:rsidRPr="00F5449A">
        <w:rPr>
          <w:i/>
          <w:noProof/>
          <w:sz w:val="28"/>
          <w:szCs w:val="20"/>
          <w:lang w:val="ru-RU"/>
        </w:rPr>
        <w:t xml:space="preserve"> = </w:t>
      </w:r>
      <w:r w:rsidRPr="00687FE1">
        <w:rPr>
          <w:i/>
          <w:noProof/>
          <w:sz w:val="28"/>
          <w:szCs w:val="20"/>
        </w:rPr>
        <w:t>fork</w:t>
      </w:r>
      <w:r w:rsidRPr="00F5449A">
        <w:rPr>
          <w:i/>
          <w:noProof/>
          <w:sz w:val="28"/>
          <w:szCs w:val="20"/>
          <w:lang w:val="ru-RU"/>
        </w:rPr>
        <w:t>( );</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if</w:t>
      </w:r>
      <w:r w:rsidRPr="00F5449A">
        <w:rPr>
          <w:i/>
          <w:noProof/>
          <w:sz w:val="28"/>
          <w:szCs w:val="20"/>
          <w:lang w:val="ru-RU"/>
        </w:rPr>
        <w:t xml:space="preserve"> (</w:t>
      </w:r>
      <w:r w:rsidRPr="00687FE1">
        <w:rPr>
          <w:i/>
          <w:noProof/>
          <w:sz w:val="28"/>
          <w:szCs w:val="20"/>
        </w:rPr>
        <w:t>pid</w:t>
      </w:r>
      <w:r w:rsidRPr="00F5449A">
        <w:rPr>
          <w:i/>
          <w:noProof/>
          <w:sz w:val="28"/>
          <w:szCs w:val="20"/>
          <w:lang w:val="ru-RU"/>
        </w:rPr>
        <w:t xml:space="preserve"> == 0) </w:t>
      </w:r>
      <w:r w:rsidRPr="00687FE1">
        <w:rPr>
          <w:i/>
          <w:noProof/>
          <w:sz w:val="28"/>
          <w:szCs w:val="20"/>
        </w:rPr>
        <w:t>printf</w:t>
      </w:r>
      <w:r w:rsidRPr="00F5449A">
        <w:rPr>
          <w:i/>
          <w:noProof/>
          <w:sz w:val="28"/>
          <w:szCs w:val="20"/>
          <w:lang w:val="ru-RU"/>
        </w:rPr>
        <w:t>(“\</w:t>
      </w:r>
      <w:r w:rsidRPr="00687FE1">
        <w:rPr>
          <w:i/>
          <w:noProof/>
          <w:sz w:val="28"/>
          <w:szCs w:val="20"/>
        </w:rPr>
        <w:t>n</w:t>
      </w:r>
      <w:r w:rsidRPr="00F5449A">
        <w:rPr>
          <w:i/>
          <w:noProof/>
          <w:sz w:val="28"/>
          <w:szCs w:val="20"/>
          <w:lang w:val="ru-RU"/>
        </w:rPr>
        <w:t>Выполняется процесс-сын\</w:t>
      </w:r>
      <w:r w:rsidRPr="00687FE1">
        <w:rPr>
          <w:i/>
          <w:noProof/>
          <w:sz w:val="28"/>
          <w:szCs w:val="20"/>
        </w:rPr>
        <w:t>n</w:t>
      </w: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elseif</w:t>
      </w:r>
      <w:r w:rsidRPr="00F5449A">
        <w:rPr>
          <w:i/>
          <w:noProof/>
          <w:sz w:val="28"/>
          <w:szCs w:val="20"/>
          <w:lang w:val="ru-RU"/>
        </w:rPr>
        <w:t xml:space="preserve"> (</w:t>
      </w:r>
      <w:r w:rsidRPr="00687FE1">
        <w:rPr>
          <w:i/>
          <w:noProof/>
          <w:sz w:val="28"/>
          <w:szCs w:val="20"/>
        </w:rPr>
        <w:t>pid</w:t>
      </w:r>
      <w:r w:rsidRPr="00F5449A">
        <w:rPr>
          <w:i/>
          <w:noProof/>
          <w:sz w:val="28"/>
          <w:szCs w:val="20"/>
          <w:lang w:val="ru-RU"/>
        </w:rPr>
        <w:t xml:space="preserve">&gt; 0) </w:t>
      </w:r>
      <w:r w:rsidRPr="00687FE1">
        <w:rPr>
          <w:i/>
          <w:noProof/>
          <w:sz w:val="28"/>
          <w:szCs w:val="20"/>
        </w:rPr>
        <w:t>printf</w:t>
      </w:r>
      <w:r w:rsidRPr="00F5449A">
        <w:rPr>
          <w:i/>
          <w:noProof/>
          <w:sz w:val="28"/>
          <w:szCs w:val="20"/>
          <w:lang w:val="ru-RU"/>
        </w:rPr>
        <w:t>(“\</w:t>
      </w:r>
      <w:r w:rsidRPr="00687FE1">
        <w:rPr>
          <w:i/>
          <w:noProof/>
          <w:sz w:val="28"/>
          <w:szCs w:val="20"/>
        </w:rPr>
        <w:t>n</w:t>
      </w:r>
      <w:r w:rsidRPr="00F5449A">
        <w:rPr>
          <w:i/>
          <w:noProof/>
          <w:sz w:val="28"/>
          <w:szCs w:val="20"/>
          <w:lang w:val="ru-RU"/>
        </w:rPr>
        <w:t>Выполняется процесс-отец\</w:t>
      </w:r>
      <w:r w:rsidRPr="00687FE1">
        <w:rPr>
          <w:i/>
          <w:noProof/>
          <w:sz w:val="28"/>
          <w:szCs w:val="20"/>
        </w:rPr>
        <w:t>n</w:t>
      </w: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w:t>
      </w:r>
      <w:r w:rsidRPr="00687FE1">
        <w:rPr>
          <w:i/>
          <w:noProof/>
          <w:sz w:val="28"/>
          <w:szCs w:val="20"/>
        </w:rPr>
        <w:t>else</w:t>
      </w:r>
      <w:r w:rsidRPr="00F5449A">
        <w:rPr>
          <w:i/>
          <w:noProof/>
          <w:sz w:val="28"/>
          <w:szCs w:val="20"/>
          <w:lang w:val="ru-RU"/>
        </w:rPr>
        <w:t xml:space="preserve">  </w:t>
      </w:r>
      <w:r w:rsidRPr="00687FE1">
        <w:rPr>
          <w:i/>
          <w:noProof/>
          <w:sz w:val="28"/>
          <w:szCs w:val="20"/>
        </w:rPr>
        <w:t>printf</w:t>
      </w:r>
      <w:r w:rsidRPr="00F5449A">
        <w:rPr>
          <w:i/>
          <w:noProof/>
          <w:sz w:val="28"/>
          <w:szCs w:val="20"/>
          <w:lang w:val="ru-RU"/>
        </w:rPr>
        <w:t>(“Ошибка при создании процесса\</w:t>
      </w:r>
      <w:r w:rsidRPr="00687FE1">
        <w:rPr>
          <w:i/>
          <w:noProof/>
          <w:sz w:val="28"/>
          <w:szCs w:val="20"/>
        </w:rPr>
        <w:t>n</w:t>
      </w:r>
      <w:r w:rsidRPr="00F5449A">
        <w:rPr>
          <w:i/>
          <w:noProof/>
          <w:sz w:val="28"/>
          <w:szCs w:val="20"/>
          <w:lang w:val="ru-RU"/>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noProof/>
          <w:sz w:val="28"/>
          <w:szCs w:val="20"/>
        </w:rPr>
      </w:pPr>
      <w:r w:rsidRPr="002D4095">
        <w:rPr>
          <w:noProof/>
          <w:sz w:val="28"/>
          <w:szCs w:val="20"/>
        </w:rPr>
        <mc:AlternateContent>
          <mc:Choice Requires="wpc">
            <w:drawing>
              <wp:inline distT="0" distB="0" distL="0" distR="0" wp14:anchorId="5ECCB7E4" wp14:editId="6EB78C1A">
                <wp:extent cx="4267200" cy="1600200"/>
                <wp:effectExtent l="0" t="0" r="0" b="10795"/>
                <wp:docPr id="1093" name="Полотно 33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86" name="Поле 336"/>
                        <wps:cNvSpPr txBox="1">
                          <a:spLocks noChangeArrowheads="1"/>
                        </wps:cNvSpPr>
                        <wps:spPr bwMode="auto">
                          <a:xfrm>
                            <a:off x="1371600" y="76200"/>
                            <a:ext cx="1600200" cy="533400"/>
                          </a:xfrm>
                          <a:prstGeom prst="rect">
                            <a:avLst/>
                          </a:prstGeom>
                          <a:solidFill>
                            <a:srgbClr val="FFFFFF"/>
                          </a:solidFill>
                          <a:ln w="9525">
                            <a:solidFill>
                              <a:srgbClr val="000000"/>
                            </a:solidFill>
                            <a:miter lim="800000"/>
                            <a:headEnd/>
                            <a:tailEnd/>
                          </a:ln>
                        </wps:spPr>
                        <wps:txbx>
                          <w:txbxContent>
                            <w:p w:rsidR="0064404F" w:rsidRPr="00124B70" w:rsidRDefault="0064404F" w:rsidP="00526ACB">
                              <w:r>
                                <w:t>Процесс до выполнения fork()</w:t>
                              </w:r>
                            </w:p>
                          </w:txbxContent>
                        </wps:txbx>
                        <wps:bodyPr rot="0" vert="horz" wrap="square" lIns="91440" tIns="45720" rIns="91440" bIns="45720" anchor="t" anchorCtr="0" upright="1">
                          <a:noAutofit/>
                        </wps:bodyPr>
                      </wps:wsp>
                      <wps:wsp>
                        <wps:cNvPr id="1087" name="Поле 337"/>
                        <wps:cNvSpPr txBox="1">
                          <a:spLocks noChangeArrowheads="1"/>
                        </wps:cNvSpPr>
                        <wps:spPr bwMode="auto">
                          <a:xfrm>
                            <a:off x="457200" y="1219200"/>
                            <a:ext cx="1371600" cy="381000"/>
                          </a:xfrm>
                          <a:prstGeom prst="rect">
                            <a:avLst/>
                          </a:prstGeom>
                          <a:solidFill>
                            <a:srgbClr val="FFFFFF"/>
                          </a:solidFill>
                          <a:ln w="9525">
                            <a:solidFill>
                              <a:srgbClr val="000000"/>
                            </a:solidFill>
                            <a:miter lim="800000"/>
                            <a:headEnd/>
                            <a:tailEnd/>
                          </a:ln>
                        </wps:spPr>
                        <wps:txbx>
                          <w:txbxContent>
                            <w:p w:rsidR="0064404F" w:rsidRPr="00124B70" w:rsidRDefault="0064404F" w:rsidP="00526ACB">
                              <w:r>
                                <w:t>Процесс-сын</w:t>
                              </w:r>
                            </w:p>
                          </w:txbxContent>
                        </wps:txbx>
                        <wps:bodyPr rot="0" vert="horz" wrap="square" lIns="91440" tIns="45720" rIns="91440" bIns="45720" anchor="t" anchorCtr="0" upright="1">
                          <a:noAutofit/>
                        </wps:bodyPr>
                      </wps:wsp>
                      <wps:wsp>
                        <wps:cNvPr id="1088" name="Поле 338"/>
                        <wps:cNvSpPr txBox="1">
                          <a:spLocks noChangeArrowheads="1"/>
                        </wps:cNvSpPr>
                        <wps:spPr bwMode="auto">
                          <a:xfrm>
                            <a:off x="2438400" y="1219200"/>
                            <a:ext cx="1295400" cy="381000"/>
                          </a:xfrm>
                          <a:prstGeom prst="rect">
                            <a:avLst/>
                          </a:prstGeom>
                          <a:solidFill>
                            <a:srgbClr val="FFFFFF"/>
                          </a:solidFill>
                          <a:ln w="9525">
                            <a:solidFill>
                              <a:srgbClr val="000000"/>
                            </a:solidFill>
                            <a:miter lim="800000"/>
                            <a:headEnd/>
                            <a:tailEnd/>
                          </a:ln>
                        </wps:spPr>
                        <wps:txbx>
                          <w:txbxContent>
                            <w:p w:rsidR="0064404F" w:rsidRDefault="0064404F" w:rsidP="00526ACB">
                              <w:r>
                                <w:t>Процесс-отец</w:t>
                              </w:r>
                            </w:p>
                          </w:txbxContent>
                        </wps:txbx>
                        <wps:bodyPr rot="0" vert="horz" wrap="square" lIns="91440" tIns="45720" rIns="91440" bIns="45720" anchor="t" anchorCtr="0" upright="1">
                          <a:noAutofit/>
                        </wps:bodyPr>
                      </wps:wsp>
                      <wps:wsp>
                        <wps:cNvPr id="1089" name="Полилиния 339"/>
                        <wps:cNvSpPr>
                          <a:spLocks/>
                        </wps:cNvSpPr>
                        <wps:spPr bwMode="auto">
                          <a:xfrm flipH="1">
                            <a:off x="2133600" y="609600"/>
                            <a:ext cx="990600" cy="609600"/>
                          </a:xfrm>
                          <a:custGeom>
                            <a:avLst/>
                            <a:gdLst>
                              <a:gd name="T0" fmla="*/ 990600 w 1560"/>
                              <a:gd name="T1" fmla="*/ 0 h 960"/>
                              <a:gd name="T2" fmla="*/ 990600 w 1560"/>
                              <a:gd name="T3" fmla="*/ 247650 h 960"/>
                              <a:gd name="T4" fmla="*/ 0 w 1560"/>
                              <a:gd name="T5" fmla="*/ 266700 h 960"/>
                              <a:gd name="T6" fmla="*/ 0 w 1560"/>
                              <a:gd name="T7" fmla="*/ 609600 h 9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560" h="960">
                                <a:moveTo>
                                  <a:pt x="1560" y="0"/>
                                </a:moveTo>
                                <a:lnTo>
                                  <a:pt x="1560" y="390"/>
                                </a:lnTo>
                                <a:lnTo>
                                  <a:pt x="0" y="420"/>
                                </a:lnTo>
                                <a:lnTo>
                                  <a:pt x="0" y="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0" name="Полилиния 340"/>
                        <wps:cNvSpPr>
                          <a:spLocks/>
                        </wps:cNvSpPr>
                        <wps:spPr bwMode="auto">
                          <a:xfrm>
                            <a:off x="1143000" y="609600"/>
                            <a:ext cx="990600" cy="609600"/>
                          </a:xfrm>
                          <a:custGeom>
                            <a:avLst/>
                            <a:gdLst>
                              <a:gd name="T0" fmla="*/ 990600 w 1560"/>
                              <a:gd name="T1" fmla="*/ 0 h 960"/>
                              <a:gd name="T2" fmla="*/ 990600 w 1560"/>
                              <a:gd name="T3" fmla="*/ 247650 h 960"/>
                              <a:gd name="T4" fmla="*/ 0 w 1560"/>
                              <a:gd name="T5" fmla="*/ 266700 h 960"/>
                              <a:gd name="T6" fmla="*/ 0 w 1560"/>
                              <a:gd name="T7" fmla="*/ 609600 h 96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560" h="960">
                                <a:moveTo>
                                  <a:pt x="1560" y="0"/>
                                </a:moveTo>
                                <a:lnTo>
                                  <a:pt x="1560" y="390"/>
                                </a:lnTo>
                                <a:lnTo>
                                  <a:pt x="0" y="420"/>
                                </a:lnTo>
                                <a:lnTo>
                                  <a:pt x="0" y="9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1" name="Поле 341"/>
                        <wps:cNvSpPr txBox="1">
                          <a:spLocks noChangeArrowheads="1"/>
                        </wps:cNvSpPr>
                        <wps:spPr bwMode="auto">
                          <a:xfrm>
                            <a:off x="3048000" y="533400"/>
                            <a:ext cx="12192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04F" w:rsidRPr="00124B70" w:rsidRDefault="0064404F" w:rsidP="00526ACB">
                              <w:r>
                                <w:t>Fork&gt;0</w:t>
                              </w:r>
                            </w:p>
                          </w:txbxContent>
                        </wps:txbx>
                        <wps:bodyPr rot="0" vert="horz" wrap="square" lIns="91440" tIns="45720" rIns="91440" bIns="45720" anchor="t" anchorCtr="0" upright="1">
                          <a:noAutofit/>
                        </wps:bodyPr>
                      </wps:wsp>
                      <wps:wsp>
                        <wps:cNvPr id="1092" name="Поле 342"/>
                        <wps:cNvSpPr txBox="1">
                          <a:spLocks noChangeArrowheads="1"/>
                        </wps:cNvSpPr>
                        <wps:spPr bwMode="auto">
                          <a:xfrm>
                            <a:off x="457200" y="533400"/>
                            <a:ext cx="12192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04F" w:rsidRPr="00124B70" w:rsidRDefault="0064404F" w:rsidP="00526ACB">
                              <w:r>
                                <w:t>Fork == 0</w:t>
                              </w:r>
                            </w:p>
                          </w:txbxContent>
                        </wps:txbx>
                        <wps:bodyPr rot="0" vert="horz" wrap="square" lIns="91440" tIns="45720" rIns="91440" bIns="45720" anchor="t" anchorCtr="0" upright="1">
                          <a:noAutofit/>
                        </wps:bodyPr>
                      </wps:wsp>
                    </wpc:wpc>
                  </a:graphicData>
                </a:graphic>
              </wp:inline>
            </w:drawing>
          </mc:Choice>
          <mc:Fallback>
            <w:pict>
              <v:group w14:anchorId="5ECCB7E4" id="Полотно 334" o:spid="_x0000_s1081" editas="canvas" style="width:336pt;height:126pt;mso-position-horizontal-relative:char;mso-position-vertical-relative:line" coordsize="42672,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">
                <v:shape id="_x0000_s1082" type="#_x0000_t75" style="position:absolute;width:42672;height:16002;visibility:visible;mso-wrap-style:square">
                  <v:fill o:detectmouseclick="t"/>
                  <v:path o:connecttype="none"/>
                </v:shape>
                <v:shape id="Поле 336" o:spid="_x0000_s1083" type="#_x0000_t202" style="position:absolute;left:13716;top:762;width:16002;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pmMQA&#10;AADdAAAADwAAAGRycy9kb3ducmV2LnhtbERPTWvCQBC9F/oflil4KXVTlTRGVymFit6sLfU6ZMck&#10;mJ1Nd7cx/ntXELzN433OfNmbRnTkfG1ZweswAUFcWF1zqeDn+/MlA+EDssbGMik4k4fl4vFhjrm2&#10;J/6ibhdKEUPY56igCqHNpfRFRQb90LbEkTtYZzBE6EqpHZ5iuGnkKElSabDm2FBhSx8VFcfdv1GQ&#10;Tdbd3m/G298iPTTT8PzWrf6cUoOn/n0GIlAf7uKbe63j/CRL4fpNPEE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JKZjEAAAA3QAAAA8AAAAAAAAAAAAAAAAAmAIAAGRycy9k&#10;b3ducmV2LnhtbFBLBQYAAAAABAAEAPUAAACJAwAAAAA=&#10;">
                  <v:textbox>
                    <w:txbxContent>
                      <w:p w:rsidR="0064404F" w:rsidRPr="00124B70" w:rsidRDefault="0064404F" w:rsidP="00526ACB">
                        <w:r>
                          <w:t>Процесс до выполнения fork()</w:t>
                        </w:r>
                      </w:p>
                    </w:txbxContent>
                  </v:textbox>
                </v:shape>
                <v:shape id="Поле 337" o:spid="_x0000_s1084" type="#_x0000_t202" style="position:absolute;left:4572;top:12192;width:1371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MA8QA&#10;AADdAAAADwAAAGRycy9kb3ducmV2LnhtbERPTWvCQBC9C/6HZYReRDdtRdPUVUSw2JuNYq9DdkxC&#10;s7Pp7hrTf98tCL3N433Oct2bRnTkfG1ZweM0AUFcWF1zqeB03E1SED4ga2wsk4If8rBeDQdLzLS9&#10;8Qd1eShFDGGfoYIqhDaT0hcVGfRT2xJH7mKdwRChK6V2eIvhppFPSTKXBmuODRW2tK2o+MqvRkE6&#10;23ef/v35cC7ml+YljBfd27dT6mHUb15BBOrDv/ju3us4P0kX8PdNP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FjAPEAAAA3QAAAA8AAAAAAAAAAAAAAAAAmAIAAGRycy9k&#10;b3ducmV2LnhtbFBLBQYAAAAABAAEAPUAAACJAwAAAAA=&#10;">
                  <v:textbox>
                    <w:txbxContent>
                      <w:p w:rsidR="0064404F" w:rsidRPr="00124B70" w:rsidRDefault="0064404F" w:rsidP="00526ACB">
                        <w:r>
                          <w:t>Процесс-сын</w:t>
                        </w:r>
                      </w:p>
                    </w:txbxContent>
                  </v:textbox>
                </v:shape>
                <v:shape id="Поле 338" o:spid="_x0000_s1085" type="#_x0000_t202" style="position:absolute;left:24384;top:12192;width:12954;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YcccA&#10;AADdAAAADwAAAGRycy9kb3ducmV2LnhtbESPQU/CQBCF7yb+h82YeCGwVQmUykKMiQZuiASuk+7Q&#10;NnZn6+5a6r93DiTeZvLevPfNcj24VvUUYuPZwMMkA0VcettwZeDw+TbOQcWEbLH1TAZ+KcJ6dXuz&#10;xML6C39Qv0+VkhCOBRqoU+oKrWNZk8M48R2xaGcfHCZZQ6VtwIuEu1Y/ZtlMO2xYGmrs6LWm8mv/&#10;4wzk001/itun3bGcndtFGs379+9gzP3d8PIMKtGQ/s3X640V/CwXXPlGRtCr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waGHHHAAAA3QAAAA8AAAAAAAAAAAAAAAAAmAIAAGRy&#10;cy9kb3ducmV2LnhtbFBLBQYAAAAABAAEAPUAAACMAwAAAAA=&#10;">
                  <v:textbox>
                    <w:txbxContent>
                      <w:p w:rsidR="0064404F" w:rsidRDefault="0064404F" w:rsidP="00526ACB">
                        <w:r>
                          <w:t>Процесс-отец</w:t>
                        </w:r>
                      </w:p>
                    </w:txbxContent>
                  </v:textbox>
                </v:shape>
                <v:shape id="Полилиния 339" o:spid="_x0000_s1086" style="position:absolute;left:21336;top:6096;width:9906;height:6096;flip:x;visibility:visible;mso-wrap-style:square;v-text-anchor:top" coordsize="15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PdMIA&#10;AADdAAAADwAAAGRycy9kb3ducmV2LnhtbERPTYvCMBC9L/gfwgh7W1M9uG41igiCoJdWYfU2NGNT&#10;bSalidr99xtB8DaP9zmzRWdrcafWV44VDAcJCOLC6YpLBYf9+msCwgdkjbVjUvBHHhbz3scMU+0e&#10;nNE9D6WIIexTVGBCaFIpfWHIoh+4hjhyZ9daDBG2pdQtPmK4reUoScbSYsWxwWBDK0PFNb9ZBcem&#10;OOVhi2tzGZ0Ou+47y353mVKf/W45BRGoC2/xy73RcX4y+YHnN/EE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9k90wgAAAN0AAAAPAAAAAAAAAAAAAAAAAJgCAABkcnMvZG93&#10;bnJldi54bWxQSwUGAAAAAAQABAD1AAAAhwMAAAAA&#10;" path="m1560,r,390l,420,,960e" filled="f">
                  <v:path arrowok="t" o:connecttype="custom" o:connectlocs="629031000,0;629031000,157257750;0,169354500;0,387096000" o:connectangles="0,0,0,0"/>
                </v:shape>
                <v:shape id="Полилиния 340" o:spid="_x0000_s1087" style="position:absolute;left:11430;top:6096;width:9906;height:6096;visibility:visible;mso-wrap-style:square;v-text-anchor:top" coordsize="15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7dKMcA&#10;AADdAAAADwAAAGRycy9kb3ducmV2LnhtbESP0WrCQBBF34X+wzIFX6RuVChtmo1oS0ELWtR+wJCd&#10;JqnZ2ZDdavx750HwbYZ7594z2bx3jTpRF2rPBibjBBRx4W3NpYGfw+fTC6gQkS02nsnAhQLM84dB&#10;hqn1Z97RaR9LJSEcUjRQxdimWoeiIodh7Fti0X595zDK2pXadniWcNfoaZI8a4c1S0OFLb1XVBz3&#10;/87AYRnCdt3MRrPd18diFb+X681fb8zwsV+8gYrUx7v5dr2ygp+8Cr98IyPo/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3SjHAAAA3QAAAA8AAAAAAAAAAAAAAAAAmAIAAGRy&#10;cy9kb3ducmV2LnhtbFBLBQYAAAAABAAEAPUAAACMAwAAAAA=&#10;" path="m1560,r,390l,420,,960e" filled="f">
                  <v:path arrowok="t" o:connecttype="custom" o:connectlocs="629031000,0;629031000,157257750;0,169354500;0,387096000" o:connectangles="0,0,0,0"/>
                </v:shape>
                <v:shape id="Поле 341" o:spid="_x0000_s1088" type="#_x0000_t202" style="position:absolute;left:30480;top:5334;width:1219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9XN8MA&#10;AADdAAAADwAAAGRycy9kb3ducmV2LnhtbERPTWvCQBC9C/6HZQRvZteixaRuQmkpeLJUW8HbkB2T&#10;0OxsyG5N/PfdQsHbPN7nbIvRtuJKvW8ca1gmCgRx6UzDlYbP49tiA8IHZIOtY9JwIw9FPp1sMTNu&#10;4A+6HkIlYgj7DDXUIXSZlL6syaJPXEccuYvrLYYI+0qaHocYblv5oNSjtNhwbKixo5eayu/Dj9Xw&#10;tb+cTyv1Xr3adTe4UUm2qdR6Phufn0AEGsNd/O/emThfpUv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9XN8MAAADdAAAADwAAAAAAAAAAAAAAAACYAgAAZHJzL2Rv&#10;d25yZXYueG1sUEsFBgAAAAAEAAQA9QAAAIgDAAAAAA==&#10;" filled="f" stroked="f">
                  <v:textbox>
                    <w:txbxContent>
                      <w:p w:rsidR="0064404F" w:rsidRPr="00124B70" w:rsidRDefault="0064404F" w:rsidP="00526ACB">
                        <w:r>
                          <w:t>Fork&gt;0</w:t>
                        </w:r>
                      </w:p>
                    </w:txbxContent>
                  </v:textbox>
                </v:shape>
                <v:shape id="Поле 342" o:spid="_x0000_s1089" type="#_x0000_t202" style="position:absolute;left:4572;top:5334;width:1219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3JQMMA&#10;AADdAAAADwAAAGRycy9kb3ducmV2LnhtbERPyWrDMBC9F/IPYgK91VJCW2InsgktgZ5amg1yG6yJ&#10;bWKNjKXE7t9XhUJu83jrrIrRtuJGvW8ca5glCgRx6UzDlYb9bvO0AOEDssHWMWn4IQ9FPnlYYWbc&#10;wN9024ZKxBD2GWqoQ+gyKX1Zk0WfuI44cmfXWwwR9pU0PQ4x3LZyrtSrtNhwbKixo7eaysv2ajUc&#10;Ps+n47P6qt7tSze4UUm2qdT6cTqulyACjeEu/nd/mDhfpXP4+ya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3JQMMAAADdAAAADwAAAAAAAAAAAAAAAACYAgAAZHJzL2Rv&#10;d25yZXYueG1sUEsFBgAAAAAEAAQA9QAAAIgDAAAAAA==&#10;" filled="f" stroked="f">
                  <v:textbox>
                    <w:txbxContent>
                      <w:p w:rsidR="0064404F" w:rsidRPr="00124B70" w:rsidRDefault="0064404F" w:rsidP="00526ACB">
                        <w:r>
                          <w:t>Fork == 0</w:t>
                        </w:r>
                      </w:p>
                    </w:txbxContent>
                  </v:textbox>
                </v:shape>
                <w10:anchorlock/>
              </v:group>
            </w:pict>
          </mc:Fallback>
        </mc:AlternateContent>
      </w:r>
    </w:p>
    <w:p w:rsidR="00526ACB" w:rsidRPr="00687FE1" w:rsidRDefault="00526ACB" w:rsidP="00526ACB">
      <w:pPr>
        <w:overflowPunct w:val="0"/>
        <w:autoSpaceDE w:val="0"/>
        <w:autoSpaceDN w:val="0"/>
        <w:adjustRightInd w:val="0"/>
        <w:jc w:val="both"/>
        <w:textAlignment w:val="baseline"/>
        <w:rPr>
          <w:noProof/>
          <w:sz w:val="28"/>
          <w:szCs w:val="20"/>
        </w:rPr>
      </w:pP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687FE1">
        <w:rPr>
          <w:noProof/>
          <w:sz w:val="28"/>
          <w:szCs w:val="20"/>
        </w:rPr>
        <w:tab/>
      </w:r>
      <w:r w:rsidRPr="00F5449A">
        <w:rPr>
          <w:noProof/>
          <w:sz w:val="28"/>
          <w:szCs w:val="20"/>
          <w:lang w:val="ru-RU"/>
        </w:rPr>
        <w:t xml:space="preserve">Новый процесс порождается с помощью системного вызова </w:t>
      </w:r>
      <w:r w:rsidRPr="00687FE1">
        <w:rPr>
          <w:b/>
          <w:noProof/>
          <w:sz w:val="28"/>
          <w:szCs w:val="20"/>
        </w:rPr>
        <w:t>fork</w:t>
      </w:r>
      <w:r w:rsidRPr="00F5449A">
        <w:rPr>
          <w:noProof/>
          <w:sz w:val="28"/>
          <w:szCs w:val="20"/>
          <w:lang w:val="ru-RU"/>
        </w:rPr>
        <w:t>. Порожденный процесс (процесс-сын) является точной копией процесса, выполнившего этот системный вызов, то есть родительского процесса. Процессу сыну передаются следующие атрибуты родительского процесса:</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идентификаторы пользователя и группы;</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переменные окружения;</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диспозиция сигналов и их обработчики;</w:t>
      </w:r>
    </w:p>
    <w:p w:rsidR="00526ACB" w:rsidRPr="00F5449A" w:rsidRDefault="00526ACB" w:rsidP="00526ACB">
      <w:pPr>
        <w:overflowPunct w:val="0"/>
        <w:autoSpaceDE w:val="0"/>
        <w:autoSpaceDN w:val="0"/>
        <w:adjustRightInd w:val="0"/>
        <w:ind w:left="567"/>
        <w:jc w:val="both"/>
        <w:textAlignment w:val="baseline"/>
        <w:rPr>
          <w:noProof/>
          <w:sz w:val="28"/>
          <w:szCs w:val="20"/>
          <w:lang w:val="ru-RU"/>
        </w:rPr>
      </w:pPr>
      <w:r w:rsidRPr="00F5449A">
        <w:rPr>
          <w:noProof/>
          <w:sz w:val="28"/>
          <w:szCs w:val="20"/>
          <w:lang w:val="ru-RU"/>
        </w:rPr>
        <w:t>- текущий и корневой каталог;</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lastRenderedPageBreak/>
        <w:t>- маска создания файлов;</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все файловые дескрипторы, включая файловые указатели;</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управляющий терминал.</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Виртуальная память процесса-сына не отличается от образа родительской. Такие же сегменты кода, данных, стека, разделяемой памяти и других видов памяти.</w:t>
      </w:r>
    </w:p>
    <w:p w:rsidR="00526ACB" w:rsidRPr="00F5449A" w:rsidRDefault="00526ACB" w:rsidP="00526ACB">
      <w:pPr>
        <w:overflowPunct w:val="0"/>
        <w:autoSpaceDE w:val="0"/>
        <w:autoSpaceDN w:val="0"/>
        <w:adjustRightInd w:val="0"/>
        <w:ind w:firstLine="708"/>
        <w:jc w:val="both"/>
        <w:textAlignment w:val="baseline"/>
        <w:rPr>
          <w:noProof/>
          <w:sz w:val="28"/>
          <w:szCs w:val="20"/>
          <w:lang w:val="ru-RU"/>
        </w:rPr>
      </w:pPr>
      <w:r w:rsidRPr="00F5449A">
        <w:rPr>
          <w:noProof/>
          <w:sz w:val="28"/>
          <w:szCs w:val="20"/>
          <w:lang w:val="ru-RU"/>
        </w:rPr>
        <w:t xml:space="preserve">После вызова </w:t>
      </w:r>
      <w:r w:rsidRPr="00687FE1">
        <w:rPr>
          <w:b/>
          <w:noProof/>
          <w:sz w:val="28"/>
          <w:szCs w:val="20"/>
        </w:rPr>
        <w:t>fork</w:t>
      </w:r>
      <w:r w:rsidRPr="00F5449A">
        <w:rPr>
          <w:noProof/>
          <w:sz w:val="28"/>
          <w:szCs w:val="20"/>
          <w:lang w:val="ru-RU"/>
        </w:rPr>
        <w:t xml:space="preserve"> уже развиваются два процесса. Родительский и дочерний процесс, оба  выполняют одну и ту же команду, но по разным ветвям. Между порождающим и порожденным процессом имеются отличия:</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 процессу-сыну присваивается уникальный идентификатор </w:t>
      </w:r>
      <w:r w:rsidRPr="00687FE1">
        <w:rPr>
          <w:noProof/>
          <w:sz w:val="28"/>
          <w:szCs w:val="20"/>
        </w:rPr>
        <w:t>PID</w:t>
      </w:r>
      <w:r w:rsidRPr="00F5449A">
        <w:rPr>
          <w:noProof/>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родительские идентификаторы для процесса-отца и процесса-сына различны - у процесса-сына есть собственный идентификатор процесса-отца;</w:t>
      </w:r>
    </w:p>
    <w:p w:rsidR="00526ACB" w:rsidRPr="00F5449A" w:rsidRDefault="00526ACB" w:rsidP="00526ACB">
      <w:pPr>
        <w:widowControl w:val="0"/>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 значение, возвращаемое системным вызовом </w:t>
      </w:r>
      <w:r w:rsidRPr="00687FE1">
        <w:rPr>
          <w:noProof/>
          <w:sz w:val="28"/>
          <w:szCs w:val="20"/>
        </w:rPr>
        <w:t>fork</w:t>
      </w:r>
      <w:r w:rsidRPr="00F5449A">
        <w:rPr>
          <w:noProof/>
          <w:sz w:val="28"/>
          <w:szCs w:val="20"/>
          <w:lang w:val="ru-RU"/>
        </w:rPr>
        <w:t xml:space="preserve">, различно для процесса-отца и процесса-сына. Отцу возвращается значение, равное идентификатору </w:t>
      </w:r>
      <w:r w:rsidRPr="00687FE1">
        <w:rPr>
          <w:noProof/>
          <w:sz w:val="28"/>
          <w:szCs w:val="20"/>
        </w:rPr>
        <w:t>PID</w:t>
      </w:r>
      <w:r w:rsidRPr="00F5449A">
        <w:rPr>
          <w:noProof/>
          <w:sz w:val="28"/>
          <w:szCs w:val="20"/>
          <w:lang w:val="ru-RU"/>
        </w:rPr>
        <w:t xml:space="preserve"> сына, а процессу-сыну возвращается значение 0. При ошибке возвращается значение –1.</w:t>
      </w:r>
    </w:p>
    <w:p w:rsidR="00526ACB" w:rsidRPr="00F5449A" w:rsidRDefault="00526ACB" w:rsidP="00526ACB">
      <w:pPr>
        <w:overflowPunct w:val="0"/>
        <w:autoSpaceDE w:val="0"/>
        <w:autoSpaceDN w:val="0"/>
        <w:adjustRightInd w:val="0"/>
        <w:ind w:firstLine="708"/>
        <w:jc w:val="both"/>
        <w:textAlignment w:val="baseline"/>
        <w:rPr>
          <w:noProof/>
          <w:sz w:val="28"/>
          <w:szCs w:val="20"/>
          <w:lang w:val="ru-RU"/>
        </w:rPr>
      </w:pPr>
      <w:r w:rsidRPr="00F5449A">
        <w:rPr>
          <w:noProof/>
          <w:sz w:val="28"/>
          <w:szCs w:val="20"/>
          <w:lang w:val="ru-RU"/>
        </w:rPr>
        <w:t xml:space="preserve">При этом могут обнаруживаться две ошибочные ситуации, которые обнаруживаются в специальной переменной </w:t>
      </w:r>
      <w:r w:rsidRPr="00687FE1">
        <w:rPr>
          <w:noProof/>
          <w:sz w:val="28"/>
          <w:szCs w:val="20"/>
        </w:rPr>
        <w:t>errno</w:t>
      </w:r>
      <w:r w:rsidRPr="00F5449A">
        <w:rPr>
          <w:noProof/>
          <w:sz w:val="28"/>
          <w:szCs w:val="20"/>
          <w:lang w:val="ru-RU"/>
        </w:rPr>
        <w:t>.</w:t>
      </w:r>
    </w:p>
    <w:p w:rsidR="00526ACB" w:rsidRPr="00F5449A" w:rsidRDefault="00526ACB" w:rsidP="00526ACB">
      <w:pPr>
        <w:overflowPunct w:val="0"/>
        <w:autoSpaceDE w:val="0"/>
        <w:autoSpaceDN w:val="0"/>
        <w:adjustRightInd w:val="0"/>
        <w:ind w:firstLine="708"/>
        <w:jc w:val="both"/>
        <w:textAlignment w:val="baseline"/>
        <w:rPr>
          <w:noProof/>
          <w:sz w:val="28"/>
          <w:szCs w:val="20"/>
          <w:lang w:val="ru-RU"/>
        </w:rPr>
      </w:pPr>
      <w:r w:rsidRPr="00687FE1">
        <w:rPr>
          <w:noProof/>
          <w:sz w:val="28"/>
          <w:szCs w:val="20"/>
        </w:rPr>
        <w:t>ENOMEM</w:t>
      </w:r>
      <w:r w:rsidRPr="00F5449A">
        <w:rPr>
          <w:noProof/>
          <w:sz w:val="28"/>
          <w:szCs w:val="20"/>
          <w:lang w:val="ru-RU"/>
        </w:rPr>
        <w:t xml:space="preserve"> </w:t>
      </w:r>
      <w:r w:rsidRPr="00687FE1">
        <w:rPr>
          <w:noProof/>
          <w:sz w:val="28"/>
          <w:szCs w:val="28"/>
        </w:rPr>
        <w:sym w:font="Symbol" w:char="F0BE"/>
      </w:r>
      <w:r w:rsidRPr="00F5449A">
        <w:rPr>
          <w:noProof/>
          <w:sz w:val="28"/>
          <w:szCs w:val="20"/>
          <w:lang w:val="ru-RU"/>
        </w:rPr>
        <w:t xml:space="preserve"> для создания нового процесса не хватает памяти.</w:t>
      </w:r>
    </w:p>
    <w:p w:rsidR="00526ACB" w:rsidRPr="00F5449A" w:rsidRDefault="00526ACB" w:rsidP="00526ACB">
      <w:pPr>
        <w:overflowPunct w:val="0"/>
        <w:autoSpaceDE w:val="0"/>
        <w:autoSpaceDN w:val="0"/>
        <w:adjustRightInd w:val="0"/>
        <w:ind w:firstLine="708"/>
        <w:jc w:val="both"/>
        <w:textAlignment w:val="baseline"/>
        <w:rPr>
          <w:noProof/>
          <w:sz w:val="28"/>
          <w:szCs w:val="20"/>
          <w:lang w:val="ru-RU"/>
        </w:rPr>
      </w:pPr>
      <w:r w:rsidRPr="00687FE1">
        <w:rPr>
          <w:noProof/>
          <w:sz w:val="28"/>
          <w:szCs w:val="20"/>
        </w:rPr>
        <w:t>EAGAIN</w:t>
      </w:r>
      <w:r w:rsidRPr="00F5449A">
        <w:rPr>
          <w:noProof/>
          <w:sz w:val="28"/>
          <w:szCs w:val="20"/>
          <w:lang w:val="ru-RU"/>
        </w:rPr>
        <w:t xml:space="preserve"> </w:t>
      </w:r>
      <w:r w:rsidRPr="00687FE1">
        <w:rPr>
          <w:noProof/>
          <w:sz w:val="28"/>
          <w:szCs w:val="28"/>
        </w:rPr>
        <w:sym w:font="Symbol" w:char="F0BE"/>
      </w:r>
      <w:r w:rsidRPr="00F5449A">
        <w:rPr>
          <w:noProof/>
          <w:sz w:val="28"/>
          <w:szCs w:val="20"/>
          <w:lang w:val="ru-RU"/>
        </w:rPr>
        <w:t xml:space="preserve"> количество текущих процессов превышает установленные в системе ограничения.</w:t>
      </w:r>
    </w:p>
    <w:p w:rsidR="00526ACB" w:rsidRPr="00F5449A" w:rsidRDefault="00526ACB" w:rsidP="00526ACB">
      <w:pPr>
        <w:overflowPunct w:val="0"/>
        <w:autoSpaceDE w:val="0"/>
        <w:autoSpaceDN w:val="0"/>
        <w:adjustRightInd w:val="0"/>
        <w:ind w:firstLine="708"/>
        <w:jc w:val="both"/>
        <w:textAlignment w:val="baseline"/>
        <w:rPr>
          <w:noProof/>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noProof/>
          <w:sz w:val="26"/>
          <w:szCs w:val="26"/>
          <w:lang w:val="ru-RU"/>
        </w:rPr>
      </w:pPr>
      <w:bookmarkStart w:id="89" w:name="_Toc41918459"/>
      <w:bookmarkStart w:id="90" w:name="_Toc215646285"/>
      <w:r w:rsidRPr="00F5449A">
        <w:rPr>
          <w:rFonts w:ascii="Arial" w:hAnsi="Arial" w:cs="Arial"/>
          <w:b/>
          <w:bCs/>
          <w:noProof/>
          <w:sz w:val="26"/>
          <w:szCs w:val="26"/>
          <w:lang w:val="ru-RU"/>
        </w:rPr>
        <w:t>Атрибуты процесса</w:t>
      </w:r>
      <w:bookmarkEnd w:id="89"/>
      <w:bookmarkEnd w:id="90"/>
    </w:p>
    <w:p w:rsidR="00526ACB" w:rsidRPr="00F5449A" w:rsidRDefault="00526ACB" w:rsidP="00526ACB">
      <w:pPr>
        <w:overflowPunct w:val="0"/>
        <w:autoSpaceDE w:val="0"/>
        <w:autoSpaceDN w:val="0"/>
        <w:adjustRightInd w:val="0"/>
        <w:jc w:val="center"/>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1. Идентификатор процесса (</w:t>
      </w:r>
      <w:r w:rsidRPr="00687FE1">
        <w:rPr>
          <w:b/>
          <w:noProof/>
          <w:sz w:val="28"/>
          <w:szCs w:val="20"/>
        </w:rPr>
        <w:t>PID</w:t>
      </w:r>
      <w:r w:rsidRPr="00F5449A">
        <w:rPr>
          <w:noProof/>
          <w:sz w:val="28"/>
          <w:szCs w:val="20"/>
          <w:lang w:val="ru-RU"/>
        </w:rPr>
        <w:t xml:space="preserve">). Каждый процесс имеет уникальный идентификатор, позволяющий ядру системы различать процессы. Когда создается новый процесс, ядро присваивает ему следующий свободный идентификатор. Присваивание идентификаторов происходит по нарастанию, т.е. идентификатор следующего процесса больше идентификатора процесса, созданного перед ним. Если идентификатор достигает максимально возможного </w:t>
      </w:r>
      <w:r w:rsidRPr="00F5449A">
        <w:rPr>
          <w:noProof/>
          <w:sz w:val="28"/>
          <w:szCs w:val="20"/>
          <w:lang w:val="ru-RU"/>
        </w:rPr>
        <w:lastRenderedPageBreak/>
        <w:t>значения, то следующий процесс получит минимальный свободный идентификатор и цикл повторится. Когда процесс завершает свою работы, ядро освобождает занятый им идентификатор.</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CF45FA">
      <w:pPr>
        <w:numPr>
          <w:ilvl w:val="0"/>
          <w:numId w:val="8"/>
        </w:numPr>
        <w:overflowPunct w:val="0"/>
        <w:autoSpaceDE w:val="0"/>
        <w:autoSpaceDN w:val="0"/>
        <w:adjustRightInd w:val="0"/>
        <w:spacing w:after="0" w:line="240" w:lineRule="auto"/>
        <w:jc w:val="both"/>
        <w:textAlignment w:val="baseline"/>
        <w:rPr>
          <w:noProof/>
          <w:sz w:val="28"/>
          <w:szCs w:val="20"/>
          <w:lang w:val="ru-RU"/>
        </w:rPr>
      </w:pPr>
      <w:r w:rsidRPr="00687FE1">
        <w:rPr>
          <w:i/>
          <w:noProof/>
          <w:sz w:val="28"/>
          <w:szCs w:val="20"/>
        </w:rPr>
        <w:t>pid</w:t>
      </w:r>
      <w:r w:rsidRPr="00F5449A">
        <w:rPr>
          <w:i/>
          <w:noProof/>
          <w:sz w:val="28"/>
          <w:szCs w:val="20"/>
          <w:lang w:val="ru-RU"/>
        </w:rPr>
        <w:t>_</w:t>
      </w:r>
      <w:r w:rsidRPr="00687FE1">
        <w:rPr>
          <w:i/>
          <w:noProof/>
          <w:sz w:val="28"/>
          <w:szCs w:val="20"/>
        </w:rPr>
        <w:t>t</w:t>
      </w:r>
      <w:r w:rsidRPr="00F5449A">
        <w:rPr>
          <w:i/>
          <w:noProof/>
          <w:sz w:val="28"/>
          <w:szCs w:val="20"/>
          <w:lang w:val="ru-RU"/>
        </w:rPr>
        <w:t xml:space="preserve"> </w:t>
      </w:r>
      <w:r w:rsidRPr="00687FE1">
        <w:rPr>
          <w:i/>
          <w:noProof/>
          <w:sz w:val="28"/>
          <w:szCs w:val="20"/>
        </w:rPr>
        <w:t>getpid</w:t>
      </w:r>
      <w:r w:rsidRPr="00F5449A">
        <w:rPr>
          <w:i/>
          <w:noProof/>
          <w:sz w:val="28"/>
          <w:szCs w:val="20"/>
          <w:lang w:val="ru-RU"/>
        </w:rPr>
        <w:t xml:space="preserve"> (</w:t>
      </w:r>
      <w:r w:rsidRPr="00687FE1">
        <w:rPr>
          <w:i/>
          <w:noProof/>
          <w:sz w:val="28"/>
          <w:szCs w:val="20"/>
        </w:rPr>
        <w:t>void</w:t>
      </w:r>
      <w:r w:rsidRPr="00F5449A">
        <w:rPr>
          <w:i/>
          <w:noProof/>
          <w:sz w:val="28"/>
          <w:szCs w:val="20"/>
          <w:lang w:val="ru-RU"/>
        </w:rPr>
        <w:t>)</w:t>
      </w:r>
      <w:r w:rsidRPr="00F5449A">
        <w:rPr>
          <w:noProof/>
          <w:sz w:val="28"/>
          <w:szCs w:val="20"/>
          <w:lang w:val="ru-RU"/>
        </w:rPr>
        <w:t xml:space="preserve"> - системный вызов, возвращающий идентификатор данного процесса.</w:t>
      </w:r>
    </w:p>
    <w:p w:rsidR="00526ACB" w:rsidRPr="00F5449A" w:rsidRDefault="00526ACB" w:rsidP="00526ACB">
      <w:pPr>
        <w:overflowPunct w:val="0"/>
        <w:autoSpaceDE w:val="0"/>
        <w:autoSpaceDN w:val="0"/>
        <w:adjustRightInd w:val="0"/>
        <w:ind w:firstLine="567"/>
        <w:jc w:val="both"/>
        <w:textAlignment w:val="baseline"/>
        <w:rPr>
          <w:i/>
          <w:noProof/>
          <w:sz w:val="28"/>
          <w:szCs w:val="20"/>
          <w:u w:val="single"/>
          <w:lang w:val="ru-RU"/>
        </w:rPr>
      </w:pPr>
    </w:p>
    <w:p w:rsidR="00526ACB" w:rsidRPr="00F5449A" w:rsidRDefault="00526ACB" w:rsidP="00526ACB">
      <w:pPr>
        <w:overflowPunct w:val="0"/>
        <w:autoSpaceDE w:val="0"/>
        <w:autoSpaceDN w:val="0"/>
        <w:adjustRightInd w:val="0"/>
        <w:ind w:firstLine="567"/>
        <w:jc w:val="both"/>
        <w:textAlignment w:val="baseline"/>
        <w:rPr>
          <w:i/>
          <w:noProof/>
          <w:sz w:val="28"/>
          <w:szCs w:val="20"/>
          <w:u w:val="single"/>
          <w:lang w:val="ru-RU"/>
        </w:rPr>
      </w:pPr>
      <w:r w:rsidRPr="00F5449A">
        <w:rPr>
          <w:i/>
          <w:noProof/>
          <w:sz w:val="28"/>
          <w:szCs w:val="20"/>
          <w:u w:val="single"/>
          <w:lang w:val="ru-RU"/>
        </w:rPr>
        <w:t>Пример:</w:t>
      </w:r>
    </w:p>
    <w:p w:rsidR="00526ACB" w:rsidRPr="00F5449A" w:rsidRDefault="00526ACB" w:rsidP="00526ACB">
      <w:pPr>
        <w:overflowPunct w:val="0"/>
        <w:autoSpaceDE w:val="0"/>
        <w:autoSpaceDN w:val="0"/>
        <w:adjustRightInd w:val="0"/>
        <w:jc w:val="both"/>
        <w:textAlignment w:val="baseline"/>
        <w:rPr>
          <w:i/>
          <w:noProof/>
          <w:sz w:val="28"/>
          <w:szCs w:val="28"/>
          <w:lang w:val="ru-RU"/>
        </w:rPr>
      </w:pPr>
      <w:r w:rsidRPr="00F5449A">
        <w:rPr>
          <w:i/>
          <w:noProof/>
          <w:lang w:val="ru-RU"/>
        </w:rPr>
        <w:t>/</w:t>
      </w:r>
      <w:r w:rsidRPr="00F5449A">
        <w:rPr>
          <w:i/>
          <w:noProof/>
          <w:sz w:val="28"/>
          <w:szCs w:val="28"/>
          <w:lang w:val="ru-RU"/>
        </w:rPr>
        <w:t>*</w:t>
      </w:r>
    </w:p>
    <w:p w:rsidR="00526ACB" w:rsidRPr="00F5449A" w:rsidRDefault="00526ACB" w:rsidP="00526ACB">
      <w:pPr>
        <w:overflowPunct w:val="0"/>
        <w:autoSpaceDE w:val="0"/>
        <w:autoSpaceDN w:val="0"/>
        <w:adjustRightInd w:val="0"/>
        <w:ind w:firstLine="567"/>
        <w:jc w:val="both"/>
        <w:textAlignment w:val="baseline"/>
        <w:rPr>
          <w:i/>
          <w:noProof/>
          <w:sz w:val="28"/>
          <w:szCs w:val="28"/>
          <w:lang w:val="ru-RU"/>
        </w:rPr>
      </w:pPr>
      <w:r w:rsidRPr="00F5449A">
        <w:rPr>
          <w:i/>
          <w:noProof/>
          <w:sz w:val="28"/>
          <w:szCs w:val="28"/>
          <w:lang w:val="ru-RU"/>
        </w:rPr>
        <w:t>Создаёт временный файл : /</w:t>
      </w:r>
      <w:r w:rsidRPr="00687FE1">
        <w:rPr>
          <w:i/>
          <w:noProof/>
          <w:sz w:val="28"/>
          <w:szCs w:val="28"/>
        </w:rPr>
        <w:t>tmp</w:t>
      </w:r>
      <w:r w:rsidRPr="00F5449A">
        <w:rPr>
          <w:i/>
          <w:noProof/>
          <w:sz w:val="28"/>
          <w:szCs w:val="28"/>
          <w:lang w:val="ru-RU"/>
        </w:rPr>
        <w:t>/</w:t>
      </w:r>
      <w:r w:rsidRPr="00687FE1">
        <w:rPr>
          <w:i/>
          <w:noProof/>
          <w:sz w:val="28"/>
          <w:szCs w:val="28"/>
        </w:rPr>
        <w:t>tmp</w:t>
      </w:r>
      <w:r w:rsidRPr="00F5449A">
        <w:rPr>
          <w:i/>
          <w:noProof/>
          <w:sz w:val="28"/>
          <w:szCs w:val="28"/>
          <w:lang w:val="ru-RU"/>
        </w:rPr>
        <w:t>&lt;</w:t>
      </w:r>
      <w:r w:rsidRPr="00687FE1">
        <w:rPr>
          <w:i/>
          <w:noProof/>
          <w:sz w:val="28"/>
          <w:szCs w:val="28"/>
        </w:rPr>
        <w:t>pid</w:t>
      </w:r>
      <w:r w:rsidRPr="00F5449A">
        <w:rPr>
          <w:i/>
          <w:noProof/>
          <w:sz w:val="28"/>
          <w:szCs w:val="28"/>
          <w:lang w:val="ru-RU"/>
        </w:rPr>
        <w:t>&gt;.&lt;</w:t>
      </w:r>
      <w:r w:rsidRPr="00687FE1">
        <w:rPr>
          <w:i/>
          <w:noProof/>
          <w:sz w:val="28"/>
          <w:szCs w:val="28"/>
        </w:rPr>
        <w:t>n</w:t>
      </w:r>
      <w:r w:rsidRPr="00F5449A">
        <w:rPr>
          <w:i/>
          <w:noProof/>
          <w:sz w:val="28"/>
          <w:szCs w:val="28"/>
          <w:lang w:val="ru-RU"/>
        </w:rPr>
        <w:t>&gt;,  где</w:t>
      </w:r>
    </w:p>
    <w:p w:rsidR="00526ACB" w:rsidRPr="00F5449A" w:rsidRDefault="00526ACB" w:rsidP="00526ACB">
      <w:pPr>
        <w:overflowPunct w:val="0"/>
        <w:autoSpaceDE w:val="0"/>
        <w:autoSpaceDN w:val="0"/>
        <w:adjustRightInd w:val="0"/>
        <w:ind w:left="567" w:firstLine="567"/>
        <w:jc w:val="both"/>
        <w:textAlignment w:val="baseline"/>
        <w:rPr>
          <w:i/>
          <w:noProof/>
          <w:sz w:val="28"/>
          <w:szCs w:val="28"/>
          <w:lang w:val="ru-RU"/>
        </w:rPr>
      </w:pPr>
      <w:r w:rsidRPr="00F5449A">
        <w:rPr>
          <w:i/>
          <w:noProof/>
          <w:sz w:val="28"/>
          <w:szCs w:val="28"/>
          <w:lang w:val="ru-RU"/>
        </w:rPr>
        <w:t>&lt;</w:t>
      </w:r>
      <w:r w:rsidRPr="00687FE1">
        <w:rPr>
          <w:i/>
          <w:noProof/>
          <w:sz w:val="28"/>
          <w:szCs w:val="28"/>
        </w:rPr>
        <w:t>pid</w:t>
      </w:r>
      <w:r w:rsidRPr="00F5449A">
        <w:rPr>
          <w:i/>
          <w:noProof/>
          <w:sz w:val="28"/>
          <w:szCs w:val="28"/>
          <w:lang w:val="ru-RU"/>
        </w:rPr>
        <w:t>&gt; - идентификатор процесса</w:t>
      </w:r>
    </w:p>
    <w:p w:rsidR="00526ACB" w:rsidRPr="00F5449A" w:rsidRDefault="00526ACB" w:rsidP="00526ACB">
      <w:pPr>
        <w:overflowPunct w:val="0"/>
        <w:autoSpaceDE w:val="0"/>
        <w:autoSpaceDN w:val="0"/>
        <w:adjustRightInd w:val="0"/>
        <w:ind w:left="567" w:firstLine="567"/>
        <w:jc w:val="both"/>
        <w:textAlignment w:val="baseline"/>
        <w:rPr>
          <w:i/>
          <w:noProof/>
          <w:sz w:val="28"/>
          <w:szCs w:val="28"/>
          <w:lang w:val="ru-RU"/>
        </w:rPr>
      </w:pPr>
      <w:r w:rsidRPr="00F5449A">
        <w:rPr>
          <w:i/>
          <w:noProof/>
          <w:sz w:val="28"/>
          <w:szCs w:val="28"/>
          <w:lang w:val="ru-RU"/>
        </w:rPr>
        <w:t>&lt;</w:t>
      </w:r>
      <w:r w:rsidRPr="00687FE1">
        <w:rPr>
          <w:i/>
          <w:noProof/>
          <w:sz w:val="28"/>
          <w:szCs w:val="28"/>
        </w:rPr>
        <w:t>n</w:t>
      </w:r>
      <w:r w:rsidRPr="00F5449A">
        <w:rPr>
          <w:i/>
          <w:noProof/>
          <w:sz w:val="28"/>
          <w:szCs w:val="28"/>
          <w:lang w:val="ru-RU"/>
        </w:rPr>
        <w:t>&gt;  - номер вызова функции</w:t>
      </w:r>
    </w:p>
    <w:p w:rsidR="00526ACB" w:rsidRPr="00687FE1" w:rsidRDefault="00526ACB" w:rsidP="00526ACB">
      <w:pPr>
        <w:overflowPunct w:val="0"/>
        <w:autoSpaceDE w:val="0"/>
        <w:autoSpaceDN w:val="0"/>
        <w:adjustRightInd w:val="0"/>
        <w:jc w:val="both"/>
        <w:textAlignment w:val="baseline"/>
        <w:rPr>
          <w:i/>
          <w:noProof/>
          <w:sz w:val="28"/>
          <w:szCs w:val="20"/>
          <w:u w:val="single"/>
        </w:rPr>
      </w:pPr>
      <w:r w:rsidRPr="00687FE1">
        <w:rPr>
          <w:i/>
          <w:noProof/>
          <w:sz w:val="28"/>
          <w:szCs w:val="28"/>
        </w:rPr>
        <w:t>*</w:t>
      </w:r>
      <w:r w:rsidRPr="00687FE1">
        <w:rPr>
          <w:i/>
          <w:noProof/>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&lt;string.h&gt;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&lt;unistd.h&gt;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num=0;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char namebuf[20];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char prefix[]=”/tmp/tmp”;</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char *gentemp(void)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int length;</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pid_t pid;</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pid=getpid();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lastRenderedPageBreak/>
        <w:t xml:space="preserve">  strcpy(namebuf,prefix);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length=strlen(namebuf);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itoa(pid,&amp;namebuf[length]);</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strcat(namebuf,”.”);</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length=strlen(namebuf);</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do{</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itoa(num++,&amp;namebuf[length])l;</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}while (access(namebuf,F_OK)!=-1)l</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return (namebuf);</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itoa(int i; char *string)</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int power,j;</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j=i;</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for (power=1;j&gt;=10;j/=10) power*=10;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for (;power&gt;j;power/=10)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*string++=’0’+i/power;</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i%=power;</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*string=’\0’;</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2. Идентификатор родительского процесса (</w:t>
      </w:r>
      <w:r w:rsidRPr="00687FE1">
        <w:rPr>
          <w:b/>
          <w:noProof/>
          <w:sz w:val="28"/>
          <w:szCs w:val="20"/>
        </w:rPr>
        <w:t>PPID</w:t>
      </w:r>
      <w:r w:rsidRPr="00F5449A">
        <w:rPr>
          <w:noProof/>
          <w:sz w:val="28"/>
          <w:szCs w:val="20"/>
          <w:lang w:val="ru-RU"/>
        </w:rPr>
        <w:t>) - идентификатор процесса, породившего данный процесс.</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p>
    <w:p w:rsidR="00526ACB" w:rsidRPr="00F5449A" w:rsidRDefault="00526ACB" w:rsidP="00CF45FA">
      <w:pPr>
        <w:numPr>
          <w:ilvl w:val="0"/>
          <w:numId w:val="8"/>
        </w:numPr>
        <w:overflowPunct w:val="0"/>
        <w:autoSpaceDE w:val="0"/>
        <w:autoSpaceDN w:val="0"/>
        <w:adjustRightInd w:val="0"/>
        <w:spacing w:after="0" w:line="240" w:lineRule="auto"/>
        <w:jc w:val="both"/>
        <w:textAlignment w:val="baseline"/>
        <w:rPr>
          <w:noProof/>
          <w:sz w:val="28"/>
          <w:szCs w:val="20"/>
          <w:lang w:val="ru-RU"/>
        </w:rPr>
      </w:pPr>
      <w:r w:rsidRPr="00687FE1">
        <w:rPr>
          <w:i/>
          <w:noProof/>
          <w:sz w:val="28"/>
          <w:szCs w:val="20"/>
        </w:rPr>
        <w:t>pid</w:t>
      </w:r>
      <w:r w:rsidRPr="00F5449A">
        <w:rPr>
          <w:i/>
          <w:noProof/>
          <w:sz w:val="28"/>
          <w:szCs w:val="20"/>
          <w:lang w:val="ru-RU"/>
        </w:rPr>
        <w:t>_</w:t>
      </w:r>
      <w:r w:rsidRPr="00687FE1">
        <w:rPr>
          <w:i/>
          <w:noProof/>
          <w:sz w:val="28"/>
          <w:szCs w:val="20"/>
        </w:rPr>
        <w:t>t</w:t>
      </w:r>
      <w:r w:rsidRPr="00F5449A">
        <w:rPr>
          <w:i/>
          <w:noProof/>
          <w:sz w:val="28"/>
          <w:szCs w:val="20"/>
          <w:lang w:val="ru-RU"/>
        </w:rPr>
        <w:t xml:space="preserve"> </w:t>
      </w:r>
      <w:r w:rsidRPr="00687FE1">
        <w:rPr>
          <w:i/>
          <w:noProof/>
          <w:sz w:val="28"/>
          <w:szCs w:val="20"/>
        </w:rPr>
        <w:t>getppid</w:t>
      </w:r>
      <w:r w:rsidRPr="00F5449A">
        <w:rPr>
          <w:i/>
          <w:noProof/>
          <w:sz w:val="28"/>
          <w:szCs w:val="20"/>
          <w:lang w:val="ru-RU"/>
        </w:rPr>
        <w:t xml:space="preserve"> (</w:t>
      </w:r>
      <w:r w:rsidRPr="00687FE1">
        <w:rPr>
          <w:i/>
          <w:noProof/>
          <w:sz w:val="28"/>
          <w:szCs w:val="20"/>
        </w:rPr>
        <w:t>void</w:t>
      </w:r>
      <w:r w:rsidRPr="00F5449A">
        <w:rPr>
          <w:i/>
          <w:noProof/>
          <w:sz w:val="28"/>
          <w:szCs w:val="20"/>
          <w:lang w:val="ru-RU"/>
        </w:rPr>
        <w:t>)</w:t>
      </w:r>
      <w:r w:rsidRPr="00F5449A">
        <w:rPr>
          <w:noProof/>
          <w:sz w:val="28"/>
          <w:szCs w:val="20"/>
          <w:lang w:val="ru-RU"/>
        </w:rPr>
        <w:t xml:space="preserve"> - системный вызов, возвращающий идентификатор процесса-отца для текущего процесса.</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3. Идентификатор группы процесса (</w:t>
      </w:r>
      <w:r w:rsidRPr="00687FE1">
        <w:rPr>
          <w:b/>
          <w:noProof/>
          <w:sz w:val="28"/>
          <w:szCs w:val="20"/>
        </w:rPr>
        <w:t>PGID</w:t>
      </w:r>
      <w:r w:rsidRPr="00F5449A">
        <w:rPr>
          <w:b/>
          <w:noProof/>
          <w:sz w:val="28"/>
          <w:szCs w:val="20"/>
          <w:lang w:val="ru-RU"/>
        </w:rPr>
        <w:t>)</w:t>
      </w:r>
      <w:r w:rsidRPr="00F5449A">
        <w:rPr>
          <w:noProof/>
          <w:sz w:val="28"/>
          <w:szCs w:val="20"/>
          <w:lang w:val="ru-RU"/>
        </w:rPr>
        <w:t xml:space="preserve">. Каждая группа имеет идентификатор группы. Процесс, идентификатор которого совпадает с идентификатором группы, называется лидером группы. Первоначально процесс наследует идентификатор группы во время выполнения системного вызова </w:t>
      </w:r>
      <w:r w:rsidRPr="00687FE1">
        <w:rPr>
          <w:noProof/>
          <w:sz w:val="28"/>
          <w:szCs w:val="20"/>
        </w:rPr>
        <w:t>fork</w:t>
      </w:r>
      <w:r w:rsidRPr="00F5449A">
        <w:rPr>
          <w:noProof/>
          <w:sz w:val="28"/>
          <w:szCs w:val="20"/>
          <w:lang w:val="ru-RU"/>
        </w:rPr>
        <w:t xml:space="preserve">() или </w:t>
      </w:r>
      <w:r w:rsidRPr="00687FE1">
        <w:rPr>
          <w:noProof/>
          <w:sz w:val="28"/>
          <w:szCs w:val="20"/>
        </w:rPr>
        <w:t>exec</w:t>
      </w:r>
      <w:r w:rsidRPr="00F5449A">
        <w:rPr>
          <w:noProof/>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p>
    <w:p w:rsidR="00526ACB" w:rsidRPr="00F5449A" w:rsidRDefault="00526ACB" w:rsidP="00CF45FA">
      <w:pPr>
        <w:numPr>
          <w:ilvl w:val="0"/>
          <w:numId w:val="8"/>
        </w:numPr>
        <w:overflowPunct w:val="0"/>
        <w:autoSpaceDE w:val="0"/>
        <w:autoSpaceDN w:val="0"/>
        <w:adjustRightInd w:val="0"/>
        <w:spacing w:after="0" w:line="240" w:lineRule="auto"/>
        <w:jc w:val="both"/>
        <w:textAlignment w:val="baseline"/>
        <w:rPr>
          <w:noProof/>
          <w:sz w:val="28"/>
          <w:szCs w:val="20"/>
          <w:lang w:val="ru-RU"/>
        </w:rPr>
      </w:pPr>
      <w:r w:rsidRPr="00687FE1">
        <w:rPr>
          <w:i/>
          <w:noProof/>
          <w:sz w:val="28"/>
          <w:szCs w:val="20"/>
        </w:rPr>
        <w:t>pid</w:t>
      </w:r>
      <w:r w:rsidRPr="00F5449A">
        <w:rPr>
          <w:i/>
          <w:noProof/>
          <w:sz w:val="28"/>
          <w:szCs w:val="20"/>
          <w:lang w:val="ru-RU"/>
        </w:rPr>
        <w:t>_</w:t>
      </w:r>
      <w:r w:rsidRPr="00687FE1">
        <w:rPr>
          <w:i/>
          <w:noProof/>
          <w:sz w:val="28"/>
          <w:szCs w:val="20"/>
        </w:rPr>
        <w:t>t</w:t>
      </w:r>
      <w:r w:rsidRPr="00F5449A">
        <w:rPr>
          <w:i/>
          <w:noProof/>
          <w:sz w:val="28"/>
          <w:szCs w:val="20"/>
          <w:lang w:val="ru-RU"/>
        </w:rPr>
        <w:t xml:space="preserve"> </w:t>
      </w:r>
      <w:r w:rsidRPr="00687FE1">
        <w:rPr>
          <w:i/>
          <w:noProof/>
          <w:sz w:val="28"/>
          <w:szCs w:val="20"/>
        </w:rPr>
        <w:t>getpgrp</w:t>
      </w:r>
      <w:r w:rsidRPr="00F5449A">
        <w:rPr>
          <w:i/>
          <w:noProof/>
          <w:sz w:val="28"/>
          <w:szCs w:val="20"/>
          <w:lang w:val="ru-RU"/>
        </w:rPr>
        <w:t xml:space="preserve"> (</w:t>
      </w:r>
      <w:r w:rsidRPr="00687FE1">
        <w:rPr>
          <w:i/>
          <w:noProof/>
          <w:sz w:val="28"/>
          <w:szCs w:val="20"/>
        </w:rPr>
        <w:t>void</w:t>
      </w:r>
      <w:r w:rsidRPr="00F5449A">
        <w:rPr>
          <w:i/>
          <w:noProof/>
          <w:sz w:val="28"/>
          <w:szCs w:val="20"/>
          <w:lang w:val="ru-RU"/>
        </w:rPr>
        <w:t>)</w:t>
      </w:r>
      <w:r w:rsidRPr="00F5449A">
        <w:rPr>
          <w:noProof/>
          <w:sz w:val="28"/>
          <w:szCs w:val="20"/>
          <w:lang w:val="ru-RU"/>
        </w:rPr>
        <w:t xml:space="preserve"> - системный вызов, возвращающий идентификатор группы процесса.</w:t>
      </w:r>
    </w:p>
    <w:p w:rsidR="00526ACB" w:rsidRPr="00F5449A" w:rsidRDefault="00526ACB" w:rsidP="00CF45FA">
      <w:pPr>
        <w:numPr>
          <w:ilvl w:val="0"/>
          <w:numId w:val="8"/>
        </w:numPr>
        <w:overflowPunct w:val="0"/>
        <w:autoSpaceDE w:val="0"/>
        <w:autoSpaceDN w:val="0"/>
        <w:adjustRightInd w:val="0"/>
        <w:spacing w:after="0" w:line="240" w:lineRule="auto"/>
        <w:jc w:val="both"/>
        <w:textAlignment w:val="baseline"/>
        <w:rPr>
          <w:i/>
          <w:noProof/>
          <w:sz w:val="28"/>
          <w:szCs w:val="20"/>
          <w:lang w:val="ru-RU"/>
        </w:rPr>
      </w:pPr>
      <w:r w:rsidRPr="00687FE1">
        <w:rPr>
          <w:i/>
          <w:noProof/>
          <w:sz w:val="28"/>
          <w:szCs w:val="20"/>
        </w:rPr>
        <w:t>intsetpgid</w:t>
      </w:r>
      <w:r w:rsidRPr="00F5449A">
        <w:rPr>
          <w:i/>
          <w:noProof/>
          <w:sz w:val="28"/>
          <w:szCs w:val="20"/>
          <w:lang w:val="ru-RU"/>
        </w:rPr>
        <w:t xml:space="preserve"> (</w:t>
      </w:r>
      <w:r w:rsidRPr="00687FE1">
        <w:rPr>
          <w:i/>
          <w:noProof/>
          <w:sz w:val="28"/>
          <w:szCs w:val="20"/>
        </w:rPr>
        <w:t>pid</w:t>
      </w:r>
      <w:r w:rsidRPr="00F5449A">
        <w:rPr>
          <w:i/>
          <w:noProof/>
          <w:sz w:val="28"/>
          <w:szCs w:val="20"/>
          <w:lang w:val="ru-RU"/>
        </w:rPr>
        <w:t>_</w:t>
      </w:r>
      <w:r w:rsidRPr="00687FE1">
        <w:rPr>
          <w:i/>
          <w:noProof/>
          <w:sz w:val="28"/>
          <w:szCs w:val="20"/>
        </w:rPr>
        <w:t>tpid</w:t>
      </w:r>
      <w:r w:rsidRPr="00F5449A">
        <w:rPr>
          <w:i/>
          <w:noProof/>
          <w:sz w:val="28"/>
          <w:szCs w:val="20"/>
          <w:lang w:val="ru-RU"/>
        </w:rPr>
        <w:t>,</w:t>
      </w:r>
      <w:r w:rsidRPr="00687FE1">
        <w:rPr>
          <w:i/>
          <w:noProof/>
          <w:sz w:val="28"/>
          <w:szCs w:val="20"/>
        </w:rPr>
        <w:t>pid</w:t>
      </w:r>
      <w:r w:rsidRPr="00F5449A">
        <w:rPr>
          <w:i/>
          <w:noProof/>
          <w:sz w:val="28"/>
          <w:szCs w:val="20"/>
          <w:lang w:val="ru-RU"/>
        </w:rPr>
        <w:t>_</w:t>
      </w:r>
      <w:r w:rsidRPr="00687FE1">
        <w:rPr>
          <w:i/>
          <w:noProof/>
          <w:sz w:val="28"/>
          <w:szCs w:val="20"/>
        </w:rPr>
        <w:t>tpgid</w:t>
      </w:r>
      <w:r w:rsidRPr="00F5449A">
        <w:rPr>
          <w:i/>
          <w:noProof/>
          <w:sz w:val="28"/>
          <w:szCs w:val="20"/>
          <w:lang w:val="ru-RU"/>
        </w:rPr>
        <w:t>)</w:t>
      </w:r>
      <w:r w:rsidRPr="00F5449A">
        <w:rPr>
          <w:noProof/>
          <w:sz w:val="28"/>
          <w:szCs w:val="20"/>
          <w:lang w:val="ru-RU"/>
        </w:rPr>
        <w:t xml:space="preserve"> – системный вызов для создания новой группы или присоединения к существующей.</w:t>
      </w:r>
    </w:p>
    <w:p w:rsidR="00526ACB" w:rsidRPr="00F5449A" w:rsidRDefault="00526ACB" w:rsidP="00526ACB">
      <w:pPr>
        <w:overflowPunct w:val="0"/>
        <w:autoSpaceDE w:val="0"/>
        <w:autoSpaceDN w:val="0"/>
        <w:adjustRightInd w:val="0"/>
        <w:ind w:firstLine="708"/>
        <w:jc w:val="both"/>
        <w:textAlignment w:val="baseline"/>
        <w:rPr>
          <w:noProof/>
          <w:sz w:val="28"/>
          <w:szCs w:val="20"/>
          <w:lang w:val="ru-RU"/>
        </w:rPr>
      </w:pPr>
    </w:p>
    <w:p w:rsidR="00526ACB" w:rsidRPr="00F5449A" w:rsidRDefault="00526ACB" w:rsidP="00526ACB">
      <w:pPr>
        <w:overflowPunct w:val="0"/>
        <w:autoSpaceDE w:val="0"/>
        <w:autoSpaceDN w:val="0"/>
        <w:adjustRightInd w:val="0"/>
        <w:ind w:firstLine="708"/>
        <w:jc w:val="both"/>
        <w:textAlignment w:val="baseline"/>
        <w:rPr>
          <w:i/>
          <w:noProof/>
          <w:sz w:val="28"/>
          <w:szCs w:val="20"/>
          <w:lang w:val="ru-RU"/>
        </w:rPr>
      </w:pPr>
      <w:r w:rsidRPr="00687FE1">
        <w:rPr>
          <w:i/>
          <w:noProof/>
          <w:sz w:val="28"/>
          <w:szCs w:val="20"/>
        </w:rPr>
        <w:t>pid</w:t>
      </w:r>
      <w:r w:rsidRPr="00F5449A">
        <w:rPr>
          <w:i/>
          <w:noProof/>
          <w:sz w:val="28"/>
          <w:szCs w:val="20"/>
          <w:lang w:val="ru-RU"/>
        </w:rPr>
        <w:t xml:space="preserve"> – идентификатор процесса</w:t>
      </w:r>
    </w:p>
    <w:p w:rsidR="00526ACB" w:rsidRPr="00F5449A" w:rsidRDefault="00526ACB" w:rsidP="00526ACB">
      <w:pPr>
        <w:overflowPunct w:val="0"/>
        <w:autoSpaceDE w:val="0"/>
        <w:autoSpaceDN w:val="0"/>
        <w:adjustRightInd w:val="0"/>
        <w:ind w:firstLine="708"/>
        <w:jc w:val="both"/>
        <w:textAlignment w:val="baseline"/>
        <w:rPr>
          <w:i/>
          <w:noProof/>
          <w:sz w:val="28"/>
          <w:szCs w:val="20"/>
          <w:lang w:val="ru-RU"/>
        </w:rPr>
      </w:pPr>
      <w:r w:rsidRPr="00687FE1">
        <w:rPr>
          <w:i/>
          <w:noProof/>
          <w:sz w:val="28"/>
          <w:szCs w:val="20"/>
        </w:rPr>
        <w:t>pgid</w:t>
      </w:r>
      <w:r w:rsidRPr="00F5449A">
        <w:rPr>
          <w:i/>
          <w:noProof/>
          <w:sz w:val="28"/>
          <w:szCs w:val="20"/>
          <w:lang w:val="ru-RU"/>
        </w:rPr>
        <w:t xml:space="preserve"> – устанавливаемый идентификатор группы</w:t>
      </w:r>
    </w:p>
    <w:p w:rsidR="00526ACB" w:rsidRPr="00F5449A" w:rsidRDefault="00526ACB" w:rsidP="00526ACB">
      <w:pPr>
        <w:overflowPunct w:val="0"/>
        <w:autoSpaceDE w:val="0"/>
        <w:autoSpaceDN w:val="0"/>
        <w:adjustRightInd w:val="0"/>
        <w:ind w:firstLine="708"/>
        <w:jc w:val="both"/>
        <w:textAlignment w:val="baseline"/>
        <w:rPr>
          <w:noProof/>
          <w:sz w:val="28"/>
          <w:szCs w:val="20"/>
          <w:lang w:val="ru-RU"/>
        </w:rPr>
      </w:pPr>
    </w:p>
    <w:p w:rsidR="00526ACB" w:rsidRPr="00F5449A" w:rsidRDefault="00526ACB" w:rsidP="00526ACB">
      <w:pPr>
        <w:overflowPunct w:val="0"/>
        <w:autoSpaceDE w:val="0"/>
        <w:autoSpaceDN w:val="0"/>
        <w:adjustRightInd w:val="0"/>
        <w:ind w:firstLine="708"/>
        <w:jc w:val="both"/>
        <w:textAlignment w:val="baseline"/>
        <w:rPr>
          <w:noProof/>
          <w:sz w:val="28"/>
          <w:szCs w:val="20"/>
          <w:lang w:val="ru-RU"/>
        </w:rPr>
      </w:pPr>
      <w:r w:rsidRPr="00F5449A">
        <w:rPr>
          <w:noProof/>
          <w:sz w:val="28"/>
          <w:szCs w:val="20"/>
          <w:lang w:val="ru-RU"/>
        </w:rPr>
        <w:t xml:space="preserve">Если </w:t>
      </w:r>
      <w:r w:rsidRPr="00687FE1">
        <w:rPr>
          <w:noProof/>
          <w:sz w:val="28"/>
          <w:szCs w:val="20"/>
        </w:rPr>
        <w:t>pid</w:t>
      </w:r>
      <w:r w:rsidRPr="00F5449A">
        <w:rPr>
          <w:noProof/>
          <w:sz w:val="28"/>
          <w:szCs w:val="20"/>
          <w:lang w:val="ru-RU"/>
        </w:rPr>
        <w:t xml:space="preserve">=0, то используется идентификатор вызывающего процесса. Если </w:t>
      </w:r>
      <w:r w:rsidRPr="00687FE1">
        <w:rPr>
          <w:noProof/>
          <w:sz w:val="28"/>
          <w:szCs w:val="20"/>
        </w:rPr>
        <w:t>pid</w:t>
      </w:r>
      <w:r w:rsidRPr="00F5449A">
        <w:rPr>
          <w:noProof/>
          <w:sz w:val="28"/>
          <w:szCs w:val="20"/>
          <w:lang w:val="ru-RU"/>
        </w:rPr>
        <w:t xml:space="preserve"> и </w:t>
      </w:r>
      <w:r w:rsidRPr="00687FE1">
        <w:rPr>
          <w:noProof/>
          <w:sz w:val="28"/>
          <w:szCs w:val="20"/>
        </w:rPr>
        <w:t>pgid</w:t>
      </w:r>
      <w:r w:rsidRPr="00F5449A">
        <w:rPr>
          <w:noProof/>
          <w:sz w:val="28"/>
          <w:szCs w:val="20"/>
          <w:lang w:val="ru-RU"/>
        </w:rPr>
        <w:t xml:space="preserve"> равны, то процесс становится лидером группы. Если </w:t>
      </w:r>
      <w:r w:rsidRPr="00687FE1">
        <w:rPr>
          <w:noProof/>
          <w:sz w:val="28"/>
          <w:szCs w:val="20"/>
        </w:rPr>
        <w:t>pgid</w:t>
      </w:r>
      <w:r w:rsidRPr="00F5449A">
        <w:rPr>
          <w:noProof/>
          <w:sz w:val="28"/>
          <w:szCs w:val="20"/>
          <w:lang w:val="ru-RU"/>
        </w:rPr>
        <w:t xml:space="preserve">=0, то в качестве идентификатора группы используется значение </w:t>
      </w:r>
      <w:r w:rsidRPr="00687FE1">
        <w:rPr>
          <w:noProof/>
          <w:sz w:val="28"/>
          <w:szCs w:val="20"/>
        </w:rPr>
        <w:t>pid</w:t>
      </w:r>
      <w:r w:rsidRPr="00F5449A">
        <w:rPr>
          <w:noProof/>
          <w:sz w:val="28"/>
          <w:szCs w:val="20"/>
          <w:lang w:val="ru-RU"/>
        </w:rPr>
        <w:t>. в случае ошибки функция возвращает -1.</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4. Приоритет процесса (</w:t>
      </w:r>
      <w:r w:rsidRPr="00687FE1">
        <w:rPr>
          <w:b/>
          <w:noProof/>
          <w:sz w:val="28"/>
          <w:szCs w:val="20"/>
        </w:rPr>
        <w:t>NiceNumber</w:t>
      </w:r>
      <w:r w:rsidRPr="00F5449A">
        <w:rPr>
          <w:noProof/>
          <w:sz w:val="28"/>
          <w:szCs w:val="20"/>
          <w:lang w:val="ru-RU"/>
        </w:rPr>
        <w:t>). Относительный приоритет процесса учитывается планировщиком задач при определении очерёдности запуска. Фактическое распределение процессорных ресурсов определяется приоритетом выполнения, зависящим от нескольких факторов (в том числе и от задания относительного приоритета). Относительный приоритет не изменяется системой на всём протяжении жизни процесса, но может быть изменён пользователем или администратором, а приоритет выполнения динамически обновляется ядром.</w:t>
      </w:r>
    </w:p>
    <w:p w:rsidR="00526ACB" w:rsidRPr="00F5449A" w:rsidRDefault="00526ACB" w:rsidP="00526ACB">
      <w:pPr>
        <w:overflowPunct w:val="0"/>
        <w:autoSpaceDE w:val="0"/>
        <w:autoSpaceDN w:val="0"/>
        <w:adjustRightInd w:val="0"/>
        <w:ind w:firstLine="567"/>
        <w:textAlignment w:val="baseline"/>
        <w:rPr>
          <w:noProof/>
          <w:sz w:val="28"/>
          <w:szCs w:val="20"/>
          <w:lang w:val="ru-RU"/>
        </w:rPr>
      </w:pPr>
      <w:r w:rsidRPr="00F5449A">
        <w:rPr>
          <w:noProof/>
          <w:sz w:val="28"/>
          <w:szCs w:val="20"/>
          <w:lang w:val="ru-RU"/>
        </w:rPr>
        <w:lastRenderedPageBreak/>
        <w:t xml:space="preserve">5. </w:t>
      </w:r>
      <w:r w:rsidRPr="00F5449A">
        <w:rPr>
          <w:noProof/>
          <w:sz w:val="28"/>
          <w:szCs w:val="20"/>
          <w:lang w:val="ru-RU"/>
        </w:rPr>
        <w:tab/>
        <w:t>Терминальная линия (</w:t>
      </w:r>
      <w:r w:rsidRPr="00687FE1">
        <w:rPr>
          <w:b/>
          <w:noProof/>
          <w:sz w:val="28"/>
          <w:szCs w:val="20"/>
        </w:rPr>
        <w:t>TTY</w:t>
      </w:r>
      <w:r w:rsidRPr="00F5449A">
        <w:rPr>
          <w:noProof/>
          <w:sz w:val="28"/>
          <w:szCs w:val="20"/>
          <w:lang w:val="ru-RU"/>
        </w:rPr>
        <w:t>) - терминал (псевдотерминал), ассоцииро-ванный с процессом. Демоны не имеют ассоциированного терминала.</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6.</w:t>
      </w:r>
      <w:r w:rsidRPr="00F5449A">
        <w:rPr>
          <w:noProof/>
          <w:sz w:val="28"/>
          <w:szCs w:val="20"/>
          <w:lang w:val="ru-RU"/>
        </w:rPr>
        <w:tab/>
        <w:t xml:space="preserve">Сеанс и идентификатор сеанса. Когда пользователи входят в систему, все процессы и группы процессов будут принадлежать к сеансу, связанному с их текущим терминалом. Сеанс представляет собой набор из одной группы переднего плана, использующий терминал, и 1 или более групп фоновых процессов. </w:t>
      </w:r>
    </w:p>
    <w:p w:rsidR="00526ACB" w:rsidRPr="00F5449A" w:rsidRDefault="00526ACB" w:rsidP="00526ACB">
      <w:pPr>
        <w:overflowPunct w:val="0"/>
        <w:autoSpaceDE w:val="0"/>
        <w:autoSpaceDN w:val="0"/>
        <w:adjustRightInd w:val="0"/>
        <w:jc w:val="both"/>
        <w:textAlignment w:val="baseline"/>
        <w:rPr>
          <w:i/>
          <w:noProof/>
          <w:sz w:val="28"/>
          <w:szCs w:val="20"/>
          <w:lang w:val="ru-RU"/>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&lt;string.h&gt;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&lt;unistd.h&gt;</w:t>
      </w:r>
    </w:p>
    <w:p w:rsidR="00526ACB" w:rsidRPr="00F5449A" w:rsidRDefault="00526ACB" w:rsidP="00CF45FA">
      <w:pPr>
        <w:numPr>
          <w:ilvl w:val="0"/>
          <w:numId w:val="8"/>
        </w:numPr>
        <w:overflowPunct w:val="0"/>
        <w:autoSpaceDE w:val="0"/>
        <w:autoSpaceDN w:val="0"/>
        <w:adjustRightInd w:val="0"/>
        <w:spacing w:after="0" w:line="240" w:lineRule="auto"/>
        <w:jc w:val="both"/>
        <w:textAlignment w:val="baseline"/>
        <w:rPr>
          <w:noProof/>
          <w:sz w:val="28"/>
          <w:szCs w:val="20"/>
          <w:lang w:val="ru-RU"/>
        </w:rPr>
      </w:pPr>
      <w:r w:rsidRPr="00687FE1">
        <w:rPr>
          <w:i/>
          <w:noProof/>
          <w:sz w:val="28"/>
          <w:szCs w:val="20"/>
        </w:rPr>
        <w:t>pid</w:t>
      </w:r>
      <w:r w:rsidRPr="00F5449A">
        <w:rPr>
          <w:i/>
          <w:noProof/>
          <w:sz w:val="28"/>
          <w:szCs w:val="20"/>
          <w:lang w:val="ru-RU"/>
        </w:rPr>
        <w:t>_</w:t>
      </w:r>
      <w:r w:rsidRPr="00687FE1">
        <w:rPr>
          <w:i/>
          <w:noProof/>
          <w:sz w:val="28"/>
          <w:szCs w:val="20"/>
        </w:rPr>
        <w:t>t</w:t>
      </w:r>
      <w:r w:rsidRPr="00F5449A">
        <w:rPr>
          <w:i/>
          <w:noProof/>
          <w:sz w:val="28"/>
          <w:szCs w:val="20"/>
          <w:lang w:val="ru-RU"/>
        </w:rPr>
        <w:t xml:space="preserve"> </w:t>
      </w:r>
      <w:r w:rsidRPr="00687FE1">
        <w:rPr>
          <w:i/>
          <w:noProof/>
          <w:sz w:val="28"/>
          <w:szCs w:val="20"/>
        </w:rPr>
        <w:t>getsid</w:t>
      </w:r>
      <w:r w:rsidRPr="00F5449A">
        <w:rPr>
          <w:i/>
          <w:noProof/>
          <w:sz w:val="28"/>
          <w:szCs w:val="20"/>
          <w:lang w:val="ru-RU"/>
        </w:rPr>
        <w:t xml:space="preserve"> (</w:t>
      </w:r>
      <w:r w:rsidRPr="00687FE1">
        <w:rPr>
          <w:i/>
          <w:noProof/>
          <w:sz w:val="28"/>
          <w:szCs w:val="20"/>
        </w:rPr>
        <w:t>pid</w:t>
      </w:r>
      <w:r w:rsidRPr="00F5449A">
        <w:rPr>
          <w:i/>
          <w:noProof/>
          <w:sz w:val="28"/>
          <w:szCs w:val="20"/>
          <w:lang w:val="ru-RU"/>
        </w:rPr>
        <w:t>_</w:t>
      </w:r>
      <w:r w:rsidRPr="00687FE1">
        <w:rPr>
          <w:i/>
          <w:noProof/>
          <w:sz w:val="28"/>
          <w:szCs w:val="20"/>
        </w:rPr>
        <w:t>tpid</w:t>
      </w:r>
      <w:r w:rsidRPr="00F5449A">
        <w:rPr>
          <w:i/>
          <w:noProof/>
          <w:sz w:val="28"/>
          <w:szCs w:val="20"/>
          <w:lang w:val="ru-RU"/>
        </w:rPr>
        <w:t>)</w:t>
      </w:r>
      <w:r w:rsidRPr="00F5449A">
        <w:rPr>
          <w:noProof/>
          <w:sz w:val="28"/>
          <w:szCs w:val="20"/>
          <w:lang w:val="ru-RU"/>
        </w:rPr>
        <w:t xml:space="preserve"> - системный вызов, возвращающий идентификатор сеанса процесса.</w:t>
      </w:r>
    </w:p>
    <w:p w:rsidR="00526ACB" w:rsidRPr="00F5449A" w:rsidRDefault="00526ACB" w:rsidP="00CF45FA">
      <w:pPr>
        <w:numPr>
          <w:ilvl w:val="0"/>
          <w:numId w:val="8"/>
        </w:numPr>
        <w:overflowPunct w:val="0"/>
        <w:autoSpaceDE w:val="0"/>
        <w:autoSpaceDN w:val="0"/>
        <w:adjustRightInd w:val="0"/>
        <w:spacing w:after="0" w:line="240" w:lineRule="auto"/>
        <w:jc w:val="both"/>
        <w:textAlignment w:val="baseline"/>
        <w:rPr>
          <w:noProof/>
          <w:sz w:val="28"/>
          <w:szCs w:val="20"/>
          <w:lang w:val="ru-RU"/>
        </w:rPr>
      </w:pPr>
      <w:r w:rsidRPr="00687FE1">
        <w:rPr>
          <w:i/>
          <w:noProof/>
          <w:sz w:val="28"/>
          <w:szCs w:val="20"/>
        </w:rPr>
        <w:t>pid</w:t>
      </w:r>
      <w:r w:rsidRPr="00F5449A">
        <w:rPr>
          <w:i/>
          <w:noProof/>
          <w:sz w:val="28"/>
          <w:szCs w:val="20"/>
          <w:lang w:val="ru-RU"/>
        </w:rPr>
        <w:t>_</w:t>
      </w:r>
      <w:r w:rsidRPr="00687FE1">
        <w:rPr>
          <w:i/>
          <w:noProof/>
          <w:sz w:val="28"/>
          <w:szCs w:val="20"/>
        </w:rPr>
        <w:t>tsetsid</w:t>
      </w:r>
      <w:r w:rsidRPr="00F5449A">
        <w:rPr>
          <w:i/>
          <w:noProof/>
          <w:sz w:val="28"/>
          <w:szCs w:val="20"/>
          <w:lang w:val="ru-RU"/>
        </w:rPr>
        <w:t xml:space="preserve"> (</w:t>
      </w:r>
      <w:r w:rsidRPr="00687FE1">
        <w:rPr>
          <w:i/>
          <w:noProof/>
          <w:sz w:val="28"/>
          <w:szCs w:val="20"/>
        </w:rPr>
        <w:t>void</w:t>
      </w:r>
      <w:r w:rsidRPr="00F5449A">
        <w:rPr>
          <w:i/>
          <w:noProof/>
          <w:sz w:val="28"/>
          <w:szCs w:val="20"/>
          <w:lang w:val="ru-RU"/>
        </w:rPr>
        <w:t>)</w:t>
      </w:r>
      <w:r w:rsidRPr="00F5449A">
        <w:rPr>
          <w:noProof/>
          <w:sz w:val="28"/>
          <w:szCs w:val="20"/>
          <w:lang w:val="ru-RU"/>
        </w:rPr>
        <w:t xml:space="preserve"> – системный вызов для создания нового сеанса. </w:t>
      </w:r>
    </w:p>
    <w:p w:rsidR="00526ACB" w:rsidRPr="00F5449A" w:rsidRDefault="00526ACB" w:rsidP="00526ACB">
      <w:pPr>
        <w:overflowPunct w:val="0"/>
        <w:autoSpaceDE w:val="0"/>
        <w:autoSpaceDN w:val="0"/>
        <w:adjustRightInd w:val="0"/>
        <w:ind w:left="360"/>
        <w:jc w:val="both"/>
        <w:textAlignment w:val="baseline"/>
        <w:rPr>
          <w:noProof/>
          <w:sz w:val="28"/>
          <w:szCs w:val="20"/>
          <w:lang w:val="ru-RU"/>
        </w:rPr>
      </w:pPr>
    </w:p>
    <w:p w:rsidR="00526ACB" w:rsidRPr="00F5449A" w:rsidRDefault="00526ACB" w:rsidP="00526ACB">
      <w:pPr>
        <w:overflowPunct w:val="0"/>
        <w:autoSpaceDE w:val="0"/>
        <w:autoSpaceDN w:val="0"/>
        <w:adjustRightInd w:val="0"/>
        <w:ind w:firstLine="360"/>
        <w:jc w:val="both"/>
        <w:textAlignment w:val="baseline"/>
        <w:rPr>
          <w:noProof/>
          <w:sz w:val="28"/>
          <w:szCs w:val="20"/>
          <w:lang w:val="ru-RU"/>
        </w:rPr>
      </w:pPr>
      <w:r w:rsidRPr="00F5449A">
        <w:rPr>
          <w:noProof/>
          <w:sz w:val="28"/>
          <w:szCs w:val="20"/>
          <w:lang w:val="ru-RU"/>
        </w:rPr>
        <w:t xml:space="preserve">Демон может задать для себя сеанс без упрявляющего терминала, переместившись в другой сеанс при помощи системного вызова </w:t>
      </w:r>
      <w:r w:rsidRPr="00687FE1">
        <w:rPr>
          <w:noProof/>
          <w:sz w:val="28"/>
          <w:szCs w:val="20"/>
        </w:rPr>
        <w:t>setsid</w:t>
      </w:r>
      <w:r w:rsidRPr="00F5449A">
        <w:rPr>
          <w:noProof/>
          <w:sz w:val="28"/>
          <w:szCs w:val="20"/>
          <w:lang w:val="ru-RU"/>
        </w:rPr>
        <w:t>(). Если вызывающий процесс не являлся лидером группы процессов, то создаётся новая группа процессов и новый сеанс; идентификатор вызывающего процесса станет идентификатор созданного сеанса.</w:t>
      </w:r>
    </w:p>
    <w:p w:rsidR="00526ACB" w:rsidRPr="00F5449A" w:rsidRDefault="00526ACB" w:rsidP="00526ACB">
      <w:pPr>
        <w:overflowPunct w:val="0"/>
        <w:autoSpaceDE w:val="0"/>
        <w:autoSpaceDN w:val="0"/>
        <w:adjustRightInd w:val="0"/>
        <w:ind w:firstLine="360"/>
        <w:jc w:val="both"/>
        <w:textAlignment w:val="baseline"/>
        <w:rPr>
          <w:noProof/>
          <w:sz w:val="28"/>
          <w:szCs w:val="20"/>
          <w:lang w:val="ru-RU"/>
        </w:rPr>
      </w:pPr>
      <w:r w:rsidRPr="00F5449A">
        <w:rPr>
          <w:noProof/>
          <w:sz w:val="28"/>
          <w:szCs w:val="20"/>
          <w:lang w:val="ru-RU"/>
        </w:rPr>
        <w:tab/>
        <w:t>7.</w:t>
      </w:r>
      <w:r w:rsidRPr="00F5449A">
        <w:rPr>
          <w:noProof/>
          <w:sz w:val="28"/>
          <w:szCs w:val="20"/>
          <w:lang w:val="ru-RU"/>
        </w:rPr>
        <w:tab/>
        <w:t>Переменные програмного окружения. Програмное окружение – набор строк, заканчивающихся нулевым символом, представляется в программе в виде массива указателей. Эти строки – переменные окружения. По умолчанию окружение процесса передаётся дочерным процессам</w:t>
      </w:r>
    </w:p>
    <w:p w:rsidR="00526ACB" w:rsidRPr="00F5449A" w:rsidRDefault="00526ACB" w:rsidP="00526ACB">
      <w:pPr>
        <w:overflowPunct w:val="0"/>
        <w:autoSpaceDE w:val="0"/>
        <w:autoSpaceDN w:val="0"/>
        <w:adjustRightInd w:val="0"/>
        <w:ind w:firstLine="360"/>
        <w:jc w:val="both"/>
        <w:textAlignment w:val="baseline"/>
        <w:rPr>
          <w:i/>
          <w:noProof/>
          <w:sz w:val="28"/>
          <w:szCs w:val="20"/>
          <w:u w:val="single"/>
          <w:lang w:val="ru-RU"/>
        </w:rPr>
      </w:pPr>
    </w:p>
    <w:p w:rsidR="00526ACB" w:rsidRPr="00F5449A" w:rsidRDefault="00526ACB" w:rsidP="00526ACB">
      <w:pPr>
        <w:overflowPunct w:val="0"/>
        <w:autoSpaceDE w:val="0"/>
        <w:autoSpaceDN w:val="0"/>
        <w:adjustRightInd w:val="0"/>
        <w:ind w:firstLine="360"/>
        <w:jc w:val="both"/>
        <w:textAlignment w:val="baseline"/>
        <w:rPr>
          <w:i/>
          <w:noProof/>
          <w:sz w:val="28"/>
          <w:szCs w:val="20"/>
          <w:u w:val="single"/>
          <w:lang w:val="ru-RU"/>
        </w:rPr>
      </w:pPr>
      <w:r w:rsidRPr="00F5449A">
        <w:rPr>
          <w:i/>
          <w:noProof/>
          <w:sz w:val="28"/>
          <w:szCs w:val="20"/>
          <w:u w:val="single"/>
          <w:lang w:val="ru-RU"/>
        </w:rPr>
        <w:t xml:space="preserve">Пример: </w:t>
      </w:r>
    </w:p>
    <w:p w:rsidR="00526ACB" w:rsidRPr="00F5449A" w:rsidRDefault="00526ACB" w:rsidP="00526ACB">
      <w:pPr>
        <w:overflowPunct w:val="0"/>
        <w:autoSpaceDE w:val="0"/>
        <w:autoSpaceDN w:val="0"/>
        <w:adjustRightInd w:val="0"/>
        <w:ind w:firstLine="360"/>
        <w:jc w:val="both"/>
        <w:textAlignment w:val="baseline"/>
        <w:rPr>
          <w:i/>
          <w:noProof/>
          <w:sz w:val="28"/>
          <w:szCs w:val="20"/>
          <w:lang w:val="ru-RU"/>
        </w:rPr>
      </w:pPr>
      <w:r w:rsidRPr="00F5449A">
        <w:rPr>
          <w:i/>
          <w:noProof/>
          <w:sz w:val="28"/>
          <w:szCs w:val="20"/>
          <w:lang w:val="ru-RU"/>
        </w:rPr>
        <w:t>/* вывод переменных окружения */</w:t>
      </w:r>
    </w:p>
    <w:p w:rsidR="00526ACB" w:rsidRPr="00F5449A" w:rsidRDefault="00526ACB" w:rsidP="00526ACB">
      <w:pPr>
        <w:overflowPunct w:val="0"/>
        <w:autoSpaceDE w:val="0"/>
        <w:autoSpaceDN w:val="0"/>
        <w:adjustRightInd w:val="0"/>
        <w:ind w:firstLine="360"/>
        <w:jc w:val="both"/>
        <w:textAlignment w:val="baseline"/>
        <w:rPr>
          <w:i/>
          <w:noProof/>
          <w:sz w:val="28"/>
          <w:szCs w:val="20"/>
          <w:lang w:val="ru-RU"/>
        </w:rPr>
      </w:pPr>
      <w:r w:rsidRPr="00687FE1">
        <w:rPr>
          <w:i/>
          <w:noProof/>
          <w:sz w:val="28"/>
          <w:szCs w:val="20"/>
        </w:rPr>
        <w:t>main</w:t>
      </w:r>
      <w:r w:rsidRPr="00F5449A">
        <w:rPr>
          <w:i/>
          <w:noProof/>
          <w:sz w:val="28"/>
          <w:szCs w:val="20"/>
          <w:lang w:val="ru-RU"/>
        </w:rPr>
        <w:t xml:space="preserve">( </w:t>
      </w:r>
      <w:r w:rsidRPr="00687FE1">
        <w:rPr>
          <w:i/>
          <w:noProof/>
          <w:sz w:val="28"/>
          <w:szCs w:val="20"/>
        </w:rPr>
        <w:t>intargc</w:t>
      </w:r>
      <w:r w:rsidRPr="00F5449A">
        <w:rPr>
          <w:i/>
          <w:noProof/>
          <w:sz w:val="28"/>
          <w:szCs w:val="20"/>
          <w:lang w:val="ru-RU"/>
        </w:rPr>
        <w:t xml:space="preserve">, </w:t>
      </w:r>
      <w:r w:rsidRPr="00687FE1">
        <w:rPr>
          <w:i/>
          <w:noProof/>
          <w:sz w:val="28"/>
          <w:szCs w:val="20"/>
        </w:rPr>
        <w:t>char</w:t>
      </w:r>
      <w:r w:rsidRPr="00F5449A">
        <w:rPr>
          <w:i/>
          <w:noProof/>
          <w:sz w:val="28"/>
          <w:szCs w:val="20"/>
          <w:lang w:val="ru-RU"/>
        </w:rPr>
        <w:t xml:space="preserve"> **</w:t>
      </w:r>
      <w:r w:rsidRPr="00687FE1">
        <w:rPr>
          <w:i/>
          <w:noProof/>
          <w:sz w:val="28"/>
          <w:szCs w:val="20"/>
        </w:rPr>
        <w:t>argv</w:t>
      </w:r>
      <w:r w:rsidRPr="00F5449A">
        <w:rPr>
          <w:i/>
          <w:noProof/>
          <w:sz w:val="28"/>
          <w:szCs w:val="20"/>
          <w:lang w:val="ru-RU"/>
        </w:rPr>
        <w:t>,</w:t>
      </w:r>
      <w:r w:rsidRPr="00687FE1">
        <w:rPr>
          <w:i/>
          <w:noProof/>
          <w:sz w:val="28"/>
          <w:szCs w:val="20"/>
        </w:rPr>
        <w:t>char</w:t>
      </w:r>
      <w:r w:rsidRPr="00F5449A">
        <w:rPr>
          <w:i/>
          <w:noProof/>
          <w:sz w:val="28"/>
          <w:szCs w:val="20"/>
          <w:lang w:val="ru-RU"/>
        </w:rPr>
        <w:t xml:space="preserve"> **</w:t>
      </w:r>
      <w:r w:rsidRPr="00687FE1">
        <w:rPr>
          <w:i/>
          <w:noProof/>
          <w:sz w:val="28"/>
          <w:szCs w:val="20"/>
        </w:rPr>
        <w:t>envp</w:t>
      </w:r>
      <w:r w:rsidRPr="00F5449A">
        <w:rPr>
          <w:i/>
          <w:noProof/>
          <w:sz w:val="28"/>
          <w:szCs w:val="20"/>
          <w:lang w:val="ru-RU"/>
        </w:rPr>
        <w:t>)</w:t>
      </w:r>
    </w:p>
    <w:p w:rsidR="00526ACB" w:rsidRPr="00687FE1" w:rsidRDefault="00526ACB" w:rsidP="00526ACB">
      <w:pPr>
        <w:overflowPunct w:val="0"/>
        <w:autoSpaceDE w:val="0"/>
        <w:autoSpaceDN w:val="0"/>
        <w:adjustRightInd w:val="0"/>
        <w:ind w:firstLine="36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ind w:firstLine="360"/>
        <w:jc w:val="both"/>
        <w:textAlignment w:val="baseline"/>
        <w:rPr>
          <w:i/>
          <w:noProof/>
          <w:sz w:val="28"/>
          <w:szCs w:val="20"/>
        </w:rPr>
      </w:pPr>
      <w:r w:rsidRPr="00687FE1">
        <w:rPr>
          <w:i/>
          <w:noProof/>
          <w:sz w:val="28"/>
          <w:szCs w:val="20"/>
        </w:rPr>
        <w:tab/>
        <w:t>while (*envp) printf(“%s\n”,*envp++);</w:t>
      </w:r>
    </w:p>
    <w:p w:rsidR="00526ACB" w:rsidRPr="00687FE1" w:rsidRDefault="00526ACB" w:rsidP="00526ACB">
      <w:pPr>
        <w:overflowPunct w:val="0"/>
        <w:autoSpaceDE w:val="0"/>
        <w:autoSpaceDN w:val="0"/>
        <w:adjustRightInd w:val="0"/>
        <w:ind w:firstLine="360"/>
        <w:jc w:val="both"/>
        <w:textAlignment w:val="baseline"/>
        <w:rPr>
          <w:i/>
          <w:noProof/>
          <w:sz w:val="28"/>
          <w:szCs w:val="20"/>
        </w:rPr>
      </w:pPr>
      <w:r w:rsidRPr="00687FE1">
        <w:rPr>
          <w:i/>
          <w:noProof/>
          <w:sz w:val="28"/>
          <w:szCs w:val="20"/>
        </w:rPr>
        <w:lastRenderedPageBreak/>
        <w:t>}</w:t>
      </w:r>
    </w:p>
    <w:p w:rsidR="00526ACB" w:rsidRPr="00687FE1" w:rsidRDefault="00526ACB" w:rsidP="00526ACB">
      <w:pPr>
        <w:overflowPunct w:val="0"/>
        <w:autoSpaceDE w:val="0"/>
        <w:autoSpaceDN w:val="0"/>
        <w:adjustRightInd w:val="0"/>
        <w:ind w:firstLine="360"/>
        <w:jc w:val="both"/>
        <w:textAlignment w:val="baseline"/>
        <w:rPr>
          <w:i/>
          <w:noProof/>
          <w:sz w:val="28"/>
          <w:szCs w:val="20"/>
        </w:rPr>
      </w:pPr>
    </w:p>
    <w:p w:rsidR="00526ACB" w:rsidRPr="00687FE1" w:rsidRDefault="00526ACB" w:rsidP="00526ACB">
      <w:pPr>
        <w:overflowPunct w:val="0"/>
        <w:autoSpaceDE w:val="0"/>
        <w:autoSpaceDN w:val="0"/>
        <w:adjustRightInd w:val="0"/>
        <w:ind w:firstLine="360"/>
        <w:jc w:val="both"/>
        <w:textAlignment w:val="baseline"/>
        <w:rPr>
          <w:i/>
          <w:noProof/>
          <w:sz w:val="28"/>
          <w:szCs w:val="20"/>
        </w:rPr>
      </w:pPr>
      <w:r w:rsidRPr="00687FE1">
        <w:rPr>
          <w:i/>
          <w:noProof/>
          <w:sz w:val="28"/>
          <w:szCs w:val="20"/>
        </w:rPr>
        <w:t>#include &lt;stdlib.h&gt;</w:t>
      </w:r>
    </w:p>
    <w:p w:rsidR="00526ACB" w:rsidRPr="00687FE1" w:rsidRDefault="00526ACB" w:rsidP="00526ACB">
      <w:pPr>
        <w:overflowPunct w:val="0"/>
        <w:autoSpaceDE w:val="0"/>
        <w:autoSpaceDN w:val="0"/>
        <w:adjustRightInd w:val="0"/>
        <w:ind w:firstLine="360"/>
        <w:jc w:val="both"/>
        <w:textAlignment w:val="baseline"/>
        <w:rPr>
          <w:i/>
          <w:noProof/>
          <w:sz w:val="28"/>
          <w:szCs w:val="20"/>
        </w:rPr>
      </w:pPr>
      <w:r w:rsidRPr="00687FE1">
        <w:rPr>
          <w:i/>
          <w:noProof/>
          <w:sz w:val="28"/>
          <w:szCs w:val="20"/>
        </w:rPr>
        <w:t>exter char **environ</w:t>
      </w:r>
    </w:p>
    <w:p w:rsidR="00526ACB" w:rsidRPr="00F5449A" w:rsidRDefault="00526ACB" w:rsidP="00CF45FA">
      <w:pPr>
        <w:numPr>
          <w:ilvl w:val="0"/>
          <w:numId w:val="8"/>
        </w:numPr>
        <w:overflowPunct w:val="0"/>
        <w:autoSpaceDE w:val="0"/>
        <w:autoSpaceDN w:val="0"/>
        <w:adjustRightInd w:val="0"/>
        <w:spacing w:after="0" w:line="240" w:lineRule="auto"/>
        <w:jc w:val="both"/>
        <w:textAlignment w:val="baseline"/>
        <w:rPr>
          <w:noProof/>
          <w:sz w:val="28"/>
          <w:szCs w:val="20"/>
          <w:lang w:val="ru-RU"/>
        </w:rPr>
      </w:pPr>
      <w:r w:rsidRPr="00687FE1">
        <w:rPr>
          <w:i/>
          <w:noProof/>
          <w:sz w:val="28"/>
          <w:szCs w:val="20"/>
        </w:rPr>
        <w:t>char</w:t>
      </w:r>
      <w:r w:rsidRPr="00F5449A">
        <w:rPr>
          <w:i/>
          <w:noProof/>
          <w:sz w:val="28"/>
          <w:szCs w:val="20"/>
          <w:lang w:val="ru-RU"/>
        </w:rPr>
        <w:t xml:space="preserve"> *</w:t>
      </w:r>
      <w:r w:rsidRPr="00687FE1">
        <w:rPr>
          <w:i/>
          <w:noProof/>
          <w:sz w:val="28"/>
          <w:szCs w:val="20"/>
        </w:rPr>
        <w:t>getenv</w:t>
      </w:r>
      <w:r w:rsidRPr="00F5449A">
        <w:rPr>
          <w:i/>
          <w:noProof/>
          <w:sz w:val="28"/>
          <w:szCs w:val="20"/>
          <w:lang w:val="ru-RU"/>
        </w:rPr>
        <w:t>(</w:t>
      </w:r>
      <w:r w:rsidRPr="00687FE1">
        <w:rPr>
          <w:i/>
          <w:noProof/>
          <w:sz w:val="28"/>
          <w:szCs w:val="20"/>
        </w:rPr>
        <w:t>constchar</w:t>
      </w:r>
      <w:r w:rsidRPr="00F5449A">
        <w:rPr>
          <w:i/>
          <w:noProof/>
          <w:sz w:val="28"/>
          <w:szCs w:val="20"/>
          <w:lang w:val="ru-RU"/>
        </w:rPr>
        <w:t xml:space="preserve"> *</w:t>
      </w:r>
      <w:r w:rsidRPr="00687FE1">
        <w:rPr>
          <w:i/>
          <w:noProof/>
          <w:sz w:val="28"/>
          <w:szCs w:val="20"/>
        </w:rPr>
        <w:t>name</w:t>
      </w:r>
      <w:r w:rsidRPr="00F5449A">
        <w:rPr>
          <w:i/>
          <w:noProof/>
          <w:sz w:val="28"/>
          <w:szCs w:val="20"/>
          <w:lang w:val="ru-RU"/>
        </w:rPr>
        <w:t>)</w:t>
      </w:r>
      <w:r w:rsidRPr="00F5449A">
        <w:rPr>
          <w:noProof/>
          <w:sz w:val="28"/>
          <w:szCs w:val="20"/>
          <w:lang w:val="ru-RU"/>
        </w:rPr>
        <w:t xml:space="preserve"> -  получить значение переменной окружения. </w:t>
      </w:r>
    </w:p>
    <w:p w:rsidR="00526ACB" w:rsidRPr="00F5449A" w:rsidRDefault="00526ACB" w:rsidP="00CF45FA">
      <w:pPr>
        <w:numPr>
          <w:ilvl w:val="0"/>
          <w:numId w:val="8"/>
        </w:numPr>
        <w:overflowPunct w:val="0"/>
        <w:autoSpaceDE w:val="0"/>
        <w:autoSpaceDN w:val="0"/>
        <w:adjustRightInd w:val="0"/>
        <w:spacing w:after="0" w:line="240" w:lineRule="auto"/>
        <w:jc w:val="both"/>
        <w:textAlignment w:val="baseline"/>
        <w:rPr>
          <w:i/>
          <w:noProof/>
          <w:sz w:val="28"/>
          <w:szCs w:val="20"/>
          <w:lang w:val="ru-RU"/>
        </w:rPr>
      </w:pPr>
      <w:r w:rsidRPr="00687FE1">
        <w:rPr>
          <w:i/>
          <w:noProof/>
          <w:sz w:val="28"/>
          <w:szCs w:val="20"/>
        </w:rPr>
        <w:t>intputenv</w:t>
      </w:r>
      <w:r w:rsidRPr="00F5449A">
        <w:rPr>
          <w:i/>
          <w:noProof/>
          <w:sz w:val="28"/>
          <w:szCs w:val="20"/>
          <w:lang w:val="ru-RU"/>
        </w:rPr>
        <w:t>(</w:t>
      </w:r>
      <w:r w:rsidRPr="00687FE1">
        <w:rPr>
          <w:i/>
          <w:noProof/>
          <w:sz w:val="28"/>
          <w:szCs w:val="20"/>
        </w:rPr>
        <w:t>char</w:t>
      </w:r>
      <w:r w:rsidRPr="00F5449A">
        <w:rPr>
          <w:i/>
          <w:noProof/>
          <w:sz w:val="28"/>
          <w:szCs w:val="20"/>
          <w:lang w:val="ru-RU"/>
        </w:rPr>
        <w:t xml:space="preserve"> *</w:t>
      </w:r>
      <w:r w:rsidRPr="00687FE1">
        <w:rPr>
          <w:i/>
          <w:noProof/>
          <w:sz w:val="28"/>
          <w:szCs w:val="20"/>
        </w:rPr>
        <w:t>string</w:t>
      </w:r>
      <w:r w:rsidRPr="00F5449A">
        <w:rPr>
          <w:i/>
          <w:noProof/>
          <w:sz w:val="28"/>
          <w:szCs w:val="20"/>
          <w:lang w:val="ru-RU"/>
        </w:rPr>
        <w:t xml:space="preserve">) </w:t>
      </w:r>
      <w:r w:rsidRPr="00F5449A">
        <w:rPr>
          <w:noProof/>
          <w:sz w:val="28"/>
          <w:szCs w:val="20"/>
          <w:lang w:val="ru-RU"/>
        </w:rPr>
        <w:t>– изменить значение переменной окружения.</w:t>
      </w:r>
    </w:p>
    <w:p w:rsidR="00526ACB" w:rsidRPr="00F5449A" w:rsidRDefault="00526ACB" w:rsidP="00526ACB">
      <w:pPr>
        <w:overflowPunct w:val="0"/>
        <w:autoSpaceDE w:val="0"/>
        <w:autoSpaceDN w:val="0"/>
        <w:adjustRightInd w:val="0"/>
        <w:ind w:firstLine="360"/>
        <w:jc w:val="both"/>
        <w:textAlignment w:val="baseline"/>
        <w:rPr>
          <w:i/>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8.</w:t>
      </w:r>
      <w:r w:rsidRPr="00F5449A">
        <w:rPr>
          <w:noProof/>
          <w:sz w:val="28"/>
          <w:szCs w:val="20"/>
          <w:lang w:val="ru-RU"/>
        </w:rPr>
        <w:tab/>
        <w:t xml:space="preserve">Текущий рабочий каталог, текущий корневой каталог. Текущий рабочий каталог наследуется во время создания процесса. Если процесс изменит свой рабочий каталог с помощью функции </w:t>
      </w:r>
      <w:r w:rsidRPr="00687FE1">
        <w:rPr>
          <w:noProof/>
          <w:sz w:val="28"/>
          <w:szCs w:val="20"/>
        </w:rPr>
        <w:t>chdir</w:t>
      </w:r>
      <w:r w:rsidRPr="00F5449A">
        <w:rPr>
          <w:noProof/>
          <w:sz w:val="28"/>
          <w:szCs w:val="20"/>
          <w:lang w:val="ru-RU"/>
        </w:rPr>
        <w:t>, то текущий каталог родительского процесса не изменится. С каждым процессом дополнительно связан корневой каталог, который используется при поиске абсолютного пути. Первоначально корневой каталог наследуется от родительского процесса, но может быть изменен:</w:t>
      </w:r>
    </w:p>
    <w:p w:rsidR="00526ACB" w:rsidRPr="00687FE1" w:rsidRDefault="00526ACB" w:rsidP="00526ACB">
      <w:pPr>
        <w:overflowPunct w:val="0"/>
        <w:autoSpaceDE w:val="0"/>
        <w:autoSpaceDN w:val="0"/>
        <w:adjustRightInd w:val="0"/>
        <w:ind w:left="360"/>
        <w:jc w:val="both"/>
        <w:textAlignment w:val="baseline"/>
        <w:rPr>
          <w:i/>
          <w:noProof/>
          <w:sz w:val="28"/>
          <w:szCs w:val="20"/>
        </w:rPr>
      </w:pPr>
      <w:r w:rsidRPr="00F5449A">
        <w:rPr>
          <w:noProof/>
          <w:sz w:val="28"/>
          <w:szCs w:val="20"/>
          <w:lang w:val="ru-RU"/>
        </w:rPr>
        <w:br/>
      </w:r>
      <w:r w:rsidRPr="00687FE1">
        <w:rPr>
          <w:i/>
          <w:noProof/>
          <w:sz w:val="28"/>
          <w:szCs w:val="20"/>
        </w:rPr>
        <w:t>#include &lt;stdlib.h&gt;</w:t>
      </w:r>
    </w:p>
    <w:p w:rsidR="00526ACB" w:rsidRPr="00687FE1" w:rsidRDefault="00526ACB" w:rsidP="00CF45FA">
      <w:pPr>
        <w:numPr>
          <w:ilvl w:val="0"/>
          <w:numId w:val="8"/>
        </w:numPr>
        <w:overflowPunct w:val="0"/>
        <w:autoSpaceDE w:val="0"/>
        <w:autoSpaceDN w:val="0"/>
        <w:adjustRightInd w:val="0"/>
        <w:spacing w:after="0" w:line="240" w:lineRule="auto"/>
        <w:jc w:val="both"/>
        <w:textAlignment w:val="baseline"/>
        <w:rPr>
          <w:i/>
          <w:noProof/>
          <w:sz w:val="28"/>
          <w:szCs w:val="20"/>
        </w:rPr>
      </w:pPr>
      <w:r w:rsidRPr="00687FE1">
        <w:rPr>
          <w:i/>
          <w:noProof/>
          <w:sz w:val="28"/>
          <w:szCs w:val="20"/>
        </w:rPr>
        <w:t xml:space="preserve">int chroot(const char *path) </w:t>
      </w:r>
      <w:r w:rsidRPr="00687FE1">
        <w:rPr>
          <w:noProof/>
          <w:sz w:val="28"/>
          <w:szCs w:val="20"/>
        </w:rPr>
        <w:t>– изменитькорневой</w:t>
      </w:r>
      <w:r w:rsidRPr="002F66DE">
        <w:rPr>
          <w:noProof/>
          <w:sz w:val="28"/>
          <w:szCs w:val="20"/>
        </w:rPr>
        <w:t xml:space="preserve"> </w:t>
      </w:r>
      <w:r w:rsidRPr="00687FE1">
        <w:rPr>
          <w:noProof/>
          <w:sz w:val="28"/>
          <w:szCs w:val="20"/>
        </w:rPr>
        <w:t>каталог</w:t>
      </w:r>
    </w:p>
    <w:p w:rsidR="00526ACB" w:rsidRPr="00687FE1" w:rsidRDefault="00526ACB" w:rsidP="00526ACB">
      <w:pPr>
        <w:overflowPunct w:val="0"/>
        <w:autoSpaceDE w:val="0"/>
        <w:autoSpaceDN w:val="0"/>
        <w:adjustRightInd w:val="0"/>
        <w:ind w:firstLine="567"/>
        <w:jc w:val="both"/>
        <w:textAlignment w:val="baseline"/>
        <w:rPr>
          <w:noProof/>
          <w:sz w:val="28"/>
          <w:szCs w:val="20"/>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9. Реальный (</w:t>
      </w:r>
      <w:r w:rsidRPr="00687FE1">
        <w:rPr>
          <w:b/>
          <w:noProof/>
          <w:sz w:val="28"/>
          <w:szCs w:val="20"/>
        </w:rPr>
        <w:t>RUID</w:t>
      </w:r>
      <w:r w:rsidRPr="00F5449A">
        <w:rPr>
          <w:noProof/>
          <w:sz w:val="28"/>
          <w:szCs w:val="20"/>
          <w:lang w:val="ru-RU"/>
        </w:rPr>
        <w:t>) и эффективный (</w:t>
      </w:r>
      <w:r w:rsidRPr="00687FE1">
        <w:rPr>
          <w:b/>
          <w:noProof/>
          <w:sz w:val="28"/>
          <w:szCs w:val="20"/>
        </w:rPr>
        <w:t>EUID</w:t>
      </w:r>
      <w:r w:rsidRPr="00F5449A">
        <w:rPr>
          <w:noProof/>
          <w:sz w:val="28"/>
          <w:szCs w:val="20"/>
          <w:lang w:val="ru-RU"/>
        </w:rPr>
        <w:t xml:space="preserve">) идентификаторы пользователя. Реальный идентификатор - идентификатор пользователя, запустившего процесс, а эффективный идентификатор используется для определения прав доступа процесса к системным ресурсам. Обычно, реальный и эффективный идентификаторы идентичны. Однако есть возможность задать процессу более широкие права, путём установки флага </w:t>
      </w:r>
      <w:r w:rsidRPr="00687FE1">
        <w:rPr>
          <w:noProof/>
          <w:sz w:val="28"/>
          <w:szCs w:val="20"/>
        </w:rPr>
        <w:t>SUID</w:t>
      </w:r>
      <w:r w:rsidRPr="00F5449A">
        <w:rPr>
          <w:noProof/>
          <w:sz w:val="28"/>
          <w:szCs w:val="20"/>
          <w:lang w:val="ru-RU"/>
        </w:rPr>
        <w:t>. В этом случае процесс получает значение идентификатора владельца выполняемого файла.</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10. Реальный (</w:t>
      </w:r>
      <w:r w:rsidRPr="00687FE1">
        <w:rPr>
          <w:b/>
          <w:noProof/>
          <w:sz w:val="28"/>
          <w:szCs w:val="20"/>
        </w:rPr>
        <w:t>RGID</w:t>
      </w:r>
      <w:r w:rsidRPr="00F5449A">
        <w:rPr>
          <w:noProof/>
          <w:sz w:val="28"/>
          <w:szCs w:val="20"/>
          <w:lang w:val="ru-RU"/>
        </w:rPr>
        <w:t>) и эффективный (</w:t>
      </w:r>
      <w:r w:rsidRPr="00687FE1">
        <w:rPr>
          <w:b/>
          <w:noProof/>
          <w:sz w:val="28"/>
          <w:szCs w:val="20"/>
        </w:rPr>
        <w:t>EGID</w:t>
      </w:r>
      <w:r w:rsidRPr="00F5449A">
        <w:rPr>
          <w:noProof/>
          <w:sz w:val="28"/>
          <w:szCs w:val="20"/>
          <w:lang w:val="ru-RU"/>
        </w:rPr>
        <w:t xml:space="preserve">) идентификаторы группы. Реальный идентификатор группы равен идентификатору первичной группы пользователя, запустившего процесс. Эффективный идентификатор служит для определения права доступа к системным ресурсам по классу доступа групп. Также можно его модифицировать с помощью </w:t>
      </w:r>
      <w:r w:rsidRPr="00687FE1">
        <w:rPr>
          <w:noProof/>
          <w:sz w:val="28"/>
          <w:szCs w:val="20"/>
        </w:rPr>
        <w:t>SUID</w:t>
      </w:r>
      <w:r w:rsidRPr="00F5449A">
        <w:rPr>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noProof/>
          <w:sz w:val="26"/>
          <w:szCs w:val="26"/>
          <w:lang w:val="ru-RU"/>
        </w:rPr>
      </w:pPr>
      <w:bookmarkStart w:id="91" w:name="_Toc41918460"/>
      <w:bookmarkStart w:id="92" w:name="_Toc215646286"/>
      <w:r w:rsidRPr="00F5449A">
        <w:rPr>
          <w:rFonts w:ascii="Arial" w:hAnsi="Arial" w:cs="Arial"/>
          <w:b/>
          <w:bCs/>
          <w:caps/>
          <w:noProof/>
          <w:sz w:val="26"/>
          <w:szCs w:val="26"/>
          <w:lang w:val="ru-RU"/>
        </w:rPr>
        <w:lastRenderedPageBreak/>
        <w:t>С</w:t>
      </w:r>
      <w:r w:rsidRPr="00F5449A">
        <w:rPr>
          <w:rFonts w:ascii="Arial" w:hAnsi="Arial" w:cs="Arial"/>
          <w:b/>
          <w:bCs/>
          <w:noProof/>
          <w:sz w:val="26"/>
          <w:szCs w:val="26"/>
          <w:lang w:val="ru-RU"/>
        </w:rPr>
        <w:t xml:space="preserve">истемные функции типа </w:t>
      </w:r>
      <w:r w:rsidRPr="00687FE1">
        <w:rPr>
          <w:rFonts w:ascii="Arial" w:hAnsi="Arial" w:cs="Arial"/>
          <w:b/>
          <w:bCs/>
          <w:noProof/>
          <w:sz w:val="26"/>
          <w:szCs w:val="26"/>
        </w:rPr>
        <w:t>exec</w:t>
      </w:r>
      <w:bookmarkEnd w:id="91"/>
      <w:bookmarkEnd w:id="92"/>
    </w:p>
    <w:p w:rsidR="00526ACB" w:rsidRPr="00F5449A" w:rsidRDefault="00526ACB" w:rsidP="00526ACB">
      <w:pPr>
        <w:overflowPunct w:val="0"/>
        <w:autoSpaceDE w:val="0"/>
        <w:autoSpaceDN w:val="0"/>
        <w:adjustRightInd w:val="0"/>
        <w:jc w:val="center"/>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Существует группа системных функций, которые предназначаются для перезапуска программы.</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p>
    <w:p w:rsidR="00526ACB" w:rsidRPr="00687FE1" w:rsidRDefault="00526ACB" w:rsidP="00526ACB">
      <w:pPr>
        <w:overflowPunct w:val="0"/>
        <w:autoSpaceDE w:val="0"/>
        <w:autoSpaceDN w:val="0"/>
        <w:adjustRightInd w:val="0"/>
        <w:ind w:firstLine="567"/>
        <w:jc w:val="both"/>
        <w:textAlignment w:val="baseline"/>
        <w:rPr>
          <w:i/>
          <w:noProof/>
          <w:sz w:val="28"/>
          <w:szCs w:val="20"/>
          <w:u w:val="single"/>
        </w:rPr>
      </w:pPr>
      <w:r w:rsidRPr="00687FE1">
        <w:rPr>
          <w:i/>
          <w:noProof/>
          <w:sz w:val="28"/>
          <w:szCs w:val="20"/>
          <w:u w:val="single"/>
        </w:rPr>
        <w:t>Прототипы:</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#include&lt;unistd.h&gt;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execl (char *path, char arg0, …, char argn, (char*)NULL);</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execv (char *path, char argv[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execle (char *path, char arg0, …, char argn, (char*)NULL, char *envp[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execve (char *path, char argv[ ], char *envp[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execlp (char *file, char arg0, …, char argn, (char*)NULL);</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execvp (char *file, char argv[ ]);</w:t>
      </w:r>
    </w:p>
    <w:p w:rsidR="00526ACB" w:rsidRPr="00687FE1" w:rsidRDefault="00526ACB" w:rsidP="00526ACB">
      <w:pPr>
        <w:overflowPunct w:val="0"/>
        <w:autoSpaceDE w:val="0"/>
        <w:autoSpaceDN w:val="0"/>
        <w:adjustRightInd w:val="0"/>
        <w:jc w:val="both"/>
        <w:textAlignment w:val="baseline"/>
        <w:rPr>
          <w:noProof/>
          <w:sz w:val="28"/>
          <w:szCs w:val="20"/>
        </w:rPr>
      </w:pPr>
    </w:p>
    <w:p w:rsidR="00526ACB" w:rsidRPr="00687FE1" w:rsidRDefault="00526ACB" w:rsidP="00526ACB">
      <w:pPr>
        <w:overflowPunct w:val="0"/>
        <w:autoSpaceDE w:val="0"/>
        <w:autoSpaceDN w:val="0"/>
        <w:adjustRightInd w:val="0"/>
        <w:ind w:firstLine="567"/>
        <w:jc w:val="both"/>
        <w:textAlignment w:val="baseline"/>
        <w:rPr>
          <w:i/>
          <w:noProof/>
          <w:sz w:val="28"/>
          <w:szCs w:val="20"/>
          <w:u w:val="single"/>
        </w:rPr>
      </w:pPr>
      <w:r w:rsidRPr="00687FE1">
        <w:rPr>
          <w:i/>
          <w:noProof/>
          <w:sz w:val="28"/>
          <w:szCs w:val="20"/>
          <w:u w:val="single"/>
        </w:rPr>
        <w:t>Дерево:</w:t>
      </w:r>
    </w:p>
    <w:p w:rsidR="00526ACB" w:rsidRPr="00687FE1" w:rsidRDefault="00526ACB" w:rsidP="00526ACB">
      <w:pPr>
        <w:overflowPunct w:val="0"/>
        <w:autoSpaceDE w:val="0"/>
        <w:autoSpaceDN w:val="0"/>
        <w:adjustRightInd w:val="0"/>
        <w:jc w:val="both"/>
        <w:textAlignment w:val="baseline"/>
        <w:rPr>
          <w:i/>
          <w:noProof/>
          <w:sz w:val="28"/>
          <w:szCs w:val="20"/>
        </w:rPr>
      </w:pPr>
      <w:r w:rsidRPr="002D4095">
        <w:rPr>
          <w:i/>
          <w:noProof/>
          <w:sz w:val="28"/>
          <w:szCs w:val="20"/>
        </w:rPr>
        <mc:AlternateContent>
          <mc:Choice Requires="wpc">
            <w:drawing>
              <wp:inline distT="0" distB="0" distL="0" distR="0" wp14:anchorId="1286BF54" wp14:editId="5666B2FC">
                <wp:extent cx="4792980" cy="1854200"/>
                <wp:effectExtent l="0" t="0" r="7620" b="0"/>
                <wp:docPr id="1085" name="Полотно 3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68" name="Линия 317"/>
                        <wps:cNvCnPr>
                          <a:cxnSpLocks noChangeShapeType="1"/>
                        </wps:cNvCnPr>
                        <wps:spPr bwMode="auto">
                          <a:xfrm>
                            <a:off x="5000" y="292100"/>
                            <a:ext cx="1028717"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9" name="Линия 318"/>
                        <wps:cNvCnPr>
                          <a:cxnSpLocks noChangeShapeType="1"/>
                        </wps:cNvCnPr>
                        <wps:spPr bwMode="auto">
                          <a:xfrm>
                            <a:off x="1960833" y="317500"/>
                            <a:ext cx="1028717"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0" name="Линия 319"/>
                        <wps:cNvCnPr>
                          <a:cxnSpLocks noChangeShapeType="1"/>
                        </wps:cNvCnPr>
                        <wps:spPr bwMode="auto">
                          <a:xfrm>
                            <a:off x="3764263" y="292100"/>
                            <a:ext cx="1028717"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1" name="Линия 320"/>
                        <wps:cNvCnPr>
                          <a:cxnSpLocks noChangeShapeType="1"/>
                        </wps:cNvCnPr>
                        <wps:spPr bwMode="auto">
                          <a:xfrm>
                            <a:off x="284405" y="1040700"/>
                            <a:ext cx="1028717"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2" name="Линия 321"/>
                        <wps:cNvCnPr>
                          <a:cxnSpLocks noChangeShapeType="1"/>
                        </wps:cNvCnPr>
                        <wps:spPr bwMode="auto">
                          <a:xfrm>
                            <a:off x="3522959" y="952500"/>
                            <a:ext cx="1028717"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3" name="Линия 322"/>
                        <wps:cNvCnPr>
                          <a:cxnSpLocks noChangeShapeType="1"/>
                        </wps:cNvCnPr>
                        <wps:spPr bwMode="auto">
                          <a:xfrm>
                            <a:off x="1986233" y="1841500"/>
                            <a:ext cx="1028717"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4" name="Поле 323"/>
                        <wps:cNvSpPr txBox="1">
                          <a:spLocks noChangeArrowheads="1"/>
                        </wps:cNvSpPr>
                        <wps:spPr bwMode="auto">
                          <a:xfrm>
                            <a:off x="30401" y="0"/>
                            <a:ext cx="965216"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04F" w:rsidRDefault="0064404F" w:rsidP="00526ACB">
                              <w:pPr>
                                <w:jc w:val="center"/>
                              </w:pPr>
                              <w:r>
                                <w:t>execl</w:t>
                              </w:r>
                            </w:p>
                          </w:txbxContent>
                        </wps:txbx>
                        <wps:bodyPr rot="0" vert="horz" wrap="square" lIns="91440" tIns="45720" rIns="91440" bIns="45720" anchor="t" anchorCtr="0" upright="1">
                          <a:noAutofit/>
                        </wps:bodyPr>
                      </wps:wsp>
                      <wps:wsp>
                        <wps:cNvPr id="1075" name="Поле 324"/>
                        <wps:cNvSpPr txBox="1">
                          <a:spLocks noChangeArrowheads="1"/>
                        </wps:cNvSpPr>
                        <wps:spPr bwMode="auto">
                          <a:xfrm>
                            <a:off x="1986233" y="38100"/>
                            <a:ext cx="965216"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04F" w:rsidRDefault="0064404F" w:rsidP="00526ACB">
                              <w:pPr>
                                <w:jc w:val="center"/>
                              </w:pPr>
                              <w:r>
                                <w:t>execle</w:t>
                              </w:r>
                            </w:p>
                          </w:txbxContent>
                        </wps:txbx>
                        <wps:bodyPr rot="0" vert="horz" wrap="square" lIns="91440" tIns="45720" rIns="91440" bIns="45720" anchor="t" anchorCtr="0" upright="1">
                          <a:noAutofit/>
                        </wps:bodyPr>
                      </wps:wsp>
                      <wps:wsp>
                        <wps:cNvPr id="1076" name="Поле 325"/>
                        <wps:cNvSpPr txBox="1">
                          <a:spLocks noChangeArrowheads="1"/>
                        </wps:cNvSpPr>
                        <wps:spPr bwMode="auto">
                          <a:xfrm>
                            <a:off x="3789663" y="12700"/>
                            <a:ext cx="965216"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04F" w:rsidRDefault="0064404F" w:rsidP="00526ACB">
                              <w:pPr>
                                <w:jc w:val="center"/>
                              </w:pPr>
                              <w:r>
                                <w:t>execlp</w:t>
                              </w:r>
                            </w:p>
                          </w:txbxContent>
                        </wps:txbx>
                        <wps:bodyPr rot="0" vert="horz" wrap="square" lIns="91440" tIns="45720" rIns="91440" bIns="45720" anchor="t" anchorCtr="0" upright="1">
                          <a:noAutofit/>
                        </wps:bodyPr>
                      </wps:wsp>
                      <wps:wsp>
                        <wps:cNvPr id="1077" name="Поле 326"/>
                        <wps:cNvSpPr txBox="1">
                          <a:spLocks noChangeArrowheads="1"/>
                        </wps:cNvSpPr>
                        <wps:spPr bwMode="auto">
                          <a:xfrm>
                            <a:off x="297105" y="774700"/>
                            <a:ext cx="965216"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04F" w:rsidRDefault="0064404F" w:rsidP="00526ACB">
                              <w:pPr>
                                <w:jc w:val="center"/>
                              </w:pPr>
                              <w:r>
                                <w:t>execv</w:t>
                              </w:r>
                            </w:p>
                          </w:txbxContent>
                        </wps:txbx>
                        <wps:bodyPr rot="0" vert="horz" wrap="square" lIns="91440" tIns="45720" rIns="91440" bIns="45720" anchor="t" anchorCtr="0" upright="1">
                          <a:noAutofit/>
                        </wps:bodyPr>
                      </wps:wsp>
                      <wps:wsp>
                        <wps:cNvPr id="1078" name="Поле 327"/>
                        <wps:cNvSpPr txBox="1">
                          <a:spLocks noChangeArrowheads="1"/>
                        </wps:cNvSpPr>
                        <wps:spPr bwMode="auto">
                          <a:xfrm>
                            <a:off x="3561059" y="685800"/>
                            <a:ext cx="965216"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04F" w:rsidRDefault="0064404F" w:rsidP="00526ACB">
                              <w:pPr>
                                <w:jc w:val="center"/>
                              </w:pPr>
                              <w:r>
                                <w:t>execvp</w:t>
                              </w:r>
                            </w:p>
                          </w:txbxContent>
                        </wps:txbx>
                        <wps:bodyPr rot="0" vert="horz" wrap="square" lIns="91440" tIns="45720" rIns="91440" bIns="45720" anchor="t" anchorCtr="0" upright="1">
                          <a:noAutofit/>
                        </wps:bodyPr>
                      </wps:wsp>
                      <wps:wsp>
                        <wps:cNvPr id="1079" name="Поле 328"/>
                        <wps:cNvSpPr txBox="1">
                          <a:spLocks noChangeArrowheads="1"/>
                        </wps:cNvSpPr>
                        <wps:spPr bwMode="auto">
                          <a:xfrm>
                            <a:off x="2024334" y="1562100"/>
                            <a:ext cx="965216"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404F" w:rsidRDefault="0064404F" w:rsidP="00526ACB">
                              <w:pPr>
                                <w:jc w:val="center"/>
                              </w:pPr>
                              <w:r>
                                <w:t>execve</w:t>
                              </w:r>
                            </w:p>
                          </w:txbxContent>
                        </wps:txbx>
                        <wps:bodyPr rot="0" vert="horz" wrap="square" lIns="91440" tIns="45720" rIns="91440" bIns="45720" anchor="t" anchorCtr="0" upright="1">
                          <a:noAutofit/>
                        </wps:bodyPr>
                      </wps:wsp>
                      <wps:wsp>
                        <wps:cNvPr id="1080" name="Линия 329"/>
                        <wps:cNvCnPr>
                          <a:cxnSpLocks noChangeShapeType="1"/>
                        </wps:cNvCnPr>
                        <wps:spPr bwMode="auto">
                          <a:xfrm>
                            <a:off x="779713" y="292100"/>
                            <a:ext cx="0" cy="508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1" name="Линия 330"/>
                        <wps:cNvCnPr>
                          <a:cxnSpLocks noChangeShapeType="1"/>
                        </wps:cNvCnPr>
                        <wps:spPr bwMode="auto">
                          <a:xfrm>
                            <a:off x="2468841" y="317500"/>
                            <a:ext cx="0" cy="1295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2" name="Линия 331"/>
                        <wps:cNvCnPr>
                          <a:cxnSpLocks noChangeShapeType="1"/>
                        </wps:cNvCnPr>
                        <wps:spPr bwMode="auto">
                          <a:xfrm>
                            <a:off x="3992867" y="292100"/>
                            <a:ext cx="0" cy="469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3" name="Линия 332"/>
                        <wps:cNvCnPr>
                          <a:cxnSpLocks noChangeShapeType="1"/>
                        </wps:cNvCnPr>
                        <wps:spPr bwMode="auto">
                          <a:xfrm>
                            <a:off x="944816" y="1041400"/>
                            <a:ext cx="1371623" cy="546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4" name="Линия 333"/>
                        <wps:cNvCnPr>
                          <a:cxnSpLocks noChangeShapeType="1"/>
                        </wps:cNvCnPr>
                        <wps:spPr bwMode="auto">
                          <a:xfrm flipH="1">
                            <a:off x="2595843" y="952500"/>
                            <a:ext cx="1270021" cy="647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286BF54" id="Полотно 315" o:spid="_x0000_s1090" editas="canvas" style="width:377.4pt;height:146pt;mso-position-horizontal-relative:char;mso-position-vertical-relative:line" coordsize="47929,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">
                <v:shape id="_x0000_s1091" type="#_x0000_t75" style="position:absolute;width:47929;height:18542;visibility:visible;mso-wrap-style:square">
                  <v:fill o:detectmouseclick="t"/>
                  <v:path o:connecttype="none"/>
                </v:shape>
                <v:line id="Линия 317" o:spid="_x0000_s1092" style="position:absolute;visibility:visible;mso-wrap-style:square" from="50,2921" to="10337,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dgPccAAADdAAAADwAAAGRycy9kb3ducmV2LnhtbESPQUvDQBCF74L/YRmhN7vRQiix21IU&#10;oe2h2CrocZodk2h2Nuxuk/TfO4eCtxnem/e+WaxG16qeQmw8G3iYZqCIS28brgx8vL/ez0HFhGyx&#10;9UwGLhRhtby9WWBh/cAH6o+pUhLCsUADdUpdoXUsa3IYp74jFu3bB4dJ1lBpG3CQcNfqxyzLtcOG&#10;paHGjp5rKn+PZ2dgP3vL+/V2txk/t/mpfDmcvn6GYMzkblw/gUo0pn/z9XpjBT/LBVe+kRH08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B2A9xwAAAN0AAAAPAAAAAAAA&#10;AAAAAAAAAKECAABkcnMvZG93bnJldi54bWxQSwUGAAAAAAQABAD5AAAAlQMAAAAA&#10;"/>
                <v:line id="Линия 318" o:spid="_x0000_s1093" style="position:absolute;visibility:visible;mso-wrap-style:square" from="19608,3175" to="29895,3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vFpsUAAADdAAAADwAAAGRycy9kb3ducmV2LnhtbERPS2vCQBC+F/oflhF6qxtbCDW6irQU&#10;1EOpD9DjmB2T2Oxs2F2T9N+7QqG3+fieM533phYtOV9ZVjAaJiCIc6srLhTsd5/PbyB8QNZYWyYF&#10;v+RhPnt8mGKmbccbarehEDGEfYYKyhCaTEqfl2TQD21DHLmzdQZDhK6Q2mEXw00tX5IklQYrjg0l&#10;NvReUv6zvRoFX6/fabtYrZf9YZWe8o/N6XjpnFJPg34xARGoD//iP/dSx/lJOob7N/EE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0vFpsUAAADdAAAADwAAAAAAAAAA&#10;AAAAAAChAgAAZHJzL2Rvd25yZXYueG1sUEsFBgAAAAAEAAQA+QAAAJMDAAAAAA==&#10;"/>
                <v:line id="Линия 319" o:spid="_x0000_s1094" style="position:absolute;visibility:visible;mso-wrap-style:square" from="37642,2921" to="47929,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j65sgAAADdAAAADwAAAGRycy9kb3ducmV2LnhtbESPQUvDQBCF70L/wzIFb3ZThShpt6Uo&#10;QutBbBXscZodk9jsbNhdk/jvnYPQ2wzvzXvfLNeja1VPITaeDcxnGSji0tuGKwMf7883D6BiQrbY&#10;eiYDvxRhvZpcLbGwfuA99YdUKQnhWKCBOqWu0DqWNTmMM98Ri/blg8Mka6i0DThIuGv1bZbl2mHD&#10;0lBjR481lefDjzPweveW95vdy3b83OWn8ml/On4PwZjr6bhZgEo0pov5/3prBT+7F37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6j65sgAAADdAAAADwAAAAAA&#10;AAAAAAAAAAChAgAAZHJzL2Rvd25yZXYueG1sUEsFBgAAAAAEAAQA+QAAAJYDAAAAAA==&#10;"/>
                <v:line id="Линия 320" o:spid="_x0000_s1095" style="position:absolute;visibility:visible;mso-wrap-style:square" from="2844,10407" to="13131,10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RffcUAAADdAAAADwAAAGRycy9kb3ducmV2LnhtbERPTWvCQBC9F/wPyxR6qxstpJK6irQI&#10;6kGqLbTHMTtNUrOzYXdN4r93BcHbPN7nTOe9qUVLzleWFYyGCQji3OqKCwXfX8vnCQgfkDXWlknB&#10;mTzMZ4OHKWbadryjdh8KEUPYZ6igDKHJpPR5SQb90DbEkfuzzmCI0BVSO+xiuKnlOElSabDi2FBi&#10;Q+8l5cf9ySjYvnym7WK9WfU/6/SQf+wOv/+dU+rpsV+8gQjUh7v45l7pOD95HcH1m3iCn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RffcUAAADdAAAADwAAAAAAAAAA&#10;AAAAAAChAgAAZHJzL2Rvd25yZXYueG1sUEsFBgAAAAAEAAQA+QAAAJMDAAAAAA==&#10;"/>
                <v:line id="Линия 321" o:spid="_x0000_s1096" style="position:absolute;visibility:visible;mso-wrap-style:square" from="35229,9525" to="45516,9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BCsUAAADdAAAADwAAAGRycy9kb3ducmV2LnhtbERPTWvCQBC9F/wPywje6qYKaYmuIpaC&#10;eijVFvQ4ZsckNTsbdtck/ffdgtDbPN7nzJe9qUVLzleWFTyNExDEudUVFwq+Pt8eX0D4gKyxtkwK&#10;fsjDcjF4mGOmbcd7ag+hEDGEfYYKyhCaTEqfl2TQj21DHLmLdQZDhK6Q2mEXw00tJ0mSSoMVx4YS&#10;G1qXlF8PN6PgffqRtqvtbtMft+k5f92fT9+dU2o07FczEIH68C++uzc6zk+eJ/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BCsUAAADdAAAADwAAAAAAAAAA&#10;AAAAAAChAgAAZHJzL2Rvd25yZXYueG1sUEsFBgAAAAAEAAQA+QAAAJMDAAAAAA==&#10;"/>
                <v:line id="Линия 322" o:spid="_x0000_s1097" style="position:absolute;visibility:visible;mso-wrap-style:square" from="19862,18415" to="30149,18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pkkcUAAADdAAAADwAAAGRycy9kb3ducmV2LnhtbERPS2vCQBC+C/6HZYTedGOFVFJXEUtB&#10;eyj1Ae1xzE6TaHY27G6T9N93C4K3+fies1j1phYtOV9ZVjCdJCCIc6srLhScjq/jOQgfkDXWlknB&#10;L3lYLYeDBWbadryn9hAKEUPYZ6igDKHJpPR5SQb9xDbEkfu2zmCI0BVSO+xiuKnlY5Kk0mDFsaHE&#10;hjYl5dfDj1HwPvtI2/Xubdt/7tJz/rI/f106p9TDqF8/gwjUh7v45t7qOD95ms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pkkcUAAADdAAAADwAAAAAAAAAA&#10;AAAAAAChAgAAZHJzL2Rvd25yZXYueG1sUEsFBgAAAAAEAAQA+QAAAJMDAAAAAA==&#10;"/>
                <v:shape id="Поле 323" o:spid="_x0000_s1098" type="#_x0000_t202" style="position:absolute;left:304;width:965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QSVcIA&#10;AADdAAAADwAAAGRycy9kb3ducmV2LnhtbERPS4vCMBC+C/sfwix402QXH7vVKMuK4ElRV2FvQzO2&#10;xWZSmmjrvzeC4G0+vudM560txZVqXzjW8NFXIIhTZwrONPztl70vED4gGywdk4YbeZjP3jpTTIxr&#10;eEvXXchEDGGfoIY8hCqR0qc5WfR9VxFH7uRqiyHCOpOmxiaG21J+KjWSFguODTlW9JtTet5drIbD&#10;+vR/HKhNtrDDqnGtkmy/pdbd9/ZnAiJQG17ip3tl4nw1HsDjm3iC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BJVwgAAAN0AAAAPAAAAAAAAAAAAAAAAAJgCAABkcnMvZG93&#10;bnJldi54bWxQSwUGAAAAAAQABAD1AAAAhwMAAAAA&#10;" filled="f" stroked="f">
                  <v:textbox>
                    <w:txbxContent>
                      <w:p w:rsidR="0064404F" w:rsidRDefault="0064404F" w:rsidP="00526ACB">
                        <w:pPr>
                          <w:jc w:val="center"/>
                        </w:pPr>
                        <w:r>
                          <w:t>execl</w:t>
                        </w:r>
                      </w:p>
                    </w:txbxContent>
                  </v:textbox>
                </v:shape>
                <v:shape id="Поле 324" o:spid="_x0000_s1099" type="#_x0000_t202" style="position:absolute;left:19862;top:381;width:965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3zsIA&#10;AADdAAAADwAAAGRycy9kb3ducmV2LnhtbERPTWvCQBC9C/0PyxS86W6L1ja6SqkInizGKvQ2ZMck&#10;mJ0N2dXEf+8Kgrd5vM+ZLTpbiQs1vnSs4W2oQBBnzpSca/jbrQafIHxANlg5Jg1X8rCYv/RmmBjX&#10;8pYuachFDGGfoIYihDqR0mcFWfRDVxNH7ugaiyHCJpemwTaG20q+K/UhLZYcGwqs6aeg7JSerYb9&#10;5vh/GKnffGnHdes6Jdl+Sa37r933FESgLjzFD/faxPlqMob7N/EE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WLfOwgAAAN0AAAAPAAAAAAAAAAAAAAAAAJgCAABkcnMvZG93&#10;bnJldi54bWxQSwUGAAAAAAQABAD1AAAAhwMAAAAA&#10;" filled="f" stroked="f">
                  <v:textbox>
                    <w:txbxContent>
                      <w:p w:rsidR="0064404F" w:rsidRDefault="0064404F" w:rsidP="00526ACB">
                        <w:pPr>
                          <w:jc w:val="center"/>
                        </w:pPr>
                        <w:r>
                          <w:t>execle</w:t>
                        </w:r>
                      </w:p>
                    </w:txbxContent>
                  </v:textbox>
                </v:shape>
                <v:shape id="Поле 325" o:spid="_x0000_s1100" type="#_x0000_t202" style="position:absolute;left:37896;top:127;width:965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pucIA&#10;AADdAAAADwAAAGRycy9kb3ducmV2LnhtbERPS2vCQBC+C/0PyxR6092Kjza6SlEKPSnGKvQ2ZMck&#10;mJ0N2a2J/94VBG/z8T1nvuxsJS7U+NKxhveBAkGcOVNyruF3/93/AOEDssHKMWm4kofl4qU3x8S4&#10;lnd0SUMuYgj7BDUUIdSJlD4ryKIfuJo4cifXWAwRNrk0DbYx3FZyqNREWiw5NhRY06qg7Jz+Ww2H&#10;zenvOFLbfG3Hdes6Jdl+Sq3fXruvGYhAXXiKH+4fE+er6Q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im5wgAAAN0AAAAPAAAAAAAAAAAAAAAAAJgCAABkcnMvZG93&#10;bnJldi54bWxQSwUGAAAAAAQABAD1AAAAhwMAAAAA&#10;" filled="f" stroked="f">
                  <v:textbox>
                    <w:txbxContent>
                      <w:p w:rsidR="0064404F" w:rsidRDefault="0064404F" w:rsidP="00526ACB">
                        <w:pPr>
                          <w:jc w:val="center"/>
                        </w:pPr>
                        <w:r>
                          <w:t>execlp</w:t>
                        </w:r>
                      </w:p>
                    </w:txbxContent>
                  </v:textbox>
                </v:shape>
                <v:shape id="Поле 326" o:spid="_x0000_s1101" type="#_x0000_t202" style="position:absolute;left:2971;top:7747;width:965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aMIsIA&#10;AADdAAAADwAAAGRycy9kb3ducmV2LnhtbERPS2vCQBC+C/0PyxR6092Kjza6SlEKPSnGKvQ2ZMck&#10;mJ0N2a2J/94VBG/z8T1nvuxsJS7U+NKxhveBAkGcOVNyruF3/93/AOEDssHKMWm4kofl4qU3x8S4&#10;lnd0SUMuYgj7BDUUIdSJlD4ryKIfuJo4cifXWAwRNrk0DbYx3FZyqNREWiw5NhRY06qg7Jz+Ww2H&#10;zenvOFLbfG3Hdes6Jdl+Sq3fXruvGYhAXXiKH+4fE+er6RTu38QT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owiwgAAAN0AAAAPAAAAAAAAAAAAAAAAAJgCAABkcnMvZG93&#10;bnJldi54bWxQSwUGAAAAAAQABAD1AAAAhwMAAAAA&#10;" filled="f" stroked="f">
                  <v:textbox>
                    <w:txbxContent>
                      <w:p w:rsidR="0064404F" w:rsidRDefault="0064404F" w:rsidP="00526ACB">
                        <w:pPr>
                          <w:jc w:val="center"/>
                        </w:pPr>
                        <w:r>
                          <w:t>execv</w:t>
                        </w:r>
                      </w:p>
                    </w:txbxContent>
                  </v:textbox>
                </v:shape>
                <v:shape id="Поле 327" o:spid="_x0000_s1102" type="#_x0000_t202" style="position:absolute;left:35610;top:6858;width:965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YUMUA&#10;AADdAAAADwAAAGRycy9kb3ducmV2LnhtbESPT2vCQBDF70K/wzKCN921qG1TVykVwZNF+wd6G7Jj&#10;EpqdDdnVxG/vHAreZnhv3vvNct37Wl2ojVVgC9OJAUWcB1dxYeHrczt+BhUTssM6MFm4UoT16mGw&#10;xMyFjg90OaZCSQjHDC2UKTWZ1jEvyWOchIZYtFNoPSZZ20K7FjsJ97V+NGahPVYsDSU29F5S/nc8&#10;ewvf+9Pvz8x8FBs/b7rQG83+RVs7GvZvr6AS9elu/r/eOcE3T4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WRhQxQAAAN0AAAAPAAAAAAAAAAAAAAAAAJgCAABkcnMv&#10;ZG93bnJldi54bWxQSwUGAAAAAAQABAD1AAAAigMAAAAA&#10;" filled="f" stroked="f">
                  <v:textbox>
                    <w:txbxContent>
                      <w:p w:rsidR="0064404F" w:rsidRDefault="0064404F" w:rsidP="00526ACB">
                        <w:pPr>
                          <w:jc w:val="center"/>
                        </w:pPr>
                        <w:r>
                          <w:t>execvp</w:t>
                        </w:r>
                      </w:p>
                    </w:txbxContent>
                  </v:textbox>
                </v:shape>
                <v:shape id="Поле 328" o:spid="_x0000_s1103" type="#_x0000_t202" style="position:absolute;left:20243;top:15621;width:9652;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W9y8EA&#10;AADdAAAADwAAAGRycy9kb3ducmV2LnhtbERPS4vCMBC+L+x/CLPgbU1WdNVqFFEETy4+wdvQjG3Z&#10;ZlKaaOu/N8LC3ubje8503tpS3Kn2hWMNX10Fgjh1puBMw/Gw/hyB8AHZYOmYNDzIw3z2/jbFxLiG&#10;d3Tfh0zEEPYJashDqBIpfZqTRd91FXHkrq62GCKsM2lqbGK4LWVPqW9pseDYkGNFy5zS3/3Najht&#10;r5dzX/1kKzuoGtcqyXYste58tIsJiEBt+Bf/uTcmzlfDM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VvcvBAAAA3QAAAA8AAAAAAAAAAAAAAAAAmAIAAGRycy9kb3du&#10;cmV2LnhtbFBLBQYAAAAABAAEAPUAAACGAwAAAAA=&#10;" filled="f" stroked="f">
                  <v:textbox>
                    <w:txbxContent>
                      <w:p w:rsidR="0064404F" w:rsidRDefault="0064404F" w:rsidP="00526ACB">
                        <w:pPr>
                          <w:jc w:val="center"/>
                        </w:pPr>
                        <w:r>
                          <w:t>execve</w:t>
                        </w:r>
                      </w:p>
                    </w:txbxContent>
                  </v:textbox>
                </v:shape>
                <v:line id="Линия 329" o:spid="_x0000_s1104" style="position:absolute;visibility:visible;mso-wrap-style:square" from="7797,2921" to="7797,8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2KwcgAAADdAAAADwAAAGRycy9kb3ducmV2LnhtbESPT0vDQBDF74LfYRnBm91UIZTYbSkV&#10;ofUg9g/Y4zQ7TaLZ2bC7JvHbOwehtxnem/d+M1+OrlU9hdh4NjCdZKCIS28brgwcD68PM1AxIVts&#10;PZOBX4qwXNzezLGwfuAd9ftUKQnhWKCBOqWu0DqWNTmME98Ri3bxwWGSNVTaBhwk3LX6Mcty7bBh&#10;aaixo3VN5ff+xxl4f/rI+9X2bTN+bvNz+bI7n76GYMz93bh6BpVoTFfz//XGCn42E375RkbQi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n2KwcgAAADdAAAADwAAAAAA&#10;AAAAAAAAAAChAgAAZHJzL2Rvd25yZXYueG1sUEsFBgAAAAAEAAQA+QAAAJYDAAAAAA==&#10;"/>
                <v:line id="Линия 330" o:spid="_x0000_s1105" style="position:absolute;visibility:visible;mso-wrap-style:square" from="24688,3175" to="24688,16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vWsQAAADdAAAADwAAAGRycy9kb3ducmV2LnhtbERPS2vCQBC+F/wPyxR6qxstBEldRSqC&#10;9lB8QT2O2TGJZmfD7jZJ/71bKHibj+8503lvatGS85VlBaNhAoI4t7riQsHxsHqdgPABWWNtmRT8&#10;kof5bPA0xUzbjnfU7kMhYgj7DBWUITSZlD4vyaAf2oY4chfrDIYIXSG1wy6Gm1qOkySVBiuODSU2&#10;9FFSftv/GAVfb9u0XWw+1/33Jj3ny935dO2cUi/P/eIdRKA+PMT/7rWO85PJCP6+iS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MS9axAAAAN0AAAAPAAAAAAAAAAAA&#10;AAAAAKECAABkcnMvZG93bnJldi54bWxQSwUGAAAAAAQABAD5AAAAkgMAAAAA&#10;"/>
                <v:line id="Линия 331" o:spid="_x0000_s1106" style="position:absolute;visibility:visible;mso-wrap-style:square" from="39928,2921" to="39928,7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OxLcQAAADdAAAADwAAAGRycy9kb3ducmV2LnhtbERPTWvCQBC9C/0PyxS86UaFIKmriCJo&#10;D0VtoT2O2WmSNjsbdrdJ+u9dQfA2j/c5i1VvatGS85VlBZNxAoI4t7riQsHH+240B+EDssbaMin4&#10;Jw+r5dNggZm2HZ+oPYdCxBD2GSooQ2gyKX1ekkE/tg1x5L6tMxgidIXUDrsYbmo5TZJUGqw4NpTY&#10;0Kak/Pf8ZxS8zY5puz687vvPQ3rJt6fL10/nlBo+9+sXEIH68BDf3Xsd5yfzKdy+iS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47EtxAAAAN0AAAAPAAAAAAAAAAAA&#10;AAAAAKECAABkcnMvZG93bnJldi54bWxQSwUGAAAAAAQABAD5AAAAkgMAAAAA&#10;"/>
                <v:line id="Линия 332" o:spid="_x0000_s1107" style="position:absolute;visibility:visible;mso-wrap-style:square" from="9448,10414" to="23164,15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8UtsQAAADdAAAADwAAAGRycy9kb3ducmV2LnhtbERPTWvCQBC9C/0PyxS86UaFIKmriCJo&#10;D0VtoT2O2WmSNjsbdrdJ+u9dQfA2j/c5i1VvatGS85VlBZNxAoI4t7riQsHH+240B+EDssbaMin4&#10;Jw+r5dNggZm2HZ+oPYdCxBD2GSooQ2gyKX1ekkE/tg1x5L6tMxgidIXUDrsYbmo5TZJUGqw4NpTY&#10;0Kak/Pf8ZxS8zY5puz687vvPQ3rJt6fL10/nlBo+9+sXEIH68BDf3Xsd5yfzGdy+iS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xS2xAAAAN0AAAAPAAAAAAAAAAAA&#10;AAAAAKECAABkcnMvZG93bnJldi54bWxQSwUGAAAAAAQABAD5AAAAkgMAAAAA&#10;"/>
                <v:line id="Линия 333" o:spid="_x0000_s1108" style="position:absolute;flip:x;visibility:visible;mso-wrap-style:square" from="25958,9525" to="38658,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8PcUAAADdAAAADwAAAGRycy9kb3ducmV2LnhtbERPTWsCMRC9F/ofwgi9FM22SFlXo0ih&#10;0IMXbVnpbdyMm2U3k22S6vbfG0HwNo/3OYvVYDtxIh8axwpeJhkI4srphmsF318f4xxEiMgaO8ek&#10;4J8CrJaPDwsstDvzlk67WIsUwqFABSbGvpAyVIYshonriRN3dN5iTNDXUns8p3Dbydcse5MWG04N&#10;Bnt6N1S1uz+rQOab51+/Pkzbst3vZ6asyv5no9TTaFjPQUQa4l18c3/qND/Lp3D9Jp0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38PcUAAADdAAAADwAAAAAAAAAA&#10;AAAAAAChAgAAZHJzL2Rvd25yZXYueG1sUEsFBgAAAAAEAAQA+QAAAJMDAAAAAA==&#10;"/>
                <w10:anchorlock/>
              </v:group>
            </w:pict>
          </mc:Fallback>
        </mc:AlternateContent>
      </w:r>
    </w:p>
    <w:p w:rsidR="00526ACB" w:rsidRPr="00687FE1" w:rsidRDefault="00526ACB" w:rsidP="00526ACB">
      <w:pPr>
        <w:overflowPunct w:val="0"/>
        <w:autoSpaceDE w:val="0"/>
        <w:autoSpaceDN w:val="0"/>
        <w:adjustRightInd w:val="0"/>
        <w:jc w:val="both"/>
        <w:textAlignment w:val="baseline"/>
        <w:rPr>
          <w:noProof/>
          <w:sz w:val="28"/>
          <w:szCs w:val="20"/>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Они различаются по форме передачи параметров, но в общем все похожи. Первый аргумент функции является либо полным путевым именем, либо именем файла программы, которую надо выполнить. Если вызов проходит успешно, данные и команды возвращающего процесса, хранящиеся в памяти, перекрываются данными и командами новой программы и процесс начинает выполнение программы с ее первых строк. После завершения выполнения новой </w:t>
      </w:r>
      <w:r w:rsidRPr="00F5449A">
        <w:rPr>
          <w:noProof/>
          <w:sz w:val="28"/>
          <w:szCs w:val="20"/>
          <w:lang w:val="ru-RU"/>
        </w:rPr>
        <w:lastRenderedPageBreak/>
        <w:t>программы код завершения процесса передается обратно родительскому процессу.</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В отличие от </w:t>
      </w:r>
      <w:r w:rsidRPr="00687FE1">
        <w:rPr>
          <w:b/>
          <w:noProof/>
          <w:sz w:val="28"/>
          <w:szCs w:val="20"/>
        </w:rPr>
        <w:t>fork</w:t>
      </w:r>
      <w:r w:rsidRPr="00F5449A">
        <w:rPr>
          <w:noProof/>
          <w:sz w:val="28"/>
          <w:szCs w:val="20"/>
          <w:lang w:val="ru-RU"/>
        </w:rPr>
        <w:t xml:space="preserve">, создающего порожденный процесс, который выполняется независимо от родительского, </w:t>
      </w:r>
      <w:r w:rsidRPr="00687FE1">
        <w:rPr>
          <w:b/>
          <w:noProof/>
          <w:sz w:val="28"/>
          <w:szCs w:val="20"/>
        </w:rPr>
        <w:t>exec</w:t>
      </w:r>
      <w:r w:rsidRPr="00F5449A">
        <w:rPr>
          <w:noProof/>
          <w:sz w:val="28"/>
          <w:szCs w:val="20"/>
          <w:lang w:val="ru-RU"/>
        </w:rPr>
        <w:t xml:space="preserve"> изменяет содержание выполняющегося процесса для выполнения другой программы. Вызов функции </w:t>
      </w:r>
      <w:r w:rsidRPr="00687FE1">
        <w:rPr>
          <w:b/>
          <w:noProof/>
          <w:sz w:val="28"/>
          <w:szCs w:val="20"/>
        </w:rPr>
        <w:t>exec</w:t>
      </w:r>
      <w:r w:rsidRPr="00F5449A">
        <w:rPr>
          <w:noProof/>
          <w:sz w:val="28"/>
          <w:szCs w:val="20"/>
          <w:lang w:val="ru-RU"/>
        </w:rPr>
        <w:t xml:space="preserve"> может быть неудачным. В случае ошибки возвращается значение –1 в вызывающий образ, а также обнаруживается ряд ошибок.</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Буква ‘</w:t>
      </w:r>
      <w:r w:rsidRPr="00687FE1">
        <w:rPr>
          <w:noProof/>
          <w:sz w:val="28"/>
          <w:szCs w:val="20"/>
        </w:rPr>
        <w:t>p</w:t>
      </w:r>
      <w:r w:rsidRPr="00F5449A">
        <w:rPr>
          <w:noProof/>
          <w:sz w:val="28"/>
          <w:szCs w:val="20"/>
          <w:lang w:val="ru-RU"/>
        </w:rPr>
        <w:t xml:space="preserve">’ в вызовах </w:t>
      </w:r>
      <w:r w:rsidRPr="00687FE1">
        <w:rPr>
          <w:noProof/>
          <w:sz w:val="28"/>
          <w:szCs w:val="20"/>
        </w:rPr>
        <w:t>exec</w:t>
      </w:r>
      <w:r w:rsidRPr="00F5449A">
        <w:rPr>
          <w:noProof/>
          <w:sz w:val="28"/>
          <w:szCs w:val="20"/>
          <w:lang w:val="ru-RU"/>
        </w:rPr>
        <w:t xml:space="preserve"> указывает, что если значение аргумента </w:t>
      </w:r>
      <w:r w:rsidRPr="00687FE1">
        <w:rPr>
          <w:b/>
          <w:noProof/>
          <w:sz w:val="28"/>
          <w:szCs w:val="20"/>
        </w:rPr>
        <w:t>file</w:t>
      </w:r>
      <w:r w:rsidRPr="00F5449A">
        <w:rPr>
          <w:noProof/>
          <w:sz w:val="28"/>
          <w:szCs w:val="20"/>
          <w:lang w:val="ru-RU"/>
        </w:rPr>
        <w:t xml:space="preserve"> не начинается с ’/’, то есть корневого каталога, то функции при поиске надлежащего выполнению файла будут использовать переменную среды </w:t>
      </w:r>
      <w:r w:rsidRPr="00687FE1">
        <w:rPr>
          <w:noProof/>
          <w:sz w:val="28"/>
          <w:szCs w:val="20"/>
        </w:rPr>
        <w:t>PATH</w:t>
      </w:r>
      <w:r w:rsidRPr="00F5449A">
        <w:rPr>
          <w:noProof/>
          <w:sz w:val="28"/>
          <w:szCs w:val="20"/>
          <w:lang w:val="ru-RU"/>
        </w:rPr>
        <w:t xml:space="preserve">. Для всех остальных функций </w:t>
      </w:r>
      <w:r w:rsidRPr="00687FE1">
        <w:rPr>
          <w:noProof/>
          <w:sz w:val="28"/>
          <w:szCs w:val="20"/>
        </w:rPr>
        <w:t>exec</w:t>
      </w:r>
      <w:r w:rsidRPr="00F5449A">
        <w:rPr>
          <w:noProof/>
          <w:sz w:val="28"/>
          <w:szCs w:val="20"/>
          <w:lang w:val="ru-RU"/>
        </w:rPr>
        <w:t xml:space="preserve"> фактическим значением их первого аргумента должно быть путевое имя файла.</w:t>
      </w:r>
    </w:p>
    <w:p w:rsidR="00526ACB" w:rsidRPr="00F5449A" w:rsidRDefault="00526ACB" w:rsidP="00526ACB">
      <w:pPr>
        <w:overflowPunct w:val="0"/>
        <w:autoSpaceDE w:val="0"/>
        <w:autoSpaceDN w:val="0"/>
        <w:adjustRightInd w:val="0"/>
        <w:ind w:firstLine="567"/>
        <w:jc w:val="both"/>
        <w:textAlignment w:val="baseline"/>
        <w:rPr>
          <w:i/>
          <w:noProof/>
          <w:sz w:val="28"/>
          <w:szCs w:val="20"/>
          <w:u w:val="single"/>
          <w:lang w:val="ru-RU"/>
        </w:rPr>
      </w:pPr>
    </w:p>
    <w:p w:rsidR="00526ACB" w:rsidRPr="00F5449A" w:rsidRDefault="00526ACB" w:rsidP="00526ACB">
      <w:pPr>
        <w:overflowPunct w:val="0"/>
        <w:autoSpaceDE w:val="0"/>
        <w:autoSpaceDN w:val="0"/>
        <w:adjustRightInd w:val="0"/>
        <w:ind w:firstLine="567"/>
        <w:jc w:val="both"/>
        <w:textAlignment w:val="baseline"/>
        <w:rPr>
          <w:i/>
          <w:noProof/>
          <w:sz w:val="28"/>
          <w:szCs w:val="20"/>
          <w:u w:val="single"/>
          <w:lang w:val="ru-RU"/>
        </w:rPr>
      </w:pPr>
      <w:r w:rsidRPr="00F5449A">
        <w:rPr>
          <w:i/>
          <w:noProof/>
          <w:sz w:val="28"/>
          <w:szCs w:val="20"/>
          <w:u w:val="single"/>
          <w:lang w:val="ru-RU"/>
        </w:rPr>
        <w:t>Примеры:</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Создание дочерного  процесса, который выводит</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содержимое текущего каталога путём вызава программы </w:t>
      </w:r>
      <w:r w:rsidRPr="00687FE1">
        <w:rPr>
          <w:i/>
          <w:noProof/>
          <w:sz w:val="28"/>
          <w:szCs w:val="20"/>
        </w:rPr>
        <w:t>ls</w:t>
      </w:r>
      <w:r w:rsidRPr="00F5449A">
        <w:rPr>
          <w:i/>
          <w:noProof/>
          <w:sz w:val="28"/>
          <w:szCs w:val="20"/>
          <w:lang w:val="ru-RU"/>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&lt;unistd.h&gt;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main()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pid_t pid;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switch (pid=fork())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case -1: printf(“Ошибкавызова fork\n”); exit(1); break;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case 0: execl(“bin/ls”,”ls”,”-l”,(char *)0);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printf(“Ошибкавызова ecexl\n”); exit(2); break;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default: wait();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printf(“Программа ls завершена\n”); exit(0);</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lastRenderedPageBreak/>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pBdr>
          <w:bottom w:val="single" w:sz="12" w:space="1" w:color="auto"/>
        </w:pBd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программа - интерпретатор */</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r w:rsidRPr="00687FE1">
        <w:rPr>
          <w:i/>
          <w:noProof/>
          <w:sz w:val="28"/>
          <w:szCs w:val="20"/>
        </w:rPr>
        <w:t>include</w:t>
      </w:r>
      <w:r w:rsidRPr="00F5449A">
        <w:rPr>
          <w:i/>
          <w:noProof/>
          <w:sz w:val="28"/>
          <w:szCs w:val="20"/>
          <w:lang w:val="ru-RU"/>
        </w:rPr>
        <w:t>&lt;</w:t>
      </w:r>
      <w:r w:rsidRPr="00687FE1">
        <w:rPr>
          <w:i/>
          <w:noProof/>
          <w:sz w:val="28"/>
          <w:szCs w:val="20"/>
        </w:rPr>
        <w:t>iostream</w:t>
      </w:r>
      <w:r w:rsidRPr="00F5449A">
        <w:rPr>
          <w:i/>
          <w:noProof/>
          <w:sz w:val="28"/>
          <w:szCs w:val="20"/>
          <w:lang w:val="ru-RU"/>
        </w:rPr>
        <w:t>.</w:t>
      </w:r>
      <w:r w:rsidRPr="00687FE1">
        <w:rPr>
          <w:i/>
          <w:noProof/>
          <w:sz w:val="28"/>
          <w:szCs w:val="20"/>
        </w:rPr>
        <w:t>h</w:t>
      </w:r>
      <w:r w:rsidRPr="00F5449A">
        <w:rPr>
          <w:i/>
          <w:noProof/>
          <w:sz w:val="28"/>
          <w:szCs w:val="20"/>
          <w:lang w:val="ru-RU"/>
        </w:rPr>
        <w:t>&gt;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#include&lt;stdio.h&gt;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#include&lt;stdlib.h&gt;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#include&lt;errno.h&gt;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#include&lt;sys/types.h&gt;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#include&lt;sys/wait.h&gt;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#include&lt;unistd.h&gt;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system (char *cmd)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pid_t pid;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int status;</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switch (pid = fork(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case –1: return(-1);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case  0:  execl (“/bin/sh”, ”sh”, ”-c”, cmd, 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printf (“|n Ошибка execl”);</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exit (errno);</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default:  if (waitpid(pid, &amp;status, 0)== (pid &amp;&amp; WIFEXITED(status))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return (WEXITSTATUS(status));</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lastRenderedPageBreak/>
        <w:t xml:space="preserve">                  return(-1);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main (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int rc = 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char buf[256];</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do</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printf (“sh&gt;”); fflush (stdout);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(!gets (buf)) break;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rc = system (buf);</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 while (!rc);</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return</w:t>
      </w:r>
      <w:r w:rsidRPr="00F5449A">
        <w:rPr>
          <w:i/>
          <w:noProof/>
          <w:sz w:val="28"/>
          <w:szCs w:val="20"/>
          <w:lang w:val="ru-RU"/>
        </w:rPr>
        <w:t xml:space="preserve"> (</w:t>
      </w:r>
      <w:r w:rsidRPr="00687FE1">
        <w:rPr>
          <w:i/>
          <w:noProof/>
          <w:sz w:val="28"/>
          <w:szCs w:val="20"/>
        </w:rPr>
        <w:t>rc</w:t>
      </w: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caps/>
          <w:noProof/>
          <w:sz w:val="28"/>
          <w:szCs w:val="20"/>
          <w:lang w:val="ru-RU"/>
        </w:rPr>
      </w:pPr>
      <w:r w:rsidRPr="00F5449A">
        <w:rPr>
          <w:i/>
          <w:noProof/>
          <w:sz w:val="28"/>
          <w:szCs w:val="20"/>
          <w:lang w:val="ru-RU"/>
        </w:rPr>
        <w:t>}</w:t>
      </w: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noProof/>
          <w:sz w:val="26"/>
          <w:szCs w:val="26"/>
          <w:lang w:val="ru-RU"/>
        </w:rPr>
      </w:pPr>
      <w:bookmarkStart w:id="93" w:name="_Toc41918461"/>
      <w:bookmarkStart w:id="94" w:name="_Toc215646287"/>
      <w:r w:rsidRPr="00F5449A">
        <w:rPr>
          <w:rFonts w:ascii="Arial" w:hAnsi="Arial" w:cs="Arial"/>
          <w:b/>
          <w:bCs/>
          <w:caps/>
          <w:noProof/>
          <w:sz w:val="26"/>
          <w:szCs w:val="26"/>
          <w:lang w:val="ru-RU"/>
        </w:rPr>
        <w:t>С</w:t>
      </w:r>
      <w:r w:rsidRPr="00F5449A">
        <w:rPr>
          <w:rFonts w:ascii="Arial" w:hAnsi="Arial" w:cs="Arial"/>
          <w:b/>
          <w:bCs/>
          <w:noProof/>
          <w:sz w:val="26"/>
          <w:szCs w:val="26"/>
          <w:lang w:val="ru-RU"/>
        </w:rPr>
        <w:t xml:space="preserve">истемные функции типа </w:t>
      </w:r>
      <w:r w:rsidRPr="00687FE1">
        <w:rPr>
          <w:rFonts w:ascii="Arial" w:hAnsi="Arial" w:cs="Arial"/>
          <w:b/>
          <w:bCs/>
          <w:noProof/>
          <w:sz w:val="26"/>
          <w:szCs w:val="26"/>
        </w:rPr>
        <w:t>wait</w:t>
      </w:r>
      <w:bookmarkEnd w:id="93"/>
      <w:bookmarkEnd w:id="94"/>
    </w:p>
    <w:p w:rsidR="00526ACB" w:rsidRPr="00F5449A" w:rsidRDefault="00526ACB" w:rsidP="00526ACB">
      <w:pPr>
        <w:overflowPunct w:val="0"/>
        <w:autoSpaceDE w:val="0"/>
        <w:autoSpaceDN w:val="0"/>
        <w:adjustRightInd w:val="0"/>
        <w:ind w:firstLine="567"/>
        <w:jc w:val="both"/>
        <w:textAlignment w:val="baseline"/>
        <w:rPr>
          <w:i/>
          <w:noProof/>
          <w:sz w:val="28"/>
          <w:szCs w:val="20"/>
          <w:u w:val="single"/>
          <w:lang w:val="ru-RU"/>
        </w:rPr>
      </w:pPr>
    </w:p>
    <w:p w:rsidR="00526ACB" w:rsidRPr="00687FE1" w:rsidRDefault="00526ACB" w:rsidP="00526ACB">
      <w:pPr>
        <w:overflowPunct w:val="0"/>
        <w:autoSpaceDE w:val="0"/>
        <w:autoSpaceDN w:val="0"/>
        <w:adjustRightInd w:val="0"/>
        <w:ind w:firstLine="567"/>
        <w:jc w:val="both"/>
        <w:textAlignment w:val="baseline"/>
        <w:rPr>
          <w:i/>
          <w:noProof/>
          <w:sz w:val="28"/>
          <w:szCs w:val="20"/>
          <w:u w:val="single"/>
        </w:rPr>
      </w:pPr>
      <w:r w:rsidRPr="00687FE1">
        <w:rPr>
          <w:i/>
          <w:noProof/>
          <w:sz w:val="28"/>
          <w:szCs w:val="20"/>
          <w:u w:val="single"/>
        </w:rPr>
        <w:t>Прототипы:</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#include &lt;sys/waith&gt;</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pid_t wait(int *status_p);</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pid_t waitpid(pid_t child_pid, unt *status_p, int options);</w:t>
      </w:r>
    </w:p>
    <w:p w:rsidR="00526ACB" w:rsidRPr="00687FE1" w:rsidRDefault="00526ACB" w:rsidP="00526ACB">
      <w:pPr>
        <w:overflowPunct w:val="0"/>
        <w:autoSpaceDE w:val="0"/>
        <w:autoSpaceDN w:val="0"/>
        <w:adjustRightInd w:val="0"/>
        <w:jc w:val="both"/>
        <w:textAlignment w:val="baseline"/>
        <w:rPr>
          <w:noProof/>
          <w:sz w:val="28"/>
          <w:szCs w:val="20"/>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Родительский процесс использует системные вызовы </w:t>
      </w:r>
      <w:r w:rsidRPr="00687FE1">
        <w:rPr>
          <w:b/>
          <w:noProof/>
          <w:sz w:val="28"/>
          <w:szCs w:val="20"/>
        </w:rPr>
        <w:t>wait</w:t>
      </w:r>
      <w:r w:rsidRPr="00F5449A">
        <w:rPr>
          <w:noProof/>
          <w:sz w:val="28"/>
          <w:szCs w:val="20"/>
          <w:lang w:val="ru-RU"/>
        </w:rPr>
        <w:t xml:space="preserve"> и </w:t>
      </w:r>
      <w:r w:rsidRPr="00687FE1">
        <w:rPr>
          <w:b/>
          <w:noProof/>
          <w:sz w:val="28"/>
          <w:szCs w:val="20"/>
        </w:rPr>
        <w:t>waitpid</w:t>
      </w:r>
      <w:r w:rsidRPr="00F5449A">
        <w:rPr>
          <w:noProof/>
          <w:sz w:val="28"/>
          <w:szCs w:val="20"/>
          <w:lang w:val="ru-RU"/>
        </w:rPr>
        <w:t xml:space="preserve"> для перехода в режим ожидания завершения порождённого процесса и для выборки его статуса завершения. Эти вызовы также освобождают ячейку таблицы процессов, соответствующую порождённому процессу.</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lastRenderedPageBreak/>
        <w:t xml:space="preserve">Функция </w:t>
      </w:r>
      <w:r w:rsidRPr="00687FE1">
        <w:rPr>
          <w:b/>
          <w:noProof/>
          <w:sz w:val="28"/>
          <w:szCs w:val="20"/>
        </w:rPr>
        <w:t>wait</w:t>
      </w:r>
      <w:r w:rsidRPr="00F5449A">
        <w:rPr>
          <w:noProof/>
          <w:sz w:val="28"/>
          <w:szCs w:val="20"/>
          <w:lang w:val="ru-RU"/>
        </w:rPr>
        <w:t xml:space="preserve"> приостанавливает выполнение родительского процесса до тех пор, пока ему не будет послан сигнал, либо пока один из его порождённых процессов не завершится или не будет остановлен.</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Если порождённый процесс уже завершился до вызова </w:t>
      </w:r>
      <w:r w:rsidRPr="00687FE1">
        <w:rPr>
          <w:noProof/>
          <w:sz w:val="28"/>
          <w:szCs w:val="20"/>
        </w:rPr>
        <w:t>wait</w:t>
      </w:r>
      <w:r w:rsidRPr="00F5449A">
        <w:rPr>
          <w:noProof/>
          <w:sz w:val="28"/>
          <w:szCs w:val="20"/>
          <w:lang w:val="ru-RU"/>
        </w:rPr>
        <w:t xml:space="preserve">, то </w:t>
      </w:r>
      <w:r w:rsidRPr="00687FE1">
        <w:rPr>
          <w:noProof/>
          <w:sz w:val="28"/>
          <w:szCs w:val="20"/>
        </w:rPr>
        <w:t>wait</w:t>
      </w:r>
      <w:r w:rsidRPr="00F5449A">
        <w:rPr>
          <w:noProof/>
          <w:sz w:val="28"/>
          <w:szCs w:val="20"/>
          <w:lang w:val="ru-RU"/>
        </w:rPr>
        <w:t xml:space="preserve"> немедленно завершится и возвратит статус завершившегося процесса, который будет хранится в </w:t>
      </w:r>
      <w:r w:rsidRPr="00687FE1">
        <w:rPr>
          <w:b/>
          <w:noProof/>
          <w:sz w:val="28"/>
          <w:szCs w:val="20"/>
        </w:rPr>
        <w:t>status</w:t>
      </w:r>
      <w:r w:rsidRPr="00F5449A">
        <w:rPr>
          <w:b/>
          <w:noProof/>
          <w:sz w:val="28"/>
          <w:szCs w:val="20"/>
          <w:lang w:val="ru-RU"/>
        </w:rPr>
        <w:t>_</w:t>
      </w:r>
      <w:r w:rsidRPr="00687FE1">
        <w:rPr>
          <w:b/>
          <w:noProof/>
          <w:sz w:val="28"/>
          <w:szCs w:val="20"/>
        </w:rPr>
        <w:t>p</w:t>
      </w:r>
      <w:r w:rsidRPr="00F5449A">
        <w:rPr>
          <w:noProof/>
          <w:sz w:val="28"/>
          <w:szCs w:val="20"/>
          <w:lang w:val="ru-RU"/>
        </w:rPr>
        <w:t xml:space="preserve">, а возвращённое значение будет иметь значение </w:t>
      </w:r>
      <w:r w:rsidRPr="00687FE1">
        <w:rPr>
          <w:noProof/>
          <w:sz w:val="28"/>
          <w:szCs w:val="20"/>
        </w:rPr>
        <w:t>PID</w:t>
      </w:r>
      <w:r w:rsidRPr="00F5449A">
        <w:rPr>
          <w:noProof/>
          <w:sz w:val="28"/>
          <w:szCs w:val="20"/>
          <w:lang w:val="ru-RU"/>
        </w:rPr>
        <w:t xml:space="preserve"> завершившегося процесса.</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Если родительский процесс не имеет порождённых процессов, завершения которых он ожидает, или был прерван сигналом при выполнении </w:t>
      </w:r>
      <w:r w:rsidRPr="00687FE1">
        <w:rPr>
          <w:noProof/>
          <w:sz w:val="28"/>
          <w:szCs w:val="20"/>
        </w:rPr>
        <w:t>wait</w:t>
      </w:r>
      <w:r w:rsidRPr="00F5449A">
        <w:rPr>
          <w:noProof/>
          <w:sz w:val="28"/>
          <w:szCs w:val="20"/>
          <w:lang w:val="ru-RU"/>
        </w:rPr>
        <w:t xml:space="preserve">, то </w:t>
      </w:r>
      <w:r w:rsidRPr="00687FE1">
        <w:rPr>
          <w:noProof/>
          <w:sz w:val="28"/>
          <w:szCs w:val="20"/>
        </w:rPr>
        <w:t>wait</w:t>
      </w:r>
      <w:r w:rsidRPr="00F5449A">
        <w:rPr>
          <w:noProof/>
          <w:sz w:val="28"/>
          <w:szCs w:val="20"/>
          <w:lang w:val="ru-RU"/>
        </w:rPr>
        <w:t xml:space="preserve"> возвратит значение равное -1, а в </w:t>
      </w:r>
      <w:r w:rsidRPr="00687FE1">
        <w:rPr>
          <w:b/>
          <w:noProof/>
          <w:sz w:val="28"/>
          <w:szCs w:val="20"/>
        </w:rPr>
        <w:t>errno</w:t>
      </w:r>
      <w:r w:rsidRPr="00F5449A">
        <w:rPr>
          <w:noProof/>
          <w:sz w:val="28"/>
          <w:szCs w:val="20"/>
          <w:lang w:val="ru-RU"/>
        </w:rPr>
        <w:t xml:space="preserve"> будет находится код ошибки. Если было порождено более одного процесса, то </w:t>
      </w:r>
      <w:r w:rsidRPr="00687FE1">
        <w:rPr>
          <w:noProof/>
          <w:sz w:val="28"/>
          <w:szCs w:val="20"/>
        </w:rPr>
        <w:t>wait</w:t>
      </w:r>
      <w:r w:rsidRPr="00F5449A">
        <w:rPr>
          <w:noProof/>
          <w:sz w:val="28"/>
          <w:szCs w:val="20"/>
          <w:lang w:val="ru-RU"/>
        </w:rPr>
        <w:t xml:space="preserve"> будет ожидать завершения любого из них.</w:t>
      </w:r>
    </w:p>
    <w:p w:rsidR="00526ACB" w:rsidRPr="00F5449A" w:rsidRDefault="00526ACB" w:rsidP="00526ACB">
      <w:pPr>
        <w:overflowPunct w:val="0"/>
        <w:autoSpaceDE w:val="0"/>
        <w:autoSpaceDN w:val="0"/>
        <w:adjustRightInd w:val="0"/>
        <w:ind w:firstLine="567"/>
        <w:jc w:val="both"/>
        <w:textAlignment w:val="baseline"/>
        <w:rPr>
          <w:i/>
          <w:noProof/>
          <w:sz w:val="28"/>
          <w:szCs w:val="20"/>
          <w:u w:val="single"/>
          <w:lang w:val="ru-RU"/>
        </w:rPr>
      </w:pPr>
    </w:p>
    <w:p w:rsidR="00526ACB" w:rsidRPr="00F5449A" w:rsidRDefault="00526ACB" w:rsidP="00526ACB">
      <w:pPr>
        <w:overflowPunct w:val="0"/>
        <w:autoSpaceDE w:val="0"/>
        <w:autoSpaceDN w:val="0"/>
        <w:adjustRightInd w:val="0"/>
        <w:ind w:firstLine="567"/>
        <w:jc w:val="both"/>
        <w:textAlignment w:val="baseline"/>
        <w:rPr>
          <w:i/>
          <w:noProof/>
          <w:sz w:val="28"/>
          <w:szCs w:val="20"/>
          <w:u w:val="single"/>
          <w:lang w:val="ru-RU"/>
        </w:rPr>
      </w:pPr>
      <w:r w:rsidRPr="00F5449A">
        <w:rPr>
          <w:i/>
          <w:noProof/>
          <w:sz w:val="28"/>
          <w:szCs w:val="20"/>
          <w:u w:val="single"/>
          <w:lang w:val="ru-RU"/>
        </w:rPr>
        <w:t>Пример:</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ожидание завершения дочерного процесса вызовом </w:t>
      </w:r>
      <w:r w:rsidRPr="00687FE1">
        <w:rPr>
          <w:i/>
          <w:noProof/>
          <w:sz w:val="28"/>
          <w:szCs w:val="20"/>
        </w:rPr>
        <w:t>wait</w:t>
      </w:r>
      <w:r w:rsidRPr="00F5449A">
        <w:rPr>
          <w:i/>
          <w:noProof/>
          <w:sz w:val="28"/>
          <w:szCs w:val="20"/>
          <w:lang w:val="ru-RU"/>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&lt;sys/wait.h&gt;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&lt;unistd.h&gt;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&lt;stdlib.h&gt;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main()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pid_t pid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int status,exit_status;</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((pid=fork())&lt;0)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 printf(“Ошибка fork\n”);  exit(1);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(pid==0)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 sleep(10);  exit(2);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((pid=wait(&amp;status))==-1)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lastRenderedPageBreak/>
        <w:t xml:space="preserve">    { printf(“Ошибка wait\n”); exit(3); }</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 xml:space="preserve"> if</w:t>
      </w:r>
      <w:r w:rsidRPr="00F5449A">
        <w:rPr>
          <w:i/>
          <w:noProof/>
          <w:sz w:val="28"/>
          <w:szCs w:val="20"/>
          <w:lang w:val="ru-RU"/>
        </w:rPr>
        <w:t xml:space="preserve"> (</w:t>
      </w:r>
      <w:r w:rsidRPr="00687FE1">
        <w:rPr>
          <w:i/>
          <w:noProof/>
          <w:sz w:val="28"/>
          <w:szCs w:val="20"/>
        </w:rPr>
        <w:t>WIFEXITED</w:t>
      </w:r>
      <w:r w:rsidRPr="00F5449A">
        <w:rPr>
          <w:i/>
          <w:noProof/>
          <w:sz w:val="28"/>
          <w:szCs w:val="20"/>
          <w:lang w:val="ru-RU"/>
        </w:rPr>
        <w:t>(&amp;</w:t>
      </w:r>
      <w:r w:rsidRPr="00687FE1">
        <w:rPr>
          <w:i/>
          <w:noProof/>
          <w:sz w:val="28"/>
          <w:szCs w:val="20"/>
        </w:rPr>
        <w:t>status</w:t>
      </w:r>
      <w:r w:rsidRPr="00F5449A">
        <w:rPr>
          <w:i/>
          <w:noProof/>
          <w:sz w:val="28"/>
          <w:szCs w:val="20"/>
          <w:lang w:val="ru-RU"/>
        </w:rPr>
        <w:t>))         // завершен ли системным  вызовом _</w:t>
      </w:r>
      <w:r w:rsidRPr="00687FE1">
        <w:rPr>
          <w:i/>
          <w:noProof/>
          <w:sz w:val="28"/>
          <w:szCs w:val="20"/>
        </w:rPr>
        <w:t>exit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exit_status=WEXITSTATUS(status);</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printf(“Статусзавершенияпроцесса %d равен %d\n”,pid,exit_status);</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exit</w:t>
      </w:r>
      <w:r w:rsidRPr="00F5449A">
        <w:rPr>
          <w:i/>
          <w:noProof/>
          <w:sz w:val="28"/>
          <w:szCs w:val="20"/>
          <w:lang w:val="ru-RU"/>
        </w:rPr>
        <w:t>(0);</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Функция </w:t>
      </w:r>
      <w:r w:rsidRPr="00687FE1">
        <w:rPr>
          <w:b/>
          <w:noProof/>
          <w:sz w:val="28"/>
          <w:szCs w:val="20"/>
        </w:rPr>
        <w:t>waitpid</w:t>
      </w:r>
      <w:r w:rsidRPr="00F5449A">
        <w:rPr>
          <w:noProof/>
          <w:sz w:val="28"/>
          <w:szCs w:val="20"/>
          <w:lang w:val="ru-RU"/>
        </w:rPr>
        <w:t xml:space="preserve"> более сложная и универсальная. В этой функции можно указать, завершения какого из порождённых процессов следует ожидать. </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 xml:space="preserve">Параметр </w:t>
      </w:r>
      <w:r w:rsidRPr="00687FE1">
        <w:rPr>
          <w:b/>
          <w:noProof/>
          <w:sz w:val="28"/>
          <w:szCs w:val="20"/>
        </w:rPr>
        <w:t>child</w:t>
      </w:r>
      <w:r w:rsidRPr="00F5449A">
        <w:rPr>
          <w:b/>
          <w:noProof/>
          <w:sz w:val="28"/>
          <w:szCs w:val="20"/>
          <w:lang w:val="ru-RU"/>
        </w:rPr>
        <w:t>_</w:t>
      </w:r>
      <w:r w:rsidRPr="00687FE1">
        <w:rPr>
          <w:b/>
          <w:noProof/>
          <w:sz w:val="28"/>
          <w:szCs w:val="20"/>
        </w:rPr>
        <w:t>pid</w:t>
      </w:r>
      <w:r w:rsidRPr="00F5449A">
        <w:rPr>
          <w:noProof/>
          <w:sz w:val="28"/>
          <w:szCs w:val="20"/>
          <w:lang w:val="ru-RU"/>
        </w:rPr>
        <w:t xml:space="preserve"> может содержать следующие значения:</w:t>
      </w:r>
    </w:p>
    <w:p w:rsidR="00526ACB" w:rsidRPr="00F5449A" w:rsidRDefault="00526ACB" w:rsidP="00CF45FA">
      <w:pPr>
        <w:numPr>
          <w:ilvl w:val="0"/>
          <w:numId w:val="9"/>
        </w:numPr>
        <w:overflowPunct w:val="0"/>
        <w:autoSpaceDE w:val="0"/>
        <w:autoSpaceDN w:val="0"/>
        <w:adjustRightInd w:val="0"/>
        <w:spacing w:after="0" w:line="240" w:lineRule="auto"/>
        <w:ind w:left="567" w:hanging="283"/>
        <w:textAlignment w:val="baseline"/>
        <w:rPr>
          <w:noProof/>
          <w:sz w:val="28"/>
          <w:szCs w:val="20"/>
          <w:lang w:val="ru-RU"/>
        </w:rPr>
      </w:pPr>
      <w:r w:rsidRPr="00F5449A">
        <w:rPr>
          <w:noProof/>
          <w:sz w:val="28"/>
          <w:szCs w:val="20"/>
          <w:lang w:val="ru-RU"/>
        </w:rPr>
        <w:t xml:space="preserve">&gt; 0 - ожидать завершения процесса с этим </w:t>
      </w:r>
      <w:r w:rsidRPr="00687FE1">
        <w:rPr>
          <w:noProof/>
          <w:sz w:val="28"/>
          <w:szCs w:val="20"/>
        </w:rPr>
        <w:t>PID</w:t>
      </w:r>
      <w:r w:rsidRPr="00F5449A">
        <w:rPr>
          <w:noProof/>
          <w:sz w:val="28"/>
          <w:szCs w:val="20"/>
          <w:lang w:val="ru-RU"/>
        </w:rPr>
        <w:t>;</w:t>
      </w:r>
    </w:p>
    <w:p w:rsidR="00526ACB" w:rsidRPr="00F5449A" w:rsidRDefault="00526ACB" w:rsidP="00CF45FA">
      <w:pPr>
        <w:numPr>
          <w:ilvl w:val="0"/>
          <w:numId w:val="9"/>
        </w:numPr>
        <w:overflowPunct w:val="0"/>
        <w:autoSpaceDE w:val="0"/>
        <w:autoSpaceDN w:val="0"/>
        <w:adjustRightInd w:val="0"/>
        <w:spacing w:after="0" w:line="240" w:lineRule="auto"/>
        <w:ind w:left="567" w:hanging="283"/>
        <w:textAlignment w:val="baseline"/>
        <w:rPr>
          <w:noProof/>
          <w:sz w:val="28"/>
          <w:szCs w:val="20"/>
          <w:lang w:val="ru-RU"/>
        </w:rPr>
      </w:pPr>
      <w:r w:rsidRPr="00F5449A">
        <w:rPr>
          <w:noProof/>
          <w:sz w:val="28"/>
          <w:szCs w:val="20"/>
          <w:lang w:val="ru-RU"/>
        </w:rPr>
        <w:t>-1 -  ожидать завершения любого порождённого процесса;</w:t>
      </w:r>
    </w:p>
    <w:p w:rsidR="00526ACB" w:rsidRPr="00F5449A" w:rsidRDefault="00526ACB" w:rsidP="00CF45FA">
      <w:pPr>
        <w:numPr>
          <w:ilvl w:val="0"/>
          <w:numId w:val="9"/>
        </w:numPr>
        <w:overflowPunct w:val="0"/>
        <w:autoSpaceDE w:val="0"/>
        <w:autoSpaceDN w:val="0"/>
        <w:adjustRightInd w:val="0"/>
        <w:spacing w:after="0" w:line="240" w:lineRule="auto"/>
        <w:ind w:left="567" w:hanging="283"/>
        <w:textAlignment w:val="baseline"/>
        <w:rPr>
          <w:noProof/>
          <w:sz w:val="28"/>
          <w:szCs w:val="20"/>
          <w:lang w:val="ru-RU"/>
        </w:rPr>
      </w:pPr>
      <w:r w:rsidRPr="00F5449A">
        <w:rPr>
          <w:noProof/>
          <w:sz w:val="28"/>
          <w:szCs w:val="20"/>
          <w:lang w:val="ru-RU"/>
        </w:rPr>
        <w:t>0 - ожидать завершения любого порождённого процесса, принадлежащего к той же группе, что и родительский процесс;</w:t>
      </w:r>
    </w:p>
    <w:p w:rsidR="00526ACB" w:rsidRPr="00F5449A" w:rsidRDefault="00526ACB" w:rsidP="00CF45FA">
      <w:pPr>
        <w:numPr>
          <w:ilvl w:val="0"/>
          <w:numId w:val="9"/>
        </w:numPr>
        <w:overflowPunct w:val="0"/>
        <w:autoSpaceDE w:val="0"/>
        <w:autoSpaceDN w:val="0"/>
        <w:adjustRightInd w:val="0"/>
        <w:spacing w:after="0" w:line="240" w:lineRule="auto"/>
        <w:ind w:left="567" w:hanging="283"/>
        <w:textAlignment w:val="baseline"/>
        <w:rPr>
          <w:noProof/>
          <w:sz w:val="28"/>
          <w:szCs w:val="20"/>
          <w:lang w:val="ru-RU"/>
        </w:rPr>
      </w:pPr>
      <w:r w:rsidRPr="00F5449A">
        <w:rPr>
          <w:noProof/>
          <w:sz w:val="28"/>
          <w:szCs w:val="20"/>
          <w:lang w:val="ru-RU"/>
        </w:rPr>
        <w:t>&lt; -1 - ожидать завершения любого порождённого процесса, идентификатор группы которого равен абсолютному значению аргумента.</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Третий аргумент (</w:t>
      </w:r>
      <w:r w:rsidRPr="00687FE1">
        <w:rPr>
          <w:b/>
          <w:noProof/>
          <w:sz w:val="28"/>
          <w:szCs w:val="20"/>
        </w:rPr>
        <w:t>option</w:t>
      </w:r>
      <w:r w:rsidRPr="00F5449A">
        <w:rPr>
          <w:noProof/>
          <w:sz w:val="28"/>
          <w:szCs w:val="20"/>
          <w:lang w:val="ru-RU"/>
        </w:rPr>
        <w:t xml:space="preserve">) определяет модификацию вызова </w:t>
      </w:r>
      <w:r w:rsidRPr="00687FE1">
        <w:rPr>
          <w:noProof/>
          <w:sz w:val="28"/>
          <w:szCs w:val="20"/>
        </w:rPr>
        <w:t>waitpid</w:t>
      </w:r>
      <w:r w:rsidRPr="00F5449A">
        <w:rPr>
          <w:noProof/>
          <w:sz w:val="28"/>
          <w:szCs w:val="20"/>
          <w:lang w:val="ru-RU"/>
        </w:rPr>
        <w:t>.</w:t>
      </w:r>
    </w:p>
    <w:p w:rsidR="00526ACB" w:rsidRPr="00687FE1" w:rsidRDefault="00526ACB" w:rsidP="00CF45FA">
      <w:pPr>
        <w:numPr>
          <w:ilvl w:val="0"/>
          <w:numId w:val="10"/>
        </w:numPr>
        <w:tabs>
          <w:tab w:val="num" w:pos="567"/>
        </w:tabs>
        <w:overflowPunct w:val="0"/>
        <w:autoSpaceDE w:val="0"/>
        <w:autoSpaceDN w:val="0"/>
        <w:adjustRightInd w:val="0"/>
        <w:spacing w:after="0" w:line="240" w:lineRule="auto"/>
        <w:ind w:left="567" w:hanging="283"/>
        <w:jc w:val="both"/>
        <w:textAlignment w:val="baseline"/>
        <w:rPr>
          <w:noProof/>
          <w:sz w:val="28"/>
          <w:szCs w:val="20"/>
        </w:rPr>
      </w:pPr>
      <w:r w:rsidRPr="00687FE1">
        <w:rPr>
          <w:i/>
          <w:noProof/>
          <w:sz w:val="28"/>
          <w:szCs w:val="20"/>
        </w:rPr>
        <w:t>WNOHANG</w:t>
      </w:r>
      <w:r w:rsidRPr="00F5449A">
        <w:rPr>
          <w:noProof/>
          <w:sz w:val="28"/>
          <w:szCs w:val="20"/>
          <w:lang w:val="ru-RU"/>
        </w:rPr>
        <w:t xml:space="preserve"> - не блокирующий вызов, т.е. функция немедленно возвращает управление, если нет завершённого процесса, отвечающего критериям ожидания. </w:t>
      </w:r>
      <w:r w:rsidRPr="00687FE1">
        <w:rPr>
          <w:noProof/>
          <w:sz w:val="28"/>
          <w:szCs w:val="20"/>
        </w:rPr>
        <w:t>В противном случае функция будет блокирующей.</w:t>
      </w:r>
    </w:p>
    <w:p w:rsidR="00526ACB" w:rsidRPr="00F5449A" w:rsidRDefault="00526ACB" w:rsidP="00CF45FA">
      <w:pPr>
        <w:numPr>
          <w:ilvl w:val="0"/>
          <w:numId w:val="10"/>
        </w:numPr>
        <w:tabs>
          <w:tab w:val="num" w:pos="567"/>
        </w:tabs>
        <w:overflowPunct w:val="0"/>
        <w:autoSpaceDE w:val="0"/>
        <w:autoSpaceDN w:val="0"/>
        <w:adjustRightInd w:val="0"/>
        <w:spacing w:after="0" w:line="240" w:lineRule="auto"/>
        <w:ind w:left="567" w:hanging="283"/>
        <w:jc w:val="both"/>
        <w:textAlignment w:val="baseline"/>
        <w:rPr>
          <w:noProof/>
          <w:sz w:val="28"/>
          <w:szCs w:val="20"/>
          <w:lang w:val="ru-RU"/>
        </w:rPr>
      </w:pPr>
      <w:r w:rsidRPr="00687FE1">
        <w:rPr>
          <w:i/>
          <w:noProof/>
          <w:sz w:val="28"/>
          <w:szCs w:val="20"/>
        </w:rPr>
        <w:t>WUNTRACED</w:t>
      </w:r>
      <w:r w:rsidRPr="00F5449A">
        <w:rPr>
          <w:noProof/>
          <w:sz w:val="28"/>
          <w:szCs w:val="20"/>
          <w:lang w:val="ru-RU"/>
        </w:rPr>
        <w:t xml:space="preserve"> - функция будет ожидать завершения порождённого процесса, остановленного механизмом управления заданиями, но о статусе которого не было ранее сообщено. Если </w:t>
      </w:r>
      <w:r w:rsidRPr="00687FE1">
        <w:rPr>
          <w:noProof/>
          <w:sz w:val="28"/>
          <w:szCs w:val="20"/>
        </w:rPr>
        <w:t>status</w:t>
      </w:r>
      <w:r w:rsidRPr="00F5449A">
        <w:rPr>
          <w:noProof/>
          <w:sz w:val="28"/>
          <w:szCs w:val="20"/>
          <w:lang w:val="ru-RU"/>
        </w:rPr>
        <w:t>_</w:t>
      </w:r>
      <w:r w:rsidRPr="00687FE1">
        <w:rPr>
          <w:noProof/>
          <w:sz w:val="28"/>
          <w:szCs w:val="20"/>
        </w:rPr>
        <w:t>p</w:t>
      </w:r>
      <w:r w:rsidRPr="00F5449A">
        <w:rPr>
          <w:noProof/>
          <w:sz w:val="28"/>
          <w:szCs w:val="20"/>
          <w:lang w:val="ru-RU"/>
        </w:rPr>
        <w:t xml:space="preserve"> равен </w:t>
      </w:r>
      <w:r w:rsidRPr="00687FE1">
        <w:rPr>
          <w:noProof/>
          <w:sz w:val="28"/>
          <w:szCs w:val="20"/>
        </w:rPr>
        <w:t>NULL</w:t>
      </w:r>
      <w:r w:rsidRPr="00F5449A">
        <w:rPr>
          <w:noProof/>
          <w:sz w:val="28"/>
          <w:szCs w:val="20"/>
          <w:lang w:val="ru-RU"/>
        </w:rPr>
        <w:t xml:space="preserve">, то нет необходимости запрашивать статус завершения порожденного процесса. Если в </w:t>
      </w:r>
      <w:r w:rsidRPr="00687FE1">
        <w:rPr>
          <w:b/>
          <w:noProof/>
          <w:sz w:val="28"/>
          <w:szCs w:val="20"/>
        </w:rPr>
        <w:t>status</w:t>
      </w:r>
      <w:r w:rsidRPr="00F5449A">
        <w:rPr>
          <w:b/>
          <w:noProof/>
          <w:sz w:val="28"/>
          <w:szCs w:val="20"/>
          <w:lang w:val="ru-RU"/>
        </w:rPr>
        <w:t>_</w:t>
      </w:r>
      <w:r w:rsidRPr="00687FE1">
        <w:rPr>
          <w:b/>
          <w:noProof/>
          <w:sz w:val="28"/>
          <w:szCs w:val="20"/>
        </w:rPr>
        <w:t>p</w:t>
      </w:r>
      <w:r w:rsidRPr="00F5449A">
        <w:rPr>
          <w:noProof/>
          <w:sz w:val="28"/>
          <w:szCs w:val="20"/>
          <w:lang w:val="ru-RU"/>
        </w:rPr>
        <w:t xml:space="preserve"> хранится адрес переменной типа </w:t>
      </w:r>
      <w:r w:rsidRPr="00687FE1">
        <w:rPr>
          <w:noProof/>
          <w:sz w:val="28"/>
          <w:szCs w:val="20"/>
        </w:rPr>
        <w:t>int</w:t>
      </w:r>
      <w:r w:rsidRPr="00F5449A">
        <w:rPr>
          <w:noProof/>
          <w:sz w:val="28"/>
          <w:szCs w:val="20"/>
          <w:lang w:val="ru-RU"/>
        </w:rPr>
        <w:t xml:space="preserve">, то в неё будет помещён статус завершения порождённого процесса. </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Родительский процесс может проверить это значение с помощью нескольких макроопределений:</w:t>
      </w:r>
    </w:p>
    <w:p w:rsidR="00526ACB" w:rsidRPr="00687FE1" w:rsidRDefault="00526ACB" w:rsidP="00CF45FA">
      <w:pPr>
        <w:numPr>
          <w:ilvl w:val="0"/>
          <w:numId w:val="11"/>
        </w:numPr>
        <w:tabs>
          <w:tab w:val="num" w:pos="567"/>
        </w:tabs>
        <w:overflowPunct w:val="0"/>
        <w:autoSpaceDE w:val="0"/>
        <w:autoSpaceDN w:val="0"/>
        <w:adjustRightInd w:val="0"/>
        <w:spacing w:after="0" w:line="240" w:lineRule="auto"/>
        <w:ind w:left="567" w:hanging="283"/>
        <w:jc w:val="both"/>
        <w:textAlignment w:val="baseline"/>
        <w:rPr>
          <w:noProof/>
          <w:sz w:val="28"/>
          <w:szCs w:val="20"/>
        </w:rPr>
      </w:pPr>
      <w:r w:rsidRPr="00687FE1">
        <w:rPr>
          <w:i/>
          <w:noProof/>
          <w:sz w:val="28"/>
          <w:szCs w:val="20"/>
        </w:rPr>
        <w:t>WIFEXITED</w:t>
      </w:r>
      <w:r w:rsidRPr="00F5449A">
        <w:rPr>
          <w:noProof/>
          <w:sz w:val="28"/>
          <w:szCs w:val="20"/>
          <w:lang w:val="ru-RU"/>
        </w:rPr>
        <w:t xml:space="preserve"> (*</w:t>
      </w:r>
      <w:r w:rsidRPr="00687FE1">
        <w:rPr>
          <w:noProof/>
          <w:sz w:val="28"/>
          <w:szCs w:val="20"/>
        </w:rPr>
        <w:t>status</w:t>
      </w:r>
      <w:r w:rsidRPr="00F5449A">
        <w:rPr>
          <w:noProof/>
          <w:sz w:val="28"/>
          <w:szCs w:val="20"/>
          <w:lang w:val="ru-RU"/>
        </w:rPr>
        <w:t>_</w:t>
      </w:r>
      <w:r w:rsidRPr="00687FE1">
        <w:rPr>
          <w:noProof/>
          <w:sz w:val="28"/>
          <w:szCs w:val="20"/>
        </w:rPr>
        <w:t>p</w:t>
      </w:r>
      <w:r w:rsidRPr="00F5449A">
        <w:rPr>
          <w:noProof/>
          <w:sz w:val="28"/>
          <w:szCs w:val="20"/>
          <w:lang w:val="ru-RU"/>
        </w:rPr>
        <w:t xml:space="preserve">) </w:t>
      </w:r>
      <w:r w:rsidRPr="00687FE1">
        <w:rPr>
          <w:noProof/>
          <w:sz w:val="28"/>
          <w:szCs w:val="28"/>
        </w:rPr>
        <w:sym w:font="Symbol" w:char="F0BE"/>
      </w:r>
      <w:r w:rsidRPr="00F5449A">
        <w:rPr>
          <w:noProof/>
          <w:sz w:val="28"/>
          <w:szCs w:val="20"/>
          <w:lang w:val="ru-RU"/>
        </w:rPr>
        <w:t xml:space="preserve"> возвращает ненулевое значение, если порождённый процесс был завершён с помощью </w:t>
      </w:r>
      <w:r w:rsidRPr="00687FE1">
        <w:rPr>
          <w:noProof/>
          <w:sz w:val="28"/>
          <w:szCs w:val="20"/>
        </w:rPr>
        <w:t>_exit, иначе возвращает ноль.</w:t>
      </w:r>
    </w:p>
    <w:p w:rsidR="00526ACB" w:rsidRPr="00F5449A" w:rsidRDefault="00526ACB" w:rsidP="00CF45FA">
      <w:pPr>
        <w:widowControl w:val="0"/>
        <w:numPr>
          <w:ilvl w:val="0"/>
          <w:numId w:val="11"/>
        </w:numPr>
        <w:tabs>
          <w:tab w:val="num" w:pos="567"/>
        </w:tabs>
        <w:overflowPunct w:val="0"/>
        <w:autoSpaceDE w:val="0"/>
        <w:autoSpaceDN w:val="0"/>
        <w:adjustRightInd w:val="0"/>
        <w:spacing w:after="0" w:line="240" w:lineRule="auto"/>
        <w:ind w:left="567" w:hanging="283"/>
        <w:jc w:val="both"/>
        <w:textAlignment w:val="baseline"/>
        <w:rPr>
          <w:noProof/>
          <w:sz w:val="28"/>
          <w:szCs w:val="20"/>
          <w:lang w:val="ru-RU"/>
        </w:rPr>
      </w:pPr>
      <w:r w:rsidRPr="00687FE1">
        <w:rPr>
          <w:i/>
          <w:noProof/>
          <w:sz w:val="28"/>
          <w:szCs w:val="20"/>
        </w:rPr>
        <w:lastRenderedPageBreak/>
        <w:t>WEXITSTATUS</w:t>
      </w:r>
      <w:r w:rsidRPr="00F5449A">
        <w:rPr>
          <w:noProof/>
          <w:sz w:val="28"/>
          <w:szCs w:val="20"/>
          <w:lang w:val="ru-RU"/>
        </w:rPr>
        <w:t xml:space="preserve"> (*</w:t>
      </w:r>
      <w:r w:rsidRPr="00687FE1">
        <w:rPr>
          <w:noProof/>
          <w:sz w:val="28"/>
          <w:szCs w:val="20"/>
        </w:rPr>
        <w:t>status</w:t>
      </w:r>
      <w:r w:rsidRPr="00F5449A">
        <w:rPr>
          <w:noProof/>
          <w:sz w:val="28"/>
          <w:szCs w:val="20"/>
          <w:lang w:val="ru-RU"/>
        </w:rPr>
        <w:t>_</w:t>
      </w:r>
      <w:r w:rsidRPr="00687FE1">
        <w:rPr>
          <w:noProof/>
          <w:sz w:val="28"/>
          <w:szCs w:val="20"/>
        </w:rPr>
        <w:t>p</w:t>
      </w:r>
      <w:r w:rsidRPr="00F5449A">
        <w:rPr>
          <w:noProof/>
          <w:sz w:val="28"/>
          <w:szCs w:val="20"/>
          <w:lang w:val="ru-RU"/>
        </w:rPr>
        <w:t xml:space="preserve">) </w:t>
      </w:r>
      <w:r w:rsidRPr="00687FE1">
        <w:rPr>
          <w:noProof/>
          <w:sz w:val="28"/>
          <w:szCs w:val="28"/>
        </w:rPr>
        <w:sym w:font="Symbol" w:char="F0BE"/>
      </w:r>
      <w:r w:rsidRPr="00F5449A">
        <w:rPr>
          <w:noProof/>
          <w:sz w:val="28"/>
          <w:szCs w:val="20"/>
          <w:lang w:val="ru-RU"/>
        </w:rPr>
        <w:t xml:space="preserve"> возвращает код завершения порождённого процесса, присвоенного _</w:t>
      </w:r>
      <w:r w:rsidRPr="00687FE1">
        <w:rPr>
          <w:noProof/>
          <w:sz w:val="28"/>
          <w:szCs w:val="20"/>
        </w:rPr>
        <w:t>exit</w:t>
      </w:r>
      <w:r w:rsidRPr="00F5449A">
        <w:rPr>
          <w:noProof/>
          <w:sz w:val="28"/>
          <w:szCs w:val="20"/>
          <w:lang w:val="ru-RU"/>
        </w:rPr>
        <w:t xml:space="preserve">. Это макроопределение следует использовать только тогда, если </w:t>
      </w:r>
      <w:r w:rsidRPr="00687FE1">
        <w:rPr>
          <w:noProof/>
          <w:sz w:val="28"/>
          <w:szCs w:val="20"/>
        </w:rPr>
        <w:t>WIFEXITED</w:t>
      </w:r>
      <w:r w:rsidRPr="00F5449A">
        <w:rPr>
          <w:noProof/>
          <w:sz w:val="28"/>
          <w:szCs w:val="20"/>
          <w:lang w:val="ru-RU"/>
        </w:rPr>
        <w:t xml:space="preserve"> возвращает ненулевое значение.</w:t>
      </w:r>
    </w:p>
    <w:p w:rsidR="00526ACB" w:rsidRPr="00F5449A" w:rsidRDefault="00526ACB" w:rsidP="00CF45FA">
      <w:pPr>
        <w:numPr>
          <w:ilvl w:val="0"/>
          <w:numId w:val="11"/>
        </w:numPr>
        <w:tabs>
          <w:tab w:val="num" w:pos="567"/>
        </w:tabs>
        <w:overflowPunct w:val="0"/>
        <w:autoSpaceDE w:val="0"/>
        <w:autoSpaceDN w:val="0"/>
        <w:adjustRightInd w:val="0"/>
        <w:spacing w:after="0" w:line="240" w:lineRule="auto"/>
        <w:ind w:left="567" w:hanging="283"/>
        <w:jc w:val="both"/>
        <w:textAlignment w:val="baseline"/>
        <w:rPr>
          <w:noProof/>
          <w:sz w:val="28"/>
          <w:szCs w:val="20"/>
          <w:lang w:val="ru-RU"/>
        </w:rPr>
      </w:pPr>
      <w:r w:rsidRPr="00687FE1">
        <w:rPr>
          <w:i/>
          <w:noProof/>
          <w:sz w:val="28"/>
          <w:szCs w:val="20"/>
        </w:rPr>
        <w:t>WIFSIGNALED</w:t>
      </w:r>
      <w:r w:rsidRPr="00F5449A">
        <w:rPr>
          <w:noProof/>
          <w:sz w:val="28"/>
          <w:szCs w:val="20"/>
          <w:lang w:val="ru-RU"/>
        </w:rPr>
        <w:t xml:space="preserve"> (*</w:t>
      </w:r>
      <w:r w:rsidRPr="00687FE1">
        <w:rPr>
          <w:noProof/>
          <w:sz w:val="28"/>
          <w:szCs w:val="20"/>
        </w:rPr>
        <w:t>status</w:t>
      </w:r>
      <w:r w:rsidRPr="00F5449A">
        <w:rPr>
          <w:noProof/>
          <w:sz w:val="28"/>
          <w:szCs w:val="20"/>
          <w:lang w:val="ru-RU"/>
        </w:rPr>
        <w:t>_</w:t>
      </w:r>
      <w:r w:rsidRPr="00687FE1">
        <w:rPr>
          <w:noProof/>
          <w:sz w:val="28"/>
          <w:szCs w:val="20"/>
        </w:rPr>
        <w:t>p</w:t>
      </w:r>
      <w:r w:rsidRPr="00F5449A">
        <w:rPr>
          <w:noProof/>
          <w:sz w:val="28"/>
          <w:szCs w:val="20"/>
          <w:lang w:val="ru-RU"/>
        </w:rPr>
        <w:t xml:space="preserve">) </w:t>
      </w:r>
      <w:r w:rsidRPr="00687FE1">
        <w:rPr>
          <w:noProof/>
          <w:sz w:val="28"/>
          <w:szCs w:val="28"/>
        </w:rPr>
        <w:sym w:font="Symbol" w:char="F0BE"/>
      </w:r>
      <w:r w:rsidRPr="00F5449A">
        <w:rPr>
          <w:noProof/>
          <w:sz w:val="28"/>
          <w:szCs w:val="20"/>
          <w:lang w:val="ru-RU"/>
        </w:rPr>
        <w:t xml:space="preserve"> возвращает ненулевое значение, если порождённый процесс был завершён по получению прерывающего сигнала.</w:t>
      </w:r>
    </w:p>
    <w:p w:rsidR="00526ACB" w:rsidRPr="00F5449A" w:rsidRDefault="00526ACB" w:rsidP="00CF45FA">
      <w:pPr>
        <w:numPr>
          <w:ilvl w:val="0"/>
          <w:numId w:val="11"/>
        </w:numPr>
        <w:tabs>
          <w:tab w:val="num" w:pos="567"/>
        </w:tabs>
        <w:overflowPunct w:val="0"/>
        <w:autoSpaceDE w:val="0"/>
        <w:autoSpaceDN w:val="0"/>
        <w:adjustRightInd w:val="0"/>
        <w:spacing w:after="0" w:line="240" w:lineRule="auto"/>
        <w:ind w:left="567" w:hanging="283"/>
        <w:jc w:val="both"/>
        <w:textAlignment w:val="baseline"/>
        <w:rPr>
          <w:noProof/>
          <w:sz w:val="28"/>
          <w:szCs w:val="20"/>
          <w:lang w:val="ru-RU"/>
        </w:rPr>
      </w:pPr>
      <w:r w:rsidRPr="00687FE1">
        <w:rPr>
          <w:i/>
          <w:noProof/>
          <w:sz w:val="28"/>
          <w:szCs w:val="20"/>
        </w:rPr>
        <w:t>WTERMSIG</w:t>
      </w:r>
      <w:r w:rsidRPr="00F5449A">
        <w:rPr>
          <w:i/>
          <w:noProof/>
          <w:sz w:val="28"/>
          <w:szCs w:val="20"/>
          <w:lang w:val="ru-RU"/>
        </w:rPr>
        <w:t xml:space="preserve"> </w:t>
      </w:r>
      <w:r w:rsidRPr="00F5449A">
        <w:rPr>
          <w:noProof/>
          <w:sz w:val="28"/>
          <w:szCs w:val="20"/>
          <w:lang w:val="ru-RU"/>
        </w:rPr>
        <w:t>(*</w:t>
      </w:r>
      <w:r w:rsidRPr="00687FE1">
        <w:rPr>
          <w:noProof/>
          <w:sz w:val="28"/>
          <w:szCs w:val="20"/>
        </w:rPr>
        <w:t>status</w:t>
      </w:r>
      <w:r w:rsidRPr="00F5449A">
        <w:rPr>
          <w:noProof/>
          <w:sz w:val="28"/>
          <w:szCs w:val="20"/>
          <w:lang w:val="ru-RU"/>
        </w:rPr>
        <w:t>_</w:t>
      </w:r>
      <w:r w:rsidRPr="00687FE1">
        <w:rPr>
          <w:noProof/>
          <w:sz w:val="28"/>
          <w:szCs w:val="20"/>
        </w:rPr>
        <w:t>p</w:t>
      </w:r>
      <w:r w:rsidRPr="00F5449A">
        <w:rPr>
          <w:noProof/>
          <w:sz w:val="28"/>
          <w:szCs w:val="20"/>
          <w:lang w:val="ru-RU"/>
        </w:rPr>
        <w:t xml:space="preserve">) </w:t>
      </w:r>
      <w:r w:rsidRPr="00687FE1">
        <w:rPr>
          <w:noProof/>
          <w:sz w:val="28"/>
          <w:szCs w:val="28"/>
        </w:rPr>
        <w:sym w:font="Symbol" w:char="F0BE"/>
      </w:r>
      <w:r w:rsidRPr="00F5449A">
        <w:rPr>
          <w:noProof/>
          <w:sz w:val="28"/>
          <w:szCs w:val="20"/>
          <w:lang w:val="ru-RU"/>
        </w:rPr>
        <w:t xml:space="preserve"> возвращает номер сигнала, завершившего порождённый процесс, если </w:t>
      </w:r>
      <w:r w:rsidRPr="00687FE1">
        <w:rPr>
          <w:noProof/>
          <w:sz w:val="28"/>
          <w:szCs w:val="20"/>
        </w:rPr>
        <w:t>WIFSIGNALED</w:t>
      </w:r>
      <w:r w:rsidRPr="00F5449A">
        <w:rPr>
          <w:noProof/>
          <w:sz w:val="28"/>
          <w:szCs w:val="20"/>
          <w:lang w:val="ru-RU"/>
        </w:rPr>
        <w:t xml:space="preserve"> вернуло ненулевое значение.</w:t>
      </w:r>
    </w:p>
    <w:p w:rsidR="00526ACB" w:rsidRPr="00F5449A" w:rsidRDefault="00526ACB" w:rsidP="00CF45FA">
      <w:pPr>
        <w:numPr>
          <w:ilvl w:val="0"/>
          <w:numId w:val="11"/>
        </w:numPr>
        <w:tabs>
          <w:tab w:val="num" w:pos="567"/>
        </w:tabs>
        <w:overflowPunct w:val="0"/>
        <w:autoSpaceDE w:val="0"/>
        <w:autoSpaceDN w:val="0"/>
        <w:adjustRightInd w:val="0"/>
        <w:spacing w:after="0" w:line="240" w:lineRule="auto"/>
        <w:ind w:left="567" w:hanging="283"/>
        <w:jc w:val="both"/>
        <w:textAlignment w:val="baseline"/>
        <w:rPr>
          <w:noProof/>
          <w:sz w:val="28"/>
          <w:szCs w:val="20"/>
          <w:lang w:val="ru-RU"/>
        </w:rPr>
      </w:pPr>
      <w:r w:rsidRPr="00687FE1">
        <w:rPr>
          <w:i/>
          <w:noProof/>
          <w:sz w:val="28"/>
          <w:szCs w:val="20"/>
        </w:rPr>
        <w:t>WIFSTOPPED</w:t>
      </w:r>
      <w:r w:rsidRPr="00F5449A">
        <w:rPr>
          <w:noProof/>
          <w:sz w:val="28"/>
          <w:szCs w:val="20"/>
          <w:lang w:val="ru-RU"/>
        </w:rPr>
        <w:t xml:space="preserve"> (*</w:t>
      </w:r>
      <w:r w:rsidRPr="00687FE1">
        <w:rPr>
          <w:noProof/>
          <w:sz w:val="28"/>
          <w:szCs w:val="20"/>
        </w:rPr>
        <w:t>status</w:t>
      </w:r>
      <w:r w:rsidRPr="00F5449A">
        <w:rPr>
          <w:noProof/>
          <w:sz w:val="28"/>
          <w:szCs w:val="20"/>
          <w:lang w:val="ru-RU"/>
        </w:rPr>
        <w:t>_</w:t>
      </w:r>
      <w:r w:rsidRPr="00687FE1">
        <w:rPr>
          <w:noProof/>
          <w:sz w:val="28"/>
          <w:szCs w:val="20"/>
        </w:rPr>
        <w:t>p</w:t>
      </w:r>
      <w:r w:rsidRPr="00F5449A">
        <w:rPr>
          <w:noProof/>
          <w:sz w:val="28"/>
          <w:szCs w:val="20"/>
          <w:lang w:val="ru-RU"/>
        </w:rPr>
        <w:t xml:space="preserve">) </w:t>
      </w:r>
      <w:r w:rsidRPr="00687FE1">
        <w:rPr>
          <w:noProof/>
          <w:sz w:val="28"/>
          <w:szCs w:val="28"/>
        </w:rPr>
        <w:sym w:font="Symbol" w:char="F0BE"/>
      </w:r>
      <w:r w:rsidRPr="00F5449A">
        <w:rPr>
          <w:noProof/>
          <w:sz w:val="28"/>
          <w:szCs w:val="20"/>
          <w:lang w:val="ru-RU"/>
        </w:rPr>
        <w:t xml:space="preserve"> возвращает ненулевое значение, если порождённый процесс был остановлен механизмом управления заданиями</w:t>
      </w:r>
    </w:p>
    <w:p w:rsidR="00526ACB" w:rsidRPr="00F5449A" w:rsidRDefault="00526ACB" w:rsidP="00CF45FA">
      <w:pPr>
        <w:numPr>
          <w:ilvl w:val="0"/>
          <w:numId w:val="11"/>
        </w:numPr>
        <w:tabs>
          <w:tab w:val="num" w:pos="567"/>
        </w:tabs>
        <w:overflowPunct w:val="0"/>
        <w:autoSpaceDE w:val="0"/>
        <w:autoSpaceDN w:val="0"/>
        <w:adjustRightInd w:val="0"/>
        <w:spacing w:after="0" w:line="240" w:lineRule="auto"/>
        <w:ind w:left="567" w:hanging="283"/>
        <w:jc w:val="both"/>
        <w:textAlignment w:val="baseline"/>
        <w:rPr>
          <w:noProof/>
          <w:sz w:val="28"/>
          <w:szCs w:val="20"/>
          <w:lang w:val="ru-RU"/>
        </w:rPr>
      </w:pPr>
      <w:r w:rsidRPr="00687FE1">
        <w:rPr>
          <w:i/>
          <w:noProof/>
          <w:sz w:val="28"/>
          <w:szCs w:val="20"/>
        </w:rPr>
        <w:t>WSTOPSIG</w:t>
      </w:r>
      <w:r w:rsidRPr="00F5449A">
        <w:rPr>
          <w:noProof/>
          <w:sz w:val="28"/>
          <w:szCs w:val="20"/>
          <w:lang w:val="ru-RU"/>
        </w:rPr>
        <w:t xml:space="preserve"> (*</w:t>
      </w:r>
      <w:r w:rsidRPr="00687FE1">
        <w:rPr>
          <w:noProof/>
          <w:sz w:val="28"/>
          <w:szCs w:val="20"/>
        </w:rPr>
        <w:t>status</w:t>
      </w:r>
      <w:r w:rsidRPr="00F5449A">
        <w:rPr>
          <w:noProof/>
          <w:sz w:val="28"/>
          <w:szCs w:val="20"/>
          <w:lang w:val="ru-RU"/>
        </w:rPr>
        <w:t>_</w:t>
      </w:r>
      <w:r w:rsidRPr="00687FE1">
        <w:rPr>
          <w:noProof/>
          <w:sz w:val="28"/>
          <w:szCs w:val="20"/>
        </w:rPr>
        <w:t>p</w:t>
      </w:r>
      <w:r w:rsidRPr="00F5449A">
        <w:rPr>
          <w:noProof/>
          <w:sz w:val="28"/>
          <w:szCs w:val="20"/>
          <w:lang w:val="ru-RU"/>
        </w:rPr>
        <w:t xml:space="preserve">) </w:t>
      </w:r>
      <w:r w:rsidRPr="00687FE1">
        <w:rPr>
          <w:noProof/>
          <w:sz w:val="28"/>
          <w:szCs w:val="28"/>
        </w:rPr>
        <w:sym w:font="Symbol" w:char="F0BE"/>
      </w:r>
      <w:r w:rsidRPr="00F5449A">
        <w:rPr>
          <w:noProof/>
          <w:sz w:val="28"/>
          <w:szCs w:val="20"/>
          <w:lang w:val="ru-RU"/>
        </w:rPr>
        <w:t xml:space="preserve"> возвращает номер сигнала, завершившего порождённый процесс, если </w:t>
      </w:r>
      <w:r w:rsidRPr="00687FE1">
        <w:rPr>
          <w:noProof/>
          <w:sz w:val="28"/>
          <w:szCs w:val="20"/>
        </w:rPr>
        <w:t>WIFSTOPPED</w:t>
      </w:r>
      <w:r w:rsidRPr="00F5449A">
        <w:rPr>
          <w:noProof/>
          <w:sz w:val="28"/>
          <w:szCs w:val="20"/>
          <w:lang w:val="ru-RU"/>
        </w:rPr>
        <w:t xml:space="preserve"> вернуло ненулевое значение.</w:t>
      </w:r>
    </w:p>
    <w:p w:rsidR="00526ACB" w:rsidRPr="00687FE1" w:rsidRDefault="00526ACB" w:rsidP="00526ACB">
      <w:pPr>
        <w:overflowPunct w:val="0"/>
        <w:autoSpaceDE w:val="0"/>
        <w:autoSpaceDN w:val="0"/>
        <w:adjustRightInd w:val="0"/>
        <w:jc w:val="both"/>
        <w:textAlignment w:val="baseline"/>
        <w:rPr>
          <w:noProof/>
          <w:sz w:val="28"/>
          <w:szCs w:val="20"/>
        </w:rPr>
      </w:pPr>
      <w:r w:rsidRPr="00F5449A">
        <w:rPr>
          <w:noProof/>
          <w:sz w:val="28"/>
          <w:szCs w:val="20"/>
          <w:lang w:val="ru-RU"/>
        </w:rPr>
        <w:t xml:space="preserve">Если возвращаемое </w:t>
      </w:r>
      <w:r w:rsidRPr="00687FE1">
        <w:rPr>
          <w:b/>
          <w:noProof/>
          <w:sz w:val="28"/>
          <w:szCs w:val="20"/>
        </w:rPr>
        <w:t>wait</w:t>
      </w:r>
      <w:r w:rsidRPr="00F5449A">
        <w:rPr>
          <w:b/>
          <w:noProof/>
          <w:sz w:val="28"/>
          <w:szCs w:val="20"/>
          <w:lang w:val="ru-RU"/>
        </w:rPr>
        <w:t xml:space="preserve"> </w:t>
      </w:r>
      <w:r w:rsidRPr="00F5449A">
        <w:rPr>
          <w:noProof/>
          <w:sz w:val="28"/>
          <w:szCs w:val="20"/>
          <w:lang w:val="ru-RU"/>
        </w:rPr>
        <w:t>или</w:t>
      </w:r>
      <w:r w:rsidRPr="00F5449A">
        <w:rPr>
          <w:b/>
          <w:noProof/>
          <w:sz w:val="28"/>
          <w:szCs w:val="20"/>
          <w:lang w:val="ru-RU"/>
        </w:rPr>
        <w:t xml:space="preserve"> </w:t>
      </w:r>
      <w:r w:rsidRPr="00687FE1">
        <w:rPr>
          <w:b/>
          <w:noProof/>
          <w:sz w:val="28"/>
          <w:szCs w:val="20"/>
        </w:rPr>
        <w:t>waitpid</w:t>
      </w:r>
      <w:r w:rsidRPr="00F5449A">
        <w:rPr>
          <w:noProof/>
          <w:sz w:val="28"/>
          <w:szCs w:val="20"/>
          <w:lang w:val="ru-RU"/>
        </w:rPr>
        <w:t xml:space="preserve"> значение положительное, то это - идентификатор порождённого процесса. </w:t>
      </w:r>
      <w:r w:rsidRPr="00687FE1">
        <w:rPr>
          <w:noProof/>
          <w:sz w:val="28"/>
          <w:szCs w:val="20"/>
        </w:rPr>
        <w:t>Иначе возвращается - 1.Тогда errno может быть:</w:t>
      </w:r>
    </w:p>
    <w:p w:rsidR="00526ACB" w:rsidRPr="00F5449A" w:rsidRDefault="00526ACB" w:rsidP="00CF45FA">
      <w:pPr>
        <w:numPr>
          <w:ilvl w:val="0"/>
          <w:numId w:val="12"/>
        </w:numPr>
        <w:tabs>
          <w:tab w:val="num" w:pos="567"/>
        </w:tabs>
        <w:overflowPunct w:val="0"/>
        <w:autoSpaceDE w:val="0"/>
        <w:autoSpaceDN w:val="0"/>
        <w:adjustRightInd w:val="0"/>
        <w:spacing w:after="0" w:line="240" w:lineRule="auto"/>
        <w:ind w:left="567" w:hanging="283"/>
        <w:jc w:val="both"/>
        <w:textAlignment w:val="baseline"/>
        <w:rPr>
          <w:noProof/>
          <w:sz w:val="28"/>
          <w:szCs w:val="20"/>
          <w:lang w:val="ru-RU"/>
        </w:rPr>
      </w:pPr>
      <w:r w:rsidRPr="00687FE1">
        <w:rPr>
          <w:i/>
          <w:noProof/>
          <w:sz w:val="28"/>
          <w:szCs w:val="20"/>
        </w:rPr>
        <w:t>ECHILD</w:t>
      </w:r>
      <w:r w:rsidRPr="00F5449A">
        <w:rPr>
          <w:noProof/>
          <w:sz w:val="28"/>
          <w:szCs w:val="20"/>
          <w:lang w:val="ru-RU"/>
        </w:rPr>
        <w:t xml:space="preserve"> - для </w:t>
      </w:r>
      <w:r w:rsidRPr="00687FE1">
        <w:rPr>
          <w:b/>
          <w:noProof/>
          <w:sz w:val="28"/>
          <w:szCs w:val="20"/>
        </w:rPr>
        <w:t>wait</w:t>
      </w:r>
      <w:r w:rsidRPr="00F5449A">
        <w:rPr>
          <w:b/>
          <w:noProof/>
          <w:sz w:val="28"/>
          <w:szCs w:val="20"/>
          <w:lang w:val="ru-RU"/>
        </w:rPr>
        <w:t xml:space="preserve"> </w:t>
      </w:r>
      <w:r w:rsidRPr="00F5449A">
        <w:rPr>
          <w:noProof/>
          <w:sz w:val="28"/>
          <w:szCs w:val="20"/>
          <w:lang w:val="ru-RU"/>
        </w:rPr>
        <w:t xml:space="preserve">процесс не имеет порождённых процессов, завершение которого он ожидает, а для </w:t>
      </w:r>
      <w:r w:rsidRPr="00687FE1">
        <w:rPr>
          <w:b/>
          <w:noProof/>
          <w:sz w:val="28"/>
          <w:szCs w:val="20"/>
        </w:rPr>
        <w:t>waitpid</w:t>
      </w:r>
      <w:r w:rsidRPr="00F5449A">
        <w:rPr>
          <w:noProof/>
          <w:sz w:val="28"/>
          <w:szCs w:val="20"/>
          <w:lang w:val="ru-RU"/>
        </w:rPr>
        <w:t xml:space="preserve"> это означает, что либо значение </w:t>
      </w:r>
      <w:r w:rsidRPr="00687FE1">
        <w:rPr>
          <w:b/>
          <w:noProof/>
          <w:sz w:val="28"/>
          <w:szCs w:val="20"/>
        </w:rPr>
        <w:t>child</w:t>
      </w:r>
      <w:r w:rsidRPr="00F5449A">
        <w:rPr>
          <w:b/>
          <w:noProof/>
          <w:sz w:val="28"/>
          <w:szCs w:val="20"/>
          <w:lang w:val="ru-RU"/>
        </w:rPr>
        <w:t>_</w:t>
      </w:r>
      <w:r w:rsidRPr="00687FE1">
        <w:rPr>
          <w:b/>
          <w:noProof/>
          <w:sz w:val="28"/>
          <w:szCs w:val="20"/>
        </w:rPr>
        <w:t>pid</w:t>
      </w:r>
      <w:r w:rsidRPr="00F5449A">
        <w:rPr>
          <w:noProof/>
          <w:sz w:val="28"/>
          <w:szCs w:val="20"/>
          <w:lang w:val="ru-RU"/>
        </w:rPr>
        <w:t xml:space="preserve"> недопустимо, либо процесс не может находиться в состоянии, определённом в </w:t>
      </w:r>
      <w:r w:rsidRPr="00687FE1">
        <w:rPr>
          <w:noProof/>
          <w:sz w:val="28"/>
          <w:szCs w:val="20"/>
        </w:rPr>
        <w:t>option</w:t>
      </w:r>
      <w:r w:rsidRPr="00F5449A">
        <w:rPr>
          <w:noProof/>
          <w:sz w:val="28"/>
          <w:szCs w:val="20"/>
          <w:lang w:val="ru-RU"/>
        </w:rPr>
        <w:t>.</w:t>
      </w:r>
    </w:p>
    <w:p w:rsidR="00526ACB" w:rsidRPr="00F5449A" w:rsidRDefault="00526ACB" w:rsidP="00CF45FA">
      <w:pPr>
        <w:numPr>
          <w:ilvl w:val="0"/>
          <w:numId w:val="12"/>
        </w:numPr>
        <w:tabs>
          <w:tab w:val="num" w:pos="567"/>
        </w:tabs>
        <w:overflowPunct w:val="0"/>
        <w:autoSpaceDE w:val="0"/>
        <w:autoSpaceDN w:val="0"/>
        <w:adjustRightInd w:val="0"/>
        <w:spacing w:after="0" w:line="240" w:lineRule="auto"/>
        <w:ind w:left="567" w:hanging="283"/>
        <w:jc w:val="both"/>
        <w:textAlignment w:val="baseline"/>
        <w:rPr>
          <w:noProof/>
          <w:sz w:val="28"/>
          <w:szCs w:val="20"/>
          <w:lang w:val="ru-RU"/>
        </w:rPr>
      </w:pPr>
      <w:r w:rsidRPr="00687FE1">
        <w:rPr>
          <w:i/>
          <w:noProof/>
          <w:sz w:val="28"/>
          <w:szCs w:val="20"/>
        </w:rPr>
        <w:t>EFAULT</w:t>
      </w:r>
      <w:r w:rsidRPr="00F5449A">
        <w:rPr>
          <w:noProof/>
          <w:sz w:val="28"/>
          <w:szCs w:val="20"/>
          <w:lang w:val="ru-RU"/>
        </w:rPr>
        <w:t xml:space="preserve"> - аргумент </w:t>
      </w:r>
      <w:r w:rsidRPr="00687FE1">
        <w:rPr>
          <w:b/>
          <w:noProof/>
          <w:sz w:val="28"/>
          <w:szCs w:val="20"/>
        </w:rPr>
        <w:t>status</w:t>
      </w:r>
      <w:r w:rsidRPr="00F5449A">
        <w:rPr>
          <w:b/>
          <w:noProof/>
          <w:sz w:val="28"/>
          <w:szCs w:val="20"/>
          <w:lang w:val="ru-RU"/>
        </w:rPr>
        <w:t>_</w:t>
      </w:r>
      <w:r w:rsidRPr="00687FE1">
        <w:rPr>
          <w:b/>
          <w:noProof/>
          <w:sz w:val="28"/>
          <w:szCs w:val="20"/>
        </w:rPr>
        <w:t>p</w:t>
      </w:r>
      <w:r w:rsidRPr="00F5449A">
        <w:rPr>
          <w:noProof/>
          <w:sz w:val="28"/>
          <w:szCs w:val="20"/>
          <w:lang w:val="ru-RU"/>
        </w:rPr>
        <w:t xml:space="preserve"> указывает на недопустимый адрес.</w:t>
      </w:r>
    </w:p>
    <w:p w:rsidR="00526ACB" w:rsidRPr="00687FE1" w:rsidRDefault="00526ACB" w:rsidP="00CF45FA">
      <w:pPr>
        <w:numPr>
          <w:ilvl w:val="0"/>
          <w:numId w:val="12"/>
        </w:numPr>
        <w:tabs>
          <w:tab w:val="num" w:pos="567"/>
        </w:tabs>
        <w:overflowPunct w:val="0"/>
        <w:autoSpaceDE w:val="0"/>
        <w:autoSpaceDN w:val="0"/>
        <w:adjustRightInd w:val="0"/>
        <w:spacing w:after="0" w:line="240" w:lineRule="auto"/>
        <w:ind w:left="567" w:hanging="283"/>
        <w:jc w:val="both"/>
        <w:textAlignment w:val="baseline"/>
        <w:rPr>
          <w:noProof/>
          <w:sz w:val="28"/>
          <w:szCs w:val="20"/>
        </w:rPr>
      </w:pPr>
      <w:r w:rsidRPr="00687FE1">
        <w:rPr>
          <w:i/>
          <w:noProof/>
          <w:sz w:val="28"/>
          <w:szCs w:val="20"/>
        </w:rPr>
        <w:t>EINVAL</w:t>
      </w:r>
      <w:r w:rsidRPr="00687FE1">
        <w:rPr>
          <w:noProof/>
          <w:sz w:val="28"/>
          <w:szCs w:val="20"/>
        </w:rPr>
        <w:t xml:space="preserve"> - значение option недопустимо.</w:t>
      </w:r>
    </w:p>
    <w:p w:rsidR="00526ACB" w:rsidRPr="00687FE1" w:rsidRDefault="00526ACB" w:rsidP="00526ACB">
      <w:pPr>
        <w:overflowPunct w:val="0"/>
        <w:autoSpaceDE w:val="0"/>
        <w:autoSpaceDN w:val="0"/>
        <w:adjustRightInd w:val="0"/>
        <w:jc w:val="both"/>
        <w:textAlignment w:val="baseline"/>
        <w:rPr>
          <w:noProof/>
          <w:sz w:val="28"/>
          <w:szCs w:val="20"/>
        </w:rPr>
      </w:pP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ожидание завершения дочерного процесса вызовом </w:t>
      </w:r>
      <w:r w:rsidRPr="00687FE1">
        <w:rPr>
          <w:i/>
          <w:noProof/>
          <w:sz w:val="28"/>
          <w:szCs w:val="20"/>
        </w:rPr>
        <w:t>waitpid</w:t>
      </w:r>
      <w:r w:rsidRPr="00F5449A">
        <w:rPr>
          <w:i/>
          <w:noProof/>
          <w:sz w:val="28"/>
          <w:szCs w:val="20"/>
          <w:lang w:val="ru-RU"/>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#inckude &lt;iostream.h&gt;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#inckude &lt;stdio.h&gt;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#inckude &lt;sys/types.h&gt;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#inckude &lt;sys/wait.h&gt;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#inckude &lt;unistd.h&gt;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main()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pid_t child_pid, pid;  int status;</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switch (child_pid=fork())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lastRenderedPageBreak/>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case (pid_t) -1 : printf(“|nОшибка fork”); break;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case (pid_t) 0 : printf(“\nПроцесс-сынсоздан”); _exit(15);</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default : printf(\n“Процесс-отец %d”);</w:t>
      </w:r>
    </w:p>
    <w:p w:rsidR="00526ACB" w:rsidRPr="00687FE1" w:rsidRDefault="00526ACB" w:rsidP="00526ACB">
      <w:pPr>
        <w:overflowPunct w:val="0"/>
        <w:autoSpaceDE w:val="0"/>
        <w:autoSpaceDN w:val="0"/>
        <w:adjustRightInd w:val="0"/>
        <w:ind w:left="567" w:firstLine="567"/>
        <w:jc w:val="both"/>
        <w:textAlignment w:val="baseline"/>
        <w:rPr>
          <w:i/>
          <w:noProof/>
          <w:sz w:val="28"/>
          <w:szCs w:val="20"/>
        </w:rPr>
      </w:pPr>
      <w:r w:rsidRPr="00687FE1">
        <w:rPr>
          <w:i/>
          <w:noProof/>
          <w:sz w:val="28"/>
          <w:szCs w:val="20"/>
        </w:rPr>
        <w:t>pid=waitpid(child_pid, &amp;status, WUNTRACED));</w:t>
      </w:r>
    </w:p>
    <w:p w:rsidR="00526ACB" w:rsidRPr="00687FE1" w:rsidRDefault="00526ACB" w:rsidP="00526ACB">
      <w:pPr>
        <w:overflowPunct w:val="0"/>
        <w:autoSpaceDE w:val="0"/>
        <w:autoSpaceDN w:val="0"/>
        <w:adjustRightInd w:val="0"/>
        <w:textAlignment w:val="baseline"/>
        <w:rPr>
          <w:i/>
          <w:noProof/>
          <w:sz w:val="28"/>
          <w:szCs w:val="20"/>
        </w:rPr>
      </w:pPr>
      <w:r w:rsidRPr="00687FE1">
        <w:rPr>
          <w:i/>
          <w:noProof/>
          <w:sz w:val="28"/>
          <w:szCs w:val="20"/>
        </w:rPr>
        <w:t xml:space="preserve">  } </w:t>
      </w:r>
    </w:p>
    <w:p w:rsidR="00526ACB" w:rsidRPr="00687FE1" w:rsidRDefault="00526ACB" w:rsidP="00526ACB">
      <w:pPr>
        <w:overflowPunct w:val="0"/>
        <w:autoSpaceDE w:val="0"/>
        <w:autoSpaceDN w:val="0"/>
        <w:adjustRightInd w:val="0"/>
        <w:textAlignment w:val="baseline"/>
        <w:rPr>
          <w:i/>
          <w:noProof/>
          <w:sz w:val="28"/>
          <w:szCs w:val="20"/>
        </w:rPr>
      </w:pPr>
      <w:r w:rsidRPr="00687FE1">
        <w:rPr>
          <w:i/>
          <w:noProof/>
          <w:sz w:val="28"/>
          <w:szCs w:val="20"/>
        </w:rPr>
        <w:t xml:space="preserve"> if ( WIFEXITED(status) ) </w:t>
      </w:r>
    </w:p>
    <w:p w:rsidR="00526ACB" w:rsidRPr="00687FE1" w:rsidRDefault="00526ACB" w:rsidP="00526ACB">
      <w:pPr>
        <w:overflowPunct w:val="0"/>
        <w:autoSpaceDE w:val="0"/>
        <w:autoSpaceDN w:val="0"/>
        <w:adjustRightInd w:val="0"/>
        <w:textAlignment w:val="baseline"/>
        <w:rPr>
          <w:i/>
          <w:noProof/>
          <w:sz w:val="28"/>
          <w:szCs w:val="20"/>
        </w:rPr>
      </w:pPr>
      <w:r w:rsidRPr="00687FE1">
        <w:rPr>
          <w:i/>
          <w:noProof/>
          <w:sz w:val="28"/>
          <w:szCs w:val="20"/>
        </w:rPr>
        <w:t xml:space="preserve">     printf(“\n Статусзавершения %d”, WEXITSTATUS(status));</w:t>
      </w:r>
    </w:p>
    <w:p w:rsidR="00526ACB" w:rsidRPr="00687FE1" w:rsidRDefault="00526ACB" w:rsidP="00526ACB">
      <w:pPr>
        <w:overflowPunct w:val="0"/>
        <w:autoSpaceDE w:val="0"/>
        <w:autoSpaceDN w:val="0"/>
        <w:adjustRightInd w:val="0"/>
        <w:textAlignment w:val="baseline"/>
        <w:rPr>
          <w:i/>
          <w:noProof/>
          <w:sz w:val="28"/>
          <w:szCs w:val="20"/>
        </w:rPr>
      </w:pPr>
      <w:r w:rsidRPr="00687FE1">
        <w:rPr>
          <w:i/>
          <w:noProof/>
          <w:sz w:val="28"/>
          <w:szCs w:val="20"/>
        </w:rPr>
        <w:t xml:space="preserve"> else</w:t>
      </w:r>
    </w:p>
    <w:p w:rsidR="00526ACB" w:rsidRPr="00687FE1" w:rsidRDefault="00526ACB" w:rsidP="00526ACB">
      <w:pPr>
        <w:overflowPunct w:val="0"/>
        <w:autoSpaceDE w:val="0"/>
        <w:autoSpaceDN w:val="0"/>
        <w:adjustRightInd w:val="0"/>
        <w:textAlignment w:val="baseline"/>
        <w:rPr>
          <w:i/>
          <w:noProof/>
          <w:sz w:val="28"/>
          <w:szCs w:val="20"/>
        </w:rPr>
      </w:pPr>
      <w:r w:rsidRPr="00687FE1">
        <w:rPr>
          <w:i/>
          <w:noProof/>
          <w:sz w:val="28"/>
          <w:szCs w:val="20"/>
        </w:rPr>
        <w:t xml:space="preserve">     if ( WIFSTOPPED(status) )</w:t>
      </w:r>
    </w:p>
    <w:p w:rsidR="00526ACB" w:rsidRPr="00687FE1" w:rsidRDefault="00526ACB" w:rsidP="00526ACB">
      <w:pPr>
        <w:overflowPunct w:val="0"/>
        <w:autoSpaceDE w:val="0"/>
        <w:autoSpaceDN w:val="0"/>
        <w:adjustRightInd w:val="0"/>
        <w:ind w:firstLine="567"/>
        <w:textAlignment w:val="baseline"/>
        <w:rPr>
          <w:i/>
          <w:noProof/>
          <w:sz w:val="28"/>
          <w:szCs w:val="20"/>
        </w:rPr>
      </w:pPr>
      <w:r w:rsidRPr="00687FE1">
        <w:rPr>
          <w:i/>
          <w:noProof/>
          <w:sz w:val="28"/>
          <w:szCs w:val="20"/>
        </w:rPr>
        <w:t xml:space="preserve">  printf(“\n Номерсигнала %d”,WSTOPSIG(status));</w:t>
      </w:r>
    </w:p>
    <w:p w:rsidR="00526ACB" w:rsidRPr="00687FE1" w:rsidRDefault="00526ACB" w:rsidP="00526ACB">
      <w:pPr>
        <w:overflowPunct w:val="0"/>
        <w:autoSpaceDE w:val="0"/>
        <w:autoSpaceDN w:val="0"/>
        <w:adjustRightInd w:val="0"/>
        <w:textAlignment w:val="baseline"/>
        <w:rPr>
          <w:i/>
          <w:noProof/>
          <w:sz w:val="28"/>
          <w:szCs w:val="20"/>
        </w:rPr>
      </w:pPr>
      <w:r w:rsidRPr="00687FE1">
        <w:rPr>
          <w:i/>
          <w:noProof/>
          <w:sz w:val="28"/>
          <w:szCs w:val="20"/>
        </w:rPr>
        <w:t xml:space="preserve">    else if ( WIFSIGNALED(status) ) </w:t>
      </w:r>
    </w:p>
    <w:p w:rsidR="00526ACB" w:rsidRPr="00687FE1" w:rsidRDefault="00526ACB" w:rsidP="00526ACB">
      <w:pPr>
        <w:overflowPunct w:val="0"/>
        <w:autoSpaceDE w:val="0"/>
        <w:autoSpaceDN w:val="0"/>
        <w:adjustRightInd w:val="0"/>
        <w:textAlignment w:val="baseline"/>
        <w:rPr>
          <w:i/>
          <w:noProof/>
          <w:sz w:val="28"/>
          <w:szCs w:val="20"/>
        </w:rPr>
      </w:pPr>
      <w:r w:rsidRPr="00687FE1">
        <w:rPr>
          <w:i/>
          <w:noProof/>
          <w:sz w:val="28"/>
          <w:szCs w:val="20"/>
        </w:rPr>
        <w:t xml:space="preserve">                printf(“\n Номерперехваченногосигнала %d”,WTERMSIG(status));</w:t>
      </w:r>
    </w:p>
    <w:p w:rsidR="00526ACB" w:rsidRPr="00687FE1" w:rsidRDefault="00526ACB" w:rsidP="00526ACB">
      <w:pPr>
        <w:overflowPunct w:val="0"/>
        <w:autoSpaceDE w:val="0"/>
        <w:autoSpaceDN w:val="0"/>
        <w:adjustRightInd w:val="0"/>
        <w:textAlignment w:val="baseline"/>
        <w:rPr>
          <w:i/>
          <w:noProof/>
          <w:sz w:val="28"/>
          <w:szCs w:val="20"/>
        </w:rPr>
      </w:pPr>
      <w:r w:rsidRPr="00687FE1">
        <w:rPr>
          <w:i/>
          <w:noProof/>
          <w:sz w:val="28"/>
          <w:szCs w:val="20"/>
        </w:rPr>
        <w:tab/>
        <w:t xml:space="preserve">  else printf(“\n Ошибка waitpid!”);</w:t>
      </w:r>
    </w:p>
    <w:p w:rsidR="00526ACB" w:rsidRPr="00687FE1" w:rsidRDefault="00526ACB" w:rsidP="00526ACB">
      <w:pPr>
        <w:overflowPunct w:val="0"/>
        <w:autoSpaceDE w:val="0"/>
        <w:autoSpaceDN w:val="0"/>
        <w:adjustRightInd w:val="0"/>
        <w:textAlignment w:val="baseline"/>
        <w:rPr>
          <w:i/>
          <w:noProof/>
          <w:sz w:val="28"/>
          <w:szCs w:val="20"/>
        </w:rPr>
      </w:pPr>
      <w:r w:rsidRPr="00687FE1">
        <w:rPr>
          <w:i/>
          <w:noProof/>
          <w:sz w:val="28"/>
          <w:szCs w:val="20"/>
        </w:rPr>
        <w:t xml:space="preserve">  _exit(0);</w:t>
      </w:r>
    </w:p>
    <w:p w:rsidR="00526ACB" w:rsidRPr="00687FE1" w:rsidRDefault="00526ACB" w:rsidP="00526ACB">
      <w:pPr>
        <w:overflowPunct w:val="0"/>
        <w:autoSpaceDE w:val="0"/>
        <w:autoSpaceDN w:val="0"/>
        <w:adjustRightInd w:val="0"/>
        <w:textAlignment w:val="baseline"/>
        <w:rPr>
          <w:i/>
          <w:noProof/>
          <w:sz w:val="28"/>
          <w:szCs w:val="20"/>
        </w:rPr>
      </w:pPr>
      <w:r w:rsidRPr="00687FE1">
        <w:rPr>
          <w:i/>
          <w:noProof/>
          <w:sz w:val="28"/>
          <w:szCs w:val="20"/>
        </w:rPr>
        <w:t xml:space="preserve">  return(0);</w:t>
      </w:r>
    </w:p>
    <w:p w:rsidR="00526ACB" w:rsidRPr="00687FE1" w:rsidRDefault="00526ACB" w:rsidP="00526ACB">
      <w:pPr>
        <w:overflowPunct w:val="0"/>
        <w:autoSpaceDE w:val="0"/>
        <w:autoSpaceDN w:val="0"/>
        <w:adjustRightInd w:val="0"/>
        <w:jc w:val="both"/>
        <w:textAlignment w:val="baseline"/>
        <w:rPr>
          <w:noProof/>
          <w:sz w:val="28"/>
          <w:szCs w:val="20"/>
        </w:rPr>
      </w:pPr>
      <w:r w:rsidRPr="00687FE1">
        <w:rPr>
          <w:i/>
          <w:noProof/>
          <w:sz w:val="28"/>
          <w:szCs w:val="20"/>
        </w:rPr>
        <w:t>}</w:t>
      </w:r>
    </w:p>
    <w:p w:rsidR="00526ACB" w:rsidRPr="00687FE1" w:rsidRDefault="00526ACB" w:rsidP="00526ACB">
      <w:pPr>
        <w:keepNext/>
        <w:overflowPunct w:val="0"/>
        <w:autoSpaceDE w:val="0"/>
        <w:autoSpaceDN w:val="0"/>
        <w:adjustRightInd w:val="0"/>
        <w:spacing w:before="240" w:after="60"/>
        <w:textAlignment w:val="baseline"/>
        <w:outlineLvl w:val="2"/>
        <w:rPr>
          <w:rFonts w:ascii="Arial" w:hAnsi="Arial" w:cs="Arial"/>
          <w:b/>
          <w:bCs/>
          <w:noProof/>
          <w:sz w:val="26"/>
          <w:szCs w:val="26"/>
        </w:rPr>
      </w:pPr>
      <w:bookmarkStart w:id="95" w:name="_Toc41918462"/>
      <w:bookmarkStart w:id="96" w:name="_Toc215646288"/>
      <w:r w:rsidRPr="00687FE1">
        <w:rPr>
          <w:rFonts w:ascii="Arial" w:hAnsi="Arial" w:cs="Arial"/>
          <w:b/>
          <w:bCs/>
          <w:caps/>
          <w:noProof/>
          <w:sz w:val="26"/>
          <w:szCs w:val="26"/>
        </w:rPr>
        <w:t>С</w:t>
      </w:r>
      <w:r w:rsidRPr="00687FE1">
        <w:rPr>
          <w:rFonts w:ascii="Arial" w:hAnsi="Arial" w:cs="Arial"/>
          <w:b/>
          <w:bCs/>
          <w:noProof/>
          <w:sz w:val="26"/>
          <w:szCs w:val="26"/>
        </w:rPr>
        <w:t>истемныйвызов _exit</w:t>
      </w:r>
      <w:bookmarkEnd w:id="95"/>
      <w:bookmarkEnd w:id="96"/>
    </w:p>
    <w:p w:rsidR="00526ACB" w:rsidRPr="00687FE1" w:rsidRDefault="00526ACB" w:rsidP="00526ACB">
      <w:pPr>
        <w:overflowPunct w:val="0"/>
        <w:autoSpaceDE w:val="0"/>
        <w:autoSpaceDN w:val="0"/>
        <w:adjustRightInd w:val="0"/>
        <w:jc w:val="both"/>
        <w:textAlignment w:val="baseline"/>
        <w:rPr>
          <w:noProof/>
          <w:sz w:val="28"/>
          <w:szCs w:val="20"/>
        </w:rPr>
      </w:pPr>
    </w:p>
    <w:p w:rsidR="00526ACB" w:rsidRPr="00687FE1" w:rsidRDefault="00526ACB" w:rsidP="00526ACB">
      <w:pPr>
        <w:overflowPunct w:val="0"/>
        <w:autoSpaceDE w:val="0"/>
        <w:autoSpaceDN w:val="0"/>
        <w:adjustRightInd w:val="0"/>
        <w:ind w:firstLine="567"/>
        <w:jc w:val="both"/>
        <w:textAlignment w:val="baseline"/>
        <w:rPr>
          <w:i/>
          <w:noProof/>
          <w:sz w:val="28"/>
          <w:szCs w:val="20"/>
          <w:u w:val="single"/>
        </w:rPr>
      </w:pPr>
      <w:r w:rsidRPr="00687FE1">
        <w:rPr>
          <w:i/>
          <w:noProof/>
          <w:sz w:val="28"/>
          <w:szCs w:val="20"/>
          <w:u w:val="single"/>
        </w:rPr>
        <w:t>Прототипы:</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#include &lt;unistd.h&gt;</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#include &lt;stdlib.h&gt;</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void _exit(int exit_code);</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void exit(int status);</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int atexit(void(*func)(void));</w:t>
      </w:r>
    </w:p>
    <w:p w:rsidR="00526ACB" w:rsidRPr="00687FE1" w:rsidRDefault="00526ACB" w:rsidP="00526ACB">
      <w:pPr>
        <w:overflowPunct w:val="0"/>
        <w:autoSpaceDE w:val="0"/>
        <w:autoSpaceDN w:val="0"/>
        <w:adjustRightInd w:val="0"/>
        <w:jc w:val="both"/>
        <w:textAlignment w:val="baseline"/>
        <w:rPr>
          <w:noProof/>
          <w:sz w:val="28"/>
          <w:szCs w:val="20"/>
        </w:rPr>
      </w:pP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687FE1">
        <w:rPr>
          <w:noProof/>
          <w:sz w:val="28"/>
          <w:szCs w:val="20"/>
        </w:rPr>
        <w:lastRenderedPageBreak/>
        <w:tab/>
      </w:r>
      <w:r w:rsidRPr="00F5449A">
        <w:rPr>
          <w:noProof/>
          <w:sz w:val="28"/>
          <w:szCs w:val="20"/>
          <w:lang w:val="ru-RU"/>
        </w:rPr>
        <w:t>Выполнение системного вызова _</w:t>
      </w:r>
      <w:r w:rsidRPr="00687FE1">
        <w:rPr>
          <w:noProof/>
          <w:sz w:val="28"/>
          <w:szCs w:val="20"/>
        </w:rPr>
        <w:t>exit</w:t>
      </w:r>
      <w:r w:rsidRPr="00F5449A">
        <w:rPr>
          <w:noProof/>
          <w:sz w:val="28"/>
          <w:szCs w:val="20"/>
          <w:lang w:val="ru-RU"/>
        </w:rPr>
        <w:t xml:space="preserve"> приводит к освобождению сегмента данных, сегмента стека и закрытию всех открытых дескрипторов файлов для процесса, который вызвал </w:t>
      </w:r>
      <w:r w:rsidRPr="00F5449A">
        <w:rPr>
          <w:b/>
          <w:noProof/>
          <w:sz w:val="28"/>
          <w:szCs w:val="20"/>
          <w:lang w:val="ru-RU"/>
        </w:rPr>
        <w:t>_</w:t>
      </w:r>
      <w:r w:rsidRPr="00687FE1">
        <w:rPr>
          <w:b/>
          <w:noProof/>
          <w:sz w:val="28"/>
          <w:szCs w:val="20"/>
        </w:rPr>
        <w:t>exit</w:t>
      </w:r>
      <w:r w:rsidRPr="00F5449A">
        <w:rPr>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 xml:space="preserve">Но запись в таблице процессов, в которой был зарегистрирован этот процесс, не удаляется, т.е. она ещё не может быть занята другим процессом. Процесс переходит в состояние “зомби”, т.к. его дальнейшее выполнение не планируется. Удалить запись может только родительский процесс с помощью вызова </w:t>
      </w:r>
      <w:r w:rsidRPr="00687FE1">
        <w:rPr>
          <w:noProof/>
          <w:sz w:val="28"/>
          <w:szCs w:val="20"/>
        </w:rPr>
        <w:t>wait</w:t>
      </w:r>
      <w:r w:rsidRPr="00F5449A">
        <w:rPr>
          <w:noProof/>
          <w:sz w:val="28"/>
          <w:szCs w:val="20"/>
          <w:lang w:val="ru-RU"/>
        </w:rPr>
        <w:t xml:space="preserve"> и </w:t>
      </w:r>
      <w:r w:rsidRPr="00687FE1">
        <w:rPr>
          <w:noProof/>
          <w:sz w:val="28"/>
          <w:szCs w:val="20"/>
        </w:rPr>
        <w:t>waitpid</w:t>
      </w:r>
      <w:r w:rsidRPr="00F5449A">
        <w:rPr>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 xml:space="preserve">Если процесс порождает сына и заканчивается раньше, чем процесс-сын, то системный процесс </w:t>
      </w:r>
      <w:r w:rsidRPr="00687FE1">
        <w:rPr>
          <w:b/>
          <w:noProof/>
          <w:sz w:val="28"/>
          <w:szCs w:val="20"/>
        </w:rPr>
        <w:t>init</w:t>
      </w:r>
      <w:r w:rsidRPr="00F5449A">
        <w:rPr>
          <w:noProof/>
          <w:sz w:val="28"/>
          <w:szCs w:val="20"/>
          <w:lang w:val="ru-RU"/>
        </w:rPr>
        <w:t xml:space="preserve"> становится управляющим для процесса-сына, и после его завершения удаляет запись о нём в таблице процессов.</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 xml:space="preserve">Аргумент </w:t>
      </w:r>
      <w:r w:rsidRPr="00F5449A">
        <w:rPr>
          <w:b/>
          <w:noProof/>
          <w:sz w:val="28"/>
          <w:szCs w:val="20"/>
          <w:lang w:val="ru-RU"/>
        </w:rPr>
        <w:t>_</w:t>
      </w:r>
      <w:r w:rsidRPr="00687FE1">
        <w:rPr>
          <w:b/>
          <w:noProof/>
          <w:sz w:val="28"/>
          <w:szCs w:val="20"/>
        </w:rPr>
        <w:t>exit</w:t>
      </w:r>
      <w:r w:rsidRPr="00F5449A">
        <w:rPr>
          <w:noProof/>
          <w:sz w:val="28"/>
          <w:szCs w:val="20"/>
          <w:lang w:val="ru-RU"/>
        </w:rPr>
        <w:t xml:space="preserve"> - код завершения процесса, причём родителю передаются только 8 младших бит. Нулевое значение свидетельствует об успешном завершении, ненулевое - о завершении процесса с ошибкой или по причине какой-либо ситуации.</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Библиотечная функция </w:t>
      </w:r>
      <w:r w:rsidRPr="00687FE1">
        <w:rPr>
          <w:noProof/>
          <w:sz w:val="28"/>
          <w:szCs w:val="20"/>
        </w:rPr>
        <w:t>exit</w:t>
      </w:r>
      <w:r w:rsidRPr="00F5449A">
        <w:rPr>
          <w:noProof/>
          <w:sz w:val="28"/>
          <w:szCs w:val="20"/>
          <w:lang w:val="ru-RU"/>
        </w:rPr>
        <w:t xml:space="preserve"> является надстройкой над системным вызовом _</w:t>
      </w:r>
      <w:r w:rsidRPr="00687FE1">
        <w:rPr>
          <w:noProof/>
          <w:sz w:val="28"/>
          <w:szCs w:val="20"/>
        </w:rPr>
        <w:t>exit</w:t>
      </w:r>
      <w:r w:rsidRPr="00F5449A">
        <w:rPr>
          <w:noProof/>
          <w:sz w:val="28"/>
          <w:szCs w:val="20"/>
          <w:lang w:val="ru-RU"/>
        </w:rPr>
        <w:t xml:space="preserve">. Она дополнительно очищает буфер и закрывает все открытые потоки для вызывающего процесса. Затем она вызывает все функции, которые были зарегистрируемы с помощью функции </w:t>
      </w:r>
      <w:r w:rsidRPr="00687FE1">
        <w:rPr>
          <w:noProof/>
          <w:sz w:val="28"/>
          <w:szCs w:val="20"/>
        </w:rPr>
        <w:t>atexit</w:t>
      </w:r>
      <w:r w:rsidRPr="00F5449A">
        <w:rPr>
          <w:noProof/>
          <w:sz w:val="28"/>
          <w:szCs w:val="20"/>
          <w:lang w:val="ru-RU"/>
        </w:rPr>
        <w:t>. После этого вызывается системный вызов _</w:t>
      </w:r>
      <w:r w:rsidRPr="00687FE1">
        <w:rPr>
          <w:noProof/>
          <w:sz w:val="28"/>
          <w:szCs w:val="20"/>
        </w:rPr>
        <w:t>exit</w:t>
      </w:r>
      <w:r w:rsidRPr="00F5449A">
        <w:rPr>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noProof/>
          <w:sz w:val="26"/>
          <w:szCs w:val="26"/>
          <w:lang w:val="ru-RU"/>
        </w:rPr>
      </w:pPr>
      <w:bookmarkStart w:id="97" w:name="_Toc41918463"/>
      <w:bookmarkStart w:id="98" w:name="_Toc215646289"/>
      <w:r w:rsidRPr="00F5449A">
        <w:rPr>
          <w:rFonts w:ascii="Arial" w:hAnsi="Arial" w:cs="Arial"/>
          <w:b/>
          <w:bCs/>
          <w:noProof/>
          <w:sz w:val="26"/>
          <w:szCs w:val="26"/>
          <w:lang w:val="ru-RU"/>
        </w:rPr>
        <w:t>Обработка ошибок. Коды ошибок</w:t>
      </w:r>
      <w:bookmarkEnd w:id="97"/>
      <w:bookmarkEnd w:id="98"/>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p>
    <w:p w:rsidR="00526ACB" w:rsidRPr="0064404F"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Все системные вызовы в случае ошибок возвращают -1. Введена внешняя переменная </w:t>
      </w:r>
      <w:r w:rsidRPr="00687FE1">
        <w:rPr>
          <w:noProof/>
          <w:sz w:val="28"/>
          <w:szCs w:val="20"/>
        </w:rPr>
        <w:t>externerrno</w:t>
      </w:r>
      <w:r w:rsidRPr="00F5449A">
        <w:rPr>
          <w:noProof/>
          <w:sz w:val="28"/>
          <w:szCs w:val="20"/>
          <w:lang w:val="ru-RU"/>
        </w:rPr>
        <w:t xml:space="preserve">, которая в этом случае содержит код ошибки. </w:t>
      </w:r>
      <w:r w:rsidRPr="0064404F">
        <w:rPr>
          <w:noProof/>
          <w:sz w:val="28"/>
          <w:szCs w:val="20"/>
          <w:lang w:val="ru-RU"/>
        </w:rPr>
        <w:t>Она не обнуляется успешно завершенными вызовами.</w:t>
      </w:r>
    </w:p>
    <w:p w:rsidR="00526ACB" w:rsidRPr="0064404F" w:rsidRDefault="00526ACB" w:rsidP="00526ACB">
      <w:pPr>
        <w:overflowPunct w:val="0"/>
        <w:autoSpaceDE w:val="0"/>
        <w:autoSpaceDN w:val="0"/>
        <w:adjustRightInd w:val="0"/>
        <w:ind w:firstLine="567"/>
        <w:jc w:val="both"/>
        <w:textAlignment w:val="baseline"/>
        <w:rPr>
          <w:noProof/>
          <w:sz w:val="28"/>
          <w:szCs w:val="20"/>
          <w:lang w:val="ru-RU"/>
        </w:rPr>
      </w:pPr>
    </w:p>
    <w:p w:rsidR="00526ACB" w:rsidRPr="0064404F" w:rsidRDefault="00526ACB" w:rsidP="00526ACB">
      <w:pPr>
        <w:overflowPunct w:val="0"/>
        <w:autoSpaceDE w:val="0"/>
        <w:autoSpaceDN w:val="0"/>
        <w:adjustRightInd w:val="0"/>
        <w:ind w:firstLine="567"/>
        <w:jc w:val="both"/>
        <w:textAlignment w:val="baseline"/>
        <w:rPr>
          <w:noProof/>
          <w:sz w:val="28"/>
          <w:szCs w:val="20"/>
          <w:lang w:val="ru-RU"/>
        </w:rPr>
      </w:pPr>
    </w:p>
    <w:tbl>
      <w:tblPr>
        <w:tblW w:w="0" w:type="auto"/>
        <w:tblInd w:w="108" w:type="dxa"/>
        <w:tblLook w:val="01E0" w:firstRow="1" w:lastRow="1" w:firstColumn="1" w:lastColumn="1" w:noHBand="0" w:noVBand="0"/>
      </w:tblPr>
      <w:tblGrid>
        <w:gridCol w:w="1520"/>
        <w:gridCol w:w="8061"/>
      </w:tblGrid>
      <w:tr w:rsidR="00526ACB" w:rsidRPr="007B2170" w:rsidTr="0064404F">
        <w:tc>
          <w:tcPr>
            <w:tcW w:w="1526" w:type="dxa"/>
          </w:tcPr>
          <w:p w:rsidR="00526ACB" w:rsidRPr="007B2170" w:rsidRDefault="00526ACB" w:rsidP="0064404F">
            <w:pPr>
              <w:overflowPunct w:val="0"/>
              <w:autoSpaceDE w:val="0"/>
              <w:autoSpaceDN w:val="0"/>
              <w:adjustRightInd w:val="0"/>
              <w:ind w:left="280"/>
              <w:jc w:val="center"/>
              <w:textAlignment w:val="baseline"/>
              <w:rPr>
                <w:noProof/>
                <w:sz w:val="28"/>
                <w:szCs w:val="20"/>
              </w:rPr>
            </w:pPr>
            <w:r w:rsidRPr="007B2170">
              <w:rPr>
                <w:noProof/>
                <w:sz w:val="28"/>
                <w:szCs w:val="20"/>
              </w:rPr>
              <w:t>Код</w:t>
            </w:r>
          </w:p>
        </w:tc>
        <w:tc>
          <w:tcPr>
            <w:tcW w:w="8329" w:type="dxa"/>
          </w:tcPr>
          <w:p w:rsidR="00526ACB" w:rsidRPr="007B2170" w:rsidRDefault="00526ACB" w:rsidP="0064404F">
            <w:pPr>
              <w:overflowPunct w:val="0"/>
              <w:autoSpaceDE w:val="0"/>
              <w:autoSpaceDN w:val="0"/>
              <w:adjustRightInd w:val="0"/>
              <w:ind w:left="280"/>
              <w:jc w:val="center"/>
              <w:textAlignment w:val="baseline"/>
              <w:rPr>
                <w:noProof/>
                <w:sz w:val="28"/>
                <w:szCs w:val="20"/>
              </w:rPr>
            </w:pPr>
            <w:r w:rsidRPr="007B2170">
              <w:rPr>
                <w:noProof/>
                <w:sz w:val="28"/>
                <w:szCs w:val="20"/>
              </w:rPr>
              <w:t>Значение</w:t>
            </w:r>
          </w:p>
        </w:tc>
      </w:tr>
      <w:tr w:rsidR="00526ACB" w:rsidRPr="0064404F" w:rsidTr="0064404F">
        <w:tc>
          <w:tcPr>
            <w:tcW w:w="1526" w:type="dxa"/>
          </w:tcPr>
          <w:p w:rsidR="00526ACB" w:rsidRPr="007B2170" w:rsidRDefault="00526ACB" w:rsidP="0064404F">
            <w:pPr>
              <w:overflowPunct w:val="0"/>
              <w:autoSpaceDE w:val="0"/>
              <w:autoSpaceDN w:val="0"/>
              <w:adjustRightInd w:val="0"/>
              <w:ind w:left="280"/>
              <w:jc w:val="both"/>
              <w:textAlignment w:val="baseline"/>
              <w:rPr>
                <w:i/>
                <w:noProof/>
                <w:sz w:val="28"/>
                <w:szCs w:val="20"/>
              </w:rPr>
            </w:pPr>
            <w:r w:rsidRPr="007B2170">
              <w:rPr>
                <w:i/>
                <w:noProof/>
                <w:sz w:val="28"/>
                <w:szCs w:val="20"/>
              </w:rPr>
              <w:t>EAGAIN</w:t>
            </w:r>
          </w:p>
        </w:tc>
        <w:tc>
          <w:tcPr>
            <w:tcW w:w="8329" w:type="dxa"/>
          </w:tcPr>
          <w:p w:rsidR="00526ACB" w:rsidRPr="00F5449A" w:rsidRDefault="00526ACB" w:rsidP="0064404F">
            <w:pPr>
              <w:overflowPunct w:val="0"/>
              <w:autoSpaceDE w:val="0"/>
              <w:autoSpaceDN w:val="0"/>
              <w:adjustRightInd w:val="0"/>
              <w:ind w:left="280"/>
              <w:jc w:val="both"/>
              <w:textAlignment w:val="baseline"/>
              <w:rPr>
                <w:i/>
                <w:noProof/>
                <w:sz w:val="28"/>
                <w:szCs w:val="20"/>
                <w:lang w:val="ru-RU"/>
              </w:rPr>
            </w:pPr>
            <w:r w:rsidRPr="00F5449A">
              <w:rPr>
                <w:i/>
                <w:noProof/>
                <w:sz w:val="28"/>
                <w:szCs w:val="20"/>
                <w:lang w:val="ru-RU"/>
              </w:rPr>
              <w:t>Ресурс временно недоступен (переполнена системная таблица)</w:t>
            </w:r>
          </w:p>
        </w:tc>
      </w:tr>
      <w:tr w:rsidR="00526ACB" w:rsidRPr="007B2170" w:rsidTr="0064404F">
        <w:tc>
          <w:tcPr>
            <w:tcW w:w="1526" w:type="dxa"/>
          </w:tcPr>
          <w:p w:rsidR="00526ACB" w:rsidRPr="007B2170" w:rsidRDefault="00526ACB" w:rsidP="0064404F">
            <w:pPr>
              <w:overflowPunct w:val="0"/>
              <w:autoSpaceDE w:val="0"/>
              <w:autoSpaceDN w:val="0"/>
              <w:adjustRightInd w:val="0"/>
              <w:ind w:left="280"/>
              <w:jc w:val="both"/>
              <w:textAlignment w:val="baseline"/>
              <w:rPr>
                <w:i/>
                <w:noProof/>
                <w:sz w:val="28"/>
                <w:szCs w:val="20"/>
              </w:rPr>
            </w:pPr>
            <w:r w:rsidRPr="007B2170">
              <w:rPr>
                <w:i/>
                <w:noProof/>
                <w:sz w:val="28"/>
                <w:szCs w:val="20"/>
              </w:rPr>
              <w:lastRenderedPageBreak/>
              <w:t>EBADF</w:t>
            </w:r>
          </w:p>
        </w:tc>
        <w:tc>
          <w:tcPr>
            <w:tcW w:w="8329" w:type="dxa"/>
          </w:tcPr>
          <w:p w:rsidR="00526ACB" w:rsidRPr="007B2170" w:rsidRDefault="00526ACB" w:rsidP="0064404F">
            <w:pPr>
              <w:overflowPunct w:val="0"/>
              <w:autoSpaceDE w:val="0"/>
              <w:autoSpaceDN w:val="0"/>
              <w:adjustRightInd w:val="0"/>
              <w:ind w:left="280"/>
              <w:jc w:val="both"/>
              <w:textAlignment w:val="baseline"/>
              <w:rPr>
                <w:i/>
                <w:noProof/>
                <w:sz w:val="28"/>
                <w:szCs w:val="20"/>
              </w:rPr>
            </w:pPr>
            <w:r w:rsidRPr="007B2170">
              <w:rPr>
                <w:i/>
                <w:noProof/>
                <w:sz w:val="28"/>
                <w:szCs w:val="20"/>
              </w:rPr>
              <w:t>Недопустимый дескриптор файла</w:t>
            </w:r>
          </w:p>
        </w:tc>
      </w:tr>
      <w:tr w:rsidR="00526ACB" w:rsidRPr="007B2170" w:rsidTr="0064404F">
        <w:tc>
          <w:tcPr>
            <w:tcW w:w="1526" w:type="dxa"/>
          </w:tcPr>
          <w:p w:rsidR="00526ACB" w:rsidRPr="007B2170" w:rsidRDefault="00526ACB" w:rsidP="0064404F">
            <w:pPr>
              <w:overflowPunct w:val="0"/>
              <w:autoSpaceDE w:val="0"/>
              <w:autoSpaceDN w:val="0"/>
              <w:adjustRightInd w:val="0"/>
              <w:ind w:left="280"/>
              <w:jc w:val="both"/>
              <w:textAlignment w:val="baseline"/>
              <w:rPr>
                <w:i/>
                <w:noProof/>
                <w:sz w:val="28"/>
                <w:szCs w:val="20"/>
              </w:rPr>
            </w:pPr>
            <w:r w:rsidRPr="007B2170">
              <w:rPr>
                <w:i/>
                <w:noProof/>
                <w:sz w:val="28"/>
                <w:szCs w:val="20"/>
              </w:rPr>
              <w:t>ECHILD</w:t>
            </w:r>
          </w:p>
        </w:tc>
        <w:tc>
          <w:tcPr>
            <w:tcW w:w="8329" w:type="dxa"/>
          </w:tcPr>
          <w:p w:rsidR="00526ACB" w:rsidRPr="007B2170" w:rsidRDefault="00526ACB" w:rsidP="0064404F">
            <w:pPr>
              <w:overflowPunct w:val="0"/>
              <w:autoSpaceDE w:val="0"/>
              <w:autoSpaceDN w:val="0"/>
              <w:adjustRightInd w:val="0"/>
              <w:ind w:left="280"/>
              <w:jc w:val="both"/>
              <w:textAlignment w:val="baseline"/>
              <w:rPr>
                <w:i/>
                <w:noProof/>
                <w:sz w:val="28"/>
                <w:szCs w:val="20"/>
              </w:rPr>
            </w:pPr>
            <w:r w:rsidRPr="007B2170">
              <w:rPr>
                <w:i/>
                <w:noProof/>
                <w:sz w:val="28"/>
                <w:szCs w:val="20"/>
              </w:rPr>
              <w:t>Нет доченрых процессов</w:t>
            </w:r>
          </w:p>
        </w:tc>
      </w:tr>
      <w:tr w:rsidR="00526ACB" w:rsidRPr="007B2170" w:rsidTr="0064404F">
        <w:tc>
          <w:tcPr>
            <w:tcW w:w="1526" w:type="dxa"/>
          </w:tcPr>
          <w:p w:rsidR="00526ACB" w:rsidRPr="007B2170" w:rsidRDefault="00526ACB" w:rsidP="0064404F">
            <w:pPr>
              <w:overflowPunct w:val="0"/>
              <w:autoSpaceDE w:val="0"/>
              <w:autoSpaceDN w:val="0"/>
              <w:adjustRightInd w:val="0"/>
              <w:ind w:left="280"/>
              <w:jc w:val="both"/>
              <w:textAlignment w:val="baseline"/>
              <w:rPr>
                <w:i/>
                <w:noProof/>
                <w:sz w:val="28"/>
                <w:szCs w:val="20"/>
              </w:rPr>
            </w:pPr>
            <w:r w:rsidRPr="007B2170">
              <w:rPr>
                <w:i/>
                <w:noProof/>
                <w:sz w:val="28"/>
                <w:szCs w:val="20"/>
              </w:rPr>
              <w:t>EEXIST</w:t>
            </w:r>
          </w:p>
        </w:tc>
        <w:tc>
          <w:tcPr>
            <w:tcW w:w="8329" w:type="dxa"/>
          </w:tcPr>
          <w:p w:rsidR="00526ACB" w:rsidRPr="007B2170" w:rsidRDefault="00526ACB" w:rsidP="0064404F">
            <w:pPr>
              <w:overflowPunct w:val="0"/>
              <w:autoSpaceDE w:val="0"/>
              <w:autoSpaceDN w:val="0"/>
              <w:adjustRightInd w:val="0"/>
              <w:ind w:left="280"/>
              <w:jc w:val="both"/>
              <w:textAlignment w:val="baseline"/>
              <w:rPr>
                <w:i/>
                <w:noProof/>
                <w:sz w:val="28"/>
                <w:szCs w:val="20"/>
              </w:rPr>
            </w:pPr>
            <w:r w:rsidRPr="007B2170">
              <w:rPr>
                <w:i/>
                <w:noProof/>
                <w:sz w:val="28"/>
                <w:szCs w:val="20"/>
              </w:rPr>
              <w:t>Файл уже существует</w:t>
            </w:r>
          </w:p>
        </w:tc>
      </w:tr>
      <w:tr w:rsidR="00526ACB" w:rsidRPr="007B2170" w:rsidTr="0064404F">
        <w:tc>
          <w:tcPr>
            <w:tcW w:w="1526" w:type="dxa"/>
          </w:tcPr>
          <w:p w:rsidR="00526ACB" w:rsidRPr="007B2170" w:rsidRDefault="00526ACB" w:rsidP="0064404F">
            <w:pPr>
              <w:overflowPunct w:val="0"/>
              <w:autoSpaceDE w:val="0"/>
              <w:autoSpaceDN w:val="0"/>
              <w:adjustRightInd w:val="0"/>
              <w:ind w:left="280"/>
              <w:jc w:val="both"/>
              <w:textAlignment w:val="baseline"/>
              <w:rPr>
                <w:i/>
                <w:noProof/>
                <w:sz w:val="28"/>
                <w:szCs w:val="20"/>
              </w:rPr>
            </w:pPr>
            <w:r w:rsidRPr="007B2170">
              <w:rPr>
                <w:i/>
                <w:noProof/>
                <w:sz w:val="28"/>
                <w:szCs w:val="20"/>
              </w:rPr>
              <w:t>EINVAL</w:t>
            </w:r>
          </w:p>
        </w:tc>
        <w:tc>
          <w:tcPr>
            <w:tcW w:w="8329" w:type="dxa"/>
          </w:tcPr>
          <w:p w:rsidR="00526ACB" w:rsidRPr="007B2170" w:rsidRDefault="00526ACB" w:rsidP="0064404F">
            <w:pPr>
              <w:overflowPunct w:val="0"/>
              <w:autoSpaceDE w:val="0"/>
              <w:autoSpaceDN w:val="0"/>
              <w:adjustRightInd w:val="0"/>
              <w:ind w:left="280"/>
              <w:jc w:val="both"/>
              <w:textAlignment w:val="baseline"/>
              <w:rPr>
                <w:i/>
                <w:noProof/>
                <w:sz w:val="28"/>
                <w:szCs w:val="20"/>
              </w:rPr>
            </w:pPr>
            <w:r w:rsidRPr="007B2170">
              <w:rPr>
                <w:i/>
                <w:noProof/>
                <w:sz w:val="28"/>
                <w:szCs w:val="20"/>
              </w:rPr>
              <w:t>Недопустимый аргумент</w:t>
            </w:r>
          </w:p>
        </w:tc>
      </w:tr>
      <w:tr w:rsidR="00526ACB" w:rsidRPr="007B2170" w:rsidTr="0064404F">
        <w:tc>
          <w:tcPr>
            <w:tcW w:w="1526" w:type="dxa"/>
          </w:tcPr>
          <w:p w:rsidR="00526ACB" w:rsidRPr="007B2170" w:rsidRDefault="00526ACB" w:rsidP="0064404F">
            <w:pPr>
              <w:overflowPunct w:val="0"/>
              <w:autoSpaceDE w:val="0"/>
              <w:autoSpaceDN w:val="0"/>
              <w:adjustRightInd w:val="0"/>
              <w:ind w:left="280"/>
              <w:jc w:val="both"/>
              <w:textAlignment w:val="baseline"/>
              <w:rPr>
                <w:i/>
                <w:noProof/>
                <w:sz w:val="28"/>
                <w:szCs w:val="20"/>
              </w:rPr>
            </w:pPr>
            <w:r w:rsidRPr="007B2170">
              <w:rPr>
                <w:i/>
                <w:noProof/>
                <w:sz w:val="28"/>
                <w:szCs w:val="20"/>
              </w:rPr>
              <w:t>EIO</w:t>
            </w:r>
          </w:p>
        </w:tc>
        <w:tc>
          <w:tcPr>
            <w:tcW w:w="8329" w:type="dxa"/>
          </w:tcPr>
          <w:p w:rsidR="00526ACB" w:rsidRPr="007B2170" w:rsidRDefault="00526ACB" w:rsidP="0064404F">
            <w:pPr>
              <w:overflowPunct w:val="0"/>
              <w:autoSpaceDE w:val="0"/>
              <w:autoSpaceDN w:val="0"/>
              <w:adjustRightInd w:val="0"/>
              <w:ind w:left="280"/>
              <w:jc w:val="both"/>
              <w:textAlignment w:val="baseline"/>
              <w:rPr>
                <w:i/>
                <w:noProof/>
                <w:sz w:val="28"/>
                <w:szCs w:val="20"/>
              </w:rPr>
            </w:pPr>
            <w:r w:rsidRPr="007B2170">
              <w:rPr>
                <w:i/>
                <w:noProof/>
                <w:sz w:val="28"/>
                <w:szCs w:val="20"/>
              </w:rPr>
              <w:t>Ошибка ввода-вывода</w:t>
            </w:r>
          </w:p>
        </w:tc>
      </w:tr>
      <w:tr w:rsidR="00526ACB" w:rsidRPr="0064404F" w:rsidTr="0064404F">
        <w:tc>
          <w:tcPr>
            <w:tcW w:w="1526" w:type="dxa"/>
          </w:tcPr>
          <w:p w:rsidR="00526ACB" w:rsidRPr="007B2170" w:rsidRDefault="00526ACB" w:rsidP="0064404F">
            <w:pPr>
              <w:overflowPunct w:val="0"/>
              <w:autoSpaceDE w:val="0"/>
              <w:autoSpaceDN w:val="0"/>
              <w:adjustRightInd w:val="0"/>
              <w:ind w:left="280"/>
              <w:jc w:val="both"/>
              <w:textAlignment w:val="baseline"/>
              <w:rPr>
                <w:i/>
                <w:noProof/>
                <w:sz w:val="28"/>
                <w:szCs w:val="20"/>
              </w:rPr>
            </w:pPr>
            <w:r w:rsidRPr="007B2170">
              <w:rPr>
                <w:i/>
                <w:noProof/>
                <w:sz w:val="28"/>
                <w:szCs w:val="20"/>
              </w:rPr>
              <w:t>EMFILE</w:t>
            </w:r>
          </w:p>
        </w:tc>
        <w:tc>
          <w:tcPr>
            <w:tcW w:w="8329" w:type="dxa"/>
          </w:tcPr>
          <w:p w:rsidR="00526ACB" w:rsidRPr="00F5449A" w:rsidRDefault="00526ACB" w:rsidP="0064404F">
            <w:pPr>
              <w:overflowPunct w:val="0"/>
              <w:autoSpaceDE w:val="0"/>
              <w:autoSpaceDN w:val="0"/>
              <w:adjustRightInd w:val="0"/>
              <w:ind w:left="280"/>
              <w:jc w:val="both"/>
              <w:textAlignment w:val="baseline"/>
              <w:rPr>
                <w:i/>
                <w:noProof/>
                <w:sz w:val="28"/>
                <w:szCs w:val="20"/>
                <w:lang w:val="ru-RU"/>
              </w:rPr>
            </w:pPr>
            <w:r w:rsidRPr="00F5449A">
              <w:rPr>
                <w:i/>
                <w:noProof/>
                <w:sz w:val="28"/>
                <w:szCs w:val="20"/>
                <w:lang w:val="ru-RU"/>
              </w:rPr>
              <w:t>Процессом открыто слишком много файлов</w:t>
            </w:r>
          </w:p>
        </w:tc>
      </w:tr>
      <w:tr w:rsidR="00526ACB" w:rsidRPr="0064404F" w:rsidTr="0064404F">
        <w:tc>
          <w:tcPr>
            <w:tcW w:w="1526" w:type="dxa"/>
          </w:tcPr>
          <w:p w:rsidR="00526ACB" w:rsidRPr="007B2170" w:rsidRDefault="00526ACB" w:rsidP="0064404F">
            <w:pPr>
              <w:overflowPunct w:val="0"/>
              <w:autoSpaceDE w:val="0"/>
              <w:autoSpaceDN w:val="0"/>
              <w:adjustRightInd w:val="0"/>
              <w:ind w:left="280"/>
              <w:jc w:val="both"/>
              <w:textAlignment w:val="baseline"/>
              <w:rPr>
                <w:i/>
                <w:noProof/>
                <w:sz w:val="28"/>
                <w:szCs w:val="20"/>
              </w:rPr>
            </w:pPr>
            <w:r w:rsidRPr="007B2170">
              <w:rPr>
                <w:i/>
                <w:noProof/>
                <w:sz w:val="28"/>
                <w:szCs w:val="20"/>
              </w:rPr>
              <w:t>ENFILE</w:t>
            </w:r>
          </w:p>
        </w:tc>
        <w:tc>
          <w:tcPr>
            <w:tcW w:w="8329" w:type="dxa"/>
          </w:tcPr>
          <w:p w:rsidR="00526ACB" w:rsidRPr="00F5449A" w:rsidRDefault="00526ACB" w:rsidP="0064404F">
            <w:pPr>
              <w:overflowPunct w:val="0"/>
              <w:autoSpaceDE w:val="0"/>
              <w:autoSpaceDN w:val="0"/>
              <w:adjustRightInd w:val="0"/>
              <w:ind w:left="280"/>
              <w:jc w:val="both"/>
              <w:textAlignment w:val="baseline"/>
              <w:rPr>
                <w:i/>
                <w:noProof/>
                <w:sz w:val="28"/>
                <w:szCs w:val="20"/>
                <w:lang w:val="ru-RU"/>
              </w:rPr>
            </w:pPr>
            <w:r w:rsidRPr="00F5449A">
              <w:rPr>
                <w:i/>
                <w:noProof/>
                <w:sz w:val="28"/>
                <w:szCs w:val="20"/>
                <w:lang w:val="ru-RU"/>
              </w:rPr>
              <w:t>Переполнение в таблице открытых файлов</w:t>
            </w:r>
          </w:p>
        </w:tc>
      </w:tr>
      <w:tr w:rsidR="00526ACB" w:rsidRPr="007B2170" w:rsidTr="0064404F">
        <w:tc>
          <w:tcPr>
            <w:tcW w:w="1526" w:type="dxa"/>
          </w:tcPr>
          <w:p w:rsidR="00526ACB" w:rsidRPr="007B2170" w:rsidRDefault="00526ACB" w:rsidP="0064404F">
            <w:pPr>
              <w:overflowPunct w:val="0"/>
              <w:autoSpaceDE w:val="0"/>
              <w:autoSpaceDN w:val="0"/>
              <w:adjustRightInd w:val="0"/>
              <w:ind w:left="280"/>
              <w:jc w:val="both"/>
              <w:textAlignment w:val="baseline"/>
              <w:rPr>
                <w:i/>
                <w:noProof/>
                <w:sz w:val="28"/>
                <w:szCs w:val="20"/>
              </w:rPr>
            </w:pPr>
            <w:r w:rsidRPr="007B2170">
              <w:rPr>
                <w:i/>
                <w:noProof/>
                <w:sz w:val="28"/>
                <w:szCs w:val="20"/>
              </w:rPr>
              <w:t>EINTR</w:t>
            </w:r>
          </w:p>
        </w:tc>
        <w:tc>
          <w:tcPr>
            <w:tcW w:w="8329" w:type="dxa"/>
          </w:tcPr>
          <w:p w:rsidR="00526ACB" w:rsidRPr="007B2170" w:rsidRDefault="00526ACB" w:rsidP="0064404F">
            <w:pPr>
              <w:overflowPunct w:val="0"/>
              <w:autoSpaceDE w:val="0"/>
              <w:autoSpaceDN w:val="0"/>
              <w:adjustRightInd w:val="0"/>
              <w:ind w:left="280"/>
              <w:jc w:val="both"/>
              <w:textAlignment w:val="baseline"/>
              <w:rPr>
                <w:i/>
                <w:noProof/>
                <w:sz w:val="28"/>
                <w:szCs w:val="20"/>
              </w:rPr>
            </w:pPr>
            <w:r w:rsidRPr="007B2170">
              <w:rPr>
                <w:i/>
                <w:noProof/>
                <w:sz w:val="28"/>
                <w:szCs w:val="20"/>
              </w:rPr>
              <w:t>Системный вызов прерван сигналом</w:t>
            </w:r>
          </w:p>
        </w:tc>
      </w:tr>
    </w:tbl>
    <w:p w:rsidR="00526ACB" w:rsidRPr="00687FE1" w:rsidRDefault="00526ACB" w:rsidP="00526ACB">
      <w:pPr>
        <w:overflowPunct w:val="0"/>
        <w:autoSpaceDE w:val="0"/>
        <w:autoSpaceDN w:val="0"/>
        <w:adjustRightInd w:val="0"/>
        <w:ind w:firstLine="567"/>
        <w:jc w:val="both"/>
        <w:textAlignment w:val="baseline"/>
        <w:rPr>
          <w:i/>
          <w:noProof/>
          <w:sz w:val="28"/>
          <w:szCs w:val="20"/>
        </w:rPr>
      </w:pPr>
    </w:p>
    <w:p w:rsidR="00526ACB" w:rsidRPr="00687FE1" w:rsidRDefault="00526ACB" w:rsidP="00526ACB">
      <w:pPr>
        <w:overflowPunct w:val="0"/>
        <w:autoSpaceDE w:val="0"/>
        <w:autoSpaceDN w:val="0"/>
        <w:adjustRightInd w:val="0"/>
        <w:ind w:firstLine="567"/>
        <w:jc w:val="both"/>
        <w:textAlignment w:val="baseline"/>
        <w:rPr>
          <w:i/>
          <w:noProof/>
          <w:sz w:val="28"/>
          <w:szCs w:val="20"/>
          <w:u w:val="single"/>
        </w:rPr>
      </w:pPr>
      <w:r w:rsidRPr="00687FE1">
        <w:rPr>
          <w:i/>
          <w:noProof/>
          <w:sz w:val="28"/>
          <w:szCs w:val="20"/>
          <w:u w:val="single"/>
        </w:rPr>
        <w:t>Прототипы:</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include &lt;string.h&gt;</w:t>
      </w:r>
    </w:p>
    <w:p w:rsidR="00526ACB" w:rsidRPr="00687FE1" w:rsidRDefault="00526ACB" w:rsidP="00526ACB">
      <w:pPr>
        <w:overflowPunct w:val="0"/>
        <w:autoSpaceDE w:val="0"/>
        <w:autoSpaceDN w:val="0"/>
        <w:adjustRightInd w:val="0"/>
        <w:ind w:firstLine="567"/>
        <w:textAlignment w:val="baseline"/>
        <w:rPr>
          <w:i/>
          <w:noProof/>
          <w:sz w:val="28"/>
          <w:szCs w:val="20"/>
        </w:rPr>
      </w:pPr>
      <w:r w:rsidRPr="00687FE1">
        <w:rPr>
          <w:i/>
          <w:noProof/>
          <w:sz w:val="28"/>
          <w:szCs w:val="20"/>
        </w:rPr>
        <w:t>#include &lt;errno.h&gt;</w:t>
      </w:r>
    </w:p>
    <w:p w:rsidR="00526ACB" w:rsidRPr="00687FE1" w:rsidRDefault="00526ACB" w:rsidP="00526ACB">
      <w:pPr>
        <w:overflowPunct w:val="0"/>
        <w:autoSpaceDE w:val="0"/>
        <w:autoSpaceDN w:val="0"/>
        <w:adjustRightInd w:val="0"/>
        <w:ind w:firstLine="567"/>
        <w:textAlignment w:val="baseline"/>
        <w:rPr>
          <w:i/>
          <w:noProof/>
          <w:sz w:val="28"/>
          <w:szCs w:val="20"/>
        </w:rPr>
      </w:pPr>
      <w:r w:rsidRPr="00687FE1">
        <w:rPr>
          <w:i/>
          <w:noProof/>
          <w:sz w:val="28"/>
          <w:szCs w:val="20"/>
        </w:rPr>
        <w:t>#include &lt;stdio.h&gt;</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char *strerror(int errnum);</w:t>
      </w:r>
    </w:p>
    <w:p w:rsidR="00526ACB" w:rsidRPr="00687FE1" w:rsidRDefault="00526ACB" w:rsidP="00526ACB">
      <w:pPr>
        <w:overflowPunct w:val="0"/>
        <w:autoSpaceDE w:val="0"/>
        <w:autoSpaceDN w:val="0"/>
        <w:adjustRightInd w:val="0"/>
        <w:ind w:firstLine="567"/>
        <w:textAlignment w:val="baseline"/>
        <w:rPr>
          <w:i/>
          <w:noProof/>
          <w:sz w:val="28"/>
          <w:szCs w:val="20"/>
        </w:rPr>
      </w:pPr>
      <w:r w:rsidRPr="00687FE1">
        <w:rPr>
          <w:i/>
          <w:noProof/>
          <w:sz w:val="28"/>
          <w:szCs w:val="20"/>
        </w:rPr>
        <w:t>void perror(const char *s);</w:t>
      </w:r>
    </w:p>
    <w:p w:rsidR="00526ACB" w:rsidRPr="00687FE1" w:rsidRDefault="00526ACB" w:rsidP="00526ACB">
      <w:pPr>
        <w:overflowPunct w:val="0"/>
        <w:autoSpaceDE w:val="0"/>
        <w:autoSpaceDN w:val="0"/>
        <w:adjustRightInd w:val="0"/>
        <w:ind w:firstLine="567"/>
        <w:jc w:val="both"/>
        <w:textAlignment w:val="baseline"/>
        <w:rPr>
          <w:i/>
          <w:noProof/>
          <w:sz w:val="28"/>
          <w:szCs w:val="20"/>
        </w:rPr>
      </w:pPr>
    </w:p>
    <w:p w:rsidR="00526ACB" w:rsidRPr="00F5449A" w:rsidRDefault="00526ACB" w:rsidP="00526ACB">
      <w:pPr>
        <w:overflowPunct w:val="0"/>
        <w:autoSpaceDE w:val="0"/>
        <w:autoSpaceDN w:val="0"/>
        <w:adjustRightInd w:val="0"/>
        <w:ind w:firstLine="567"/>
        <w:textAlignment w:val="baseline"/>
        <w:rPr>
          <w:noProof/>
          <w:sz w:val="28"/>
          <w:szCs w:val="20"/>
          <w:lang w:val="ru-RU"/>
        </w:rPr>
      </w:pPr>
      <w:r w:rsidRPr="00F5449A">
        <w:rPr>
          <w:noProof/>
          <w:sz w:val="28"/>
          <w:szCs w:val="20"/>
          <w:lang w:val="ru-RU"/>
        </w:rPr>
        <w:t xml:space="preserve">Функция </w:t>
      </w:r>
      <w:r w:rsidRPr="00687FE1">
        <w:rPr>
          <w:noProof/>
          <w:sz w:val="28"/>
          <w:szCs w:val="20"/>
        </w:rPr>
        <w:t>strerror</w:t>
      </w:r>
      <w:r w:rsidRPr="00F5449A">
        <w:rPr>
          <w:noProof/>
          <w:sz w:val="28"/>
          <w:szCs w:val="20"/>
          <w:lang w:val="ru-RU"/>
        </w:rPr>
        <w:t xml:space="preserve"> принимает код ошибки и возвращает указатель на строку, в которой находится сообщение об ошибке.</w:t>
      </w:r>
    </w:p>
    <w:p w:rsidR="00526ACB" w:rsidRPr="00F5449A" w:rsidRDefault="00526ACB" w:rsidP="00526ACB">
      <w:pPr>
        <w:overflowPunct w:val="0"/>
        <w:autoSpaceDE w:val="0"/>
        <w:autoSpaceDN w:val="0"/>
        <w:adjustRightInd w:val="0"/>
        <w:ind w:firstLine="567"/>
        <w:textAlignment w:val="baseline"/>
        <w:rPr>
          <w:i/>
          <w:noProof/>
          <w:sz w:val="28"/>
          <w:szCs w:val="20"/>
          <w:lang w:val="ru-RU"/>
        </w:rPr>
      </w:pPr>
    </w:p>
    <w:p w:rsidR="00526ACB" w:rsidRPr="00687FE1" w:rsidRDefault="00526ACB" w:rsidP="00526ACB">
      <w:pPr>
        <w:overflowPunct w:val="0"/>
        <w:autoSpaceDE w:val="0"/>
        <w:autoSpaceDN w:val="0"/>
        <w:adjustRightInd w:val="0"/>
        <w:ind w:firstLine="567"/>
        <w:textAlignment w:val="baseline"/>
        <w:rPr>
          <w:i/>
          <w:noProof/>
          <w:sz w:val="28"/>
          <w:szCs w:val="20"/>
          <w:u w:val="single"/>
        </w:rPr>
      </w:pPr>
      <w:r w:rsidRPr="00687FE1">
        <w:rPr>
          <w:i/>
          <w:noProof/>
          <w:sz w:val="28"/>
          <w:szCs w:val="20"/>
          <w:u w:val="single"/>
        </w:rPr>
        <w:t>Пример:</w:t>
      </w:r>
    </w:p>
    <w:p w:rsidR="00526ACB" w:rsidRPr="00687FE1" w:rsidRDefault="00526ACB" w:rsidP="00526ACB">
      <w:pPr>
        <w:overflowPunct w:val="0"/>
        <w:autoSpaceDE w:val="0"/>
        <w:autoSpaceDN w:val="0"/>
        <w:adjustRightInd w:val="0"/>
        <w:ind w:firstLine="567"/>
        <w:textAlignment w:val="baseline"/>
        <w:rPr>
          <w:i/>
          <w:noProof/>
          <w:sz w:val="28"/>
          <w:szCs w:val="20"/>
        </w:rPr>
      </w:pPr>
      <w:r w:rsidRPr="00687FE1">
        <w:rPr>
          <w:i/>
          <w:noProof/>
          <w:sz w:val="28"/>
          <w:szCs w:val="20"/>
        </w:rPr>
        <w:t>#include &lt;errno.h&gt;</w:t>
      </w:r>
    </w:p>
    <w:p w:rsidR="00526ACB" w:rsidRPr="00687FE1" w:rsidRDefault="00526ACB" w:rsidP="00526ACB">
      <w:pPr>
        <w:overflowPunct w:val="0"/>
        <w:autoSpaceDE w:val="0"/>
        <w:autoSpaceDN w:val="0"/>
        <w:adjustRightInd w:val="0"/>
        <w:ind w:firstLine="567"/>
        <w:textAlignment w:val="baseline"/>
        <w:rPr>
          <w:i/>
          <w:noProof/>
          <w:sz w:val="28"/>
          <w:szCs w:val="20"/>
        </w:rPr>
      </w:pPr>
      <w:r w:rsidRPr="00687FE1">
        <w:rPr>
          <w:i/>
          <w:noProof/>
          <w:sz w:val="28"/>
          <w:szCs w:val="20"/>
        </w:rPr>
        <w:t>#include &lt;stdio.h&gt;</w:t>
      </w:r>
    </w:p>
    <w:p w:rsidR="00526ACB" w:rsidRPr="00687FE1" w:rsidRDefault="00526ACB" w:rsidP="00526ACB">
      <w:pPr>
        <w:overflowPunct w:val="0"/>
        <w:autoSpaceDE w:val="0"/>
        <w:autoSpaceDN w:val="0"/>
        <w:adjustRightInd w:val="0"/>
        <w:ind w:firstLine="567"/>
        <w:textAlignment w:val="baseline"/>
        <w:rPr>
          <w:i/>
          <w:noProof/>
          <w:sz w:val="28"/>
          <w:szCs w:val="20"/>
        </w:rPr>
      </w:pPr>
    </w:p>
    <w:p w:rsidR="00526ACB" w:rsidRPr="00687FE1" w:rsidRDefault="00526ACB" w:rsidP="00526ACB">
      <w:pPr>
        <w:overflowPunct w:val="0"/>
        <w:autoSpaceDE w:val="0"/>
        <w:autoSpaceDN w:val="0"/>
        <w:adjustRightInd w:val="0"/>
        <w:ind w:firstLine="567"/>
        <w:textAlignment w:val="baseline"/>
        <w:rPr>
          <w:i/>
          <w:noProof/>
          <w:sz w:val="28"/>
          <w:szCs w:val="20"/>
        </w:rPr>
      </w:pPr>
      <w:r w:rsidRPr="00687FE1">
        <w:rPr>
          <w:i/>
          <w:noProof/>
          <w:sz w:val="28"/>
          <w:szCs w:val="20"/>
        </w:rPr>
        <w:t>main(int argc,char *argv[])</w:t>
      </w:r>
    </w:p>
    <w:p w:rsidR="00526ACB" w:rsidRPr="00687FE1" w:rsidRDefault="00526ACB" w:rsidP="00526ACB">
      <w:pPr>
        <w:overflowPunct w:val="0"/>
        <w:autoSpaceDE w:val="0"/>
        <w:autoSpaceDN w:val="0"/>
        <w:adjustRightInd w:val="0"/>
        <w:ind w:firstLine="567"/>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ind w:firstLine="567"/>
        <w:textAlignment w:val="baseline"/>
        <w:rPr>
          <w:i/>
          <w:noProof/>
          <w:sz w:val="28"/>
          <w:szCs w:val="20"/>
        </w:rPr>
      </w:pPr>
      <w:r w:rsidRPr="00687FE1">
        <w:rPr>
          <w:i/>
          <w:noProof/>
          <w:sz w:val="28"/>
          <w:szCs w:val="20"/>
        </w:rPr>
        <w:t xml:space="preserve">  fpritf(stderr,”ENOMEM:%s\n”,strerror(ENOMEM);</w:t>
      </w:r>
    </w:p>
    <w:p w:rsidR="00526ACB" w:rsidRPr="00F5449A" w:rsidRDefault="00526ACB" w:rsidP="00526ACB">
      <w:pPr>
        <w:overflowPunct w:val="0"/>
        <w:autoSpaceDE w:val="0"/>
        <w:autoSpaceDN w:val="0"/>
        <w:adjustRightInd w:val="0"/>
        <w:ind w:firstLine="567"/>
        <w:textAlignment w:val="baseline"/>
        <w:rPr>
          <w:i/>
          <w:noProof/>
          <w:sz w:val="28"/>
          <w:szCs w:val="20"/>
          <w:lang w:val="ru-RU"/>
        </w:rPr>
      </w:pPr>
      <w:r w:rsidRPr="00687FE1">
        <w:rPr>
          <w:i/>
          <w:noProof/>
          <w:sz w:val="28"/>
          <w:szCs w:val="20"/>
        </w:rPr>
        <w:lastRenderedPageBreak/>
        <w:t xml:space="preserve">  errno</w:t>
      </w:r>
      <w:r w:rsidRPr="00F5449A">
        <w:rPr>
          <w:i/>
          <w:noProof/>
          <w:sz w:val="28"/>
          <w:szCs w:val="20"/>
          <w:lang w:val="ru-RU"/>
        </w:rPr>
        <w:t>=</w:t>
      </w:r>
      <w:r w:rsidRPr="00687FE1">
        <w:rPr>
          <w:i/>
          <w:noProof/>
          <w:sz w:val="28"/>
          <w:szCs w:val="20"/>
        </w:rPr>
        <w:t>ENOEXEC</w:t>
      </w:r>
      <w:r w:rsidRPr="00F5449A">
        <w:rPr>
          <w:i/>
          <w:noProof/>
          <w:sz w:val="28"/>
          <w:szCs w:val="20"/>
          <w:lang w:val="ru-RU"/>
        </w:rPr>
        <w:t>;</w:t>
      </w:r>
    </w:p>
    <w:p w:rsidR="00526ACB" w:rsidRPr="00F5449A" w:rsidRDefault="00526ACB" w:rsidP="00526ACB">
      <w:pPr>
        <w:overflowPunct w:val="0"/>
        <w:autoSpaceDE w:val="0"/>
        <w:autoSpaceDN w:val="0"/>
        <w:adjustRightInd w:val="0"/>
        <w:ind w:firstLine="567"/>
        <w:textAlignment w:val="baseline"/>
        <w:rPr>
          <w:i/>
          <w:noProof/>
          <w:sz w:val="28"/>
          <w:szCs w:val="20"/>
          <w:lang w:val="ru-RU"/>
        </w:rPr>
      </w:pPr>
      <w:r w:rsidRPr="00687FE1">
        <w:rPr>
          <w:i/>
          <w:noProof/>
          <w:sz w:val="28"/>
          <w:szCs w:val="20"/>
        </w:rPr>
        <w:t>perror</w:t>
      </w:r>
      <w:r w:rsidRPr="00F5449A">
        <w:rPr>
          <w:i/>
          <w:noProof/>
          <w:sz w:val="28"/>
          <w:szCs w:val="20"/>
          <w:lang w:val="ru-RU"/>
        </w:rPr>
        <w:t>(</w:t>
      </w:r>
      <w:r w:rsidRPr="00687FE1">
        <w:rPr>
          <w:i/>
          <w:noProof/>
          <w:sz w:val="28"/>
          <w:szCs w:val="20"/>
        </w:rPr>
        <w:t>argv</w:t>
      </w:r>
      <w:r w:rsidRPr="00F5449A">
        <w:rPr>
          <w:i/>
          <w:noProof/>
          <w:sz w:val="28"/>
          <w:szCs w:val="20"/>
          <w:lang w:val="ru-RU"/>
        </w:rPr>
        <w:t>[0]);</w:t>
      </w:r>
    </w:p>
    <w:p w:rsidR="00526ACB" w:rsidRPr="00F5449A" w:rsidRDefault="00526ACB" w:rsidP="00526ACB">
      <w:pPr>
        <w:overflowPunct w:val="0"/>
        <w:autoSpaceDE w:val="0"/>
        <w:autoSpaceDN w:val="0"/>
        <w:adjustRightInd w:val="0"/>
        <w:ind w:firstLine="567"/>
        <w:textAlignment w:val="baseline"/>
        <w:rPr>
          <w:i/>
          <w:noProof/>
          <w:sz w:val="28"/>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1"/>
        <w:rPr>
          <w:rFonts w:ascii="Arial" w:hAnsi="Arial" w:cs="Arial"/>
          <w:b/>
          <w:bCs/>
          <w:i/>
          <w:iCs/>
          <w:noProof/>
          <w:sz w:val="28"/>
          <w:szCs w:val="28"/>
          <w:lang w:val="ru-RU"/>
        </w:rPr>
      </w:pPr>
      <w:bookmarkStart w:id="99" w:name="_Toc215646291"/>
      <w:r w:rsidRPr="00F5449A">
        <w:rPr>
          <w:rFonts w:ascii="Arial" w:hAnsi="Arial" w:cs="Arial"/>
          <w:b/>
          <w:bCs/>
          <w:i/>
          <w:iCs/>
          <w:noProof/>
          <w:sz w:val="28"/>
          <w:szCs w:val="28"/>
          <w:lang w:val="ru-RU"/>
        </w:rPr>
        <w:t>Тема 4.Взаимодействие между процессами</w:t>
      </w:r>
      <w:bookmarkEnd w:id="99"/>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noProof/>
          <w:sz w:val="26"/>
          <w:szCs w:val="26"/>
          <w:lang w:val="ru-RU"/>
        </w:rPr>
      </w:pPr>
      <w:bookmarkStart w:id="100" w:name="_Toc41918464"/>
      <w:bookmarkStart w:id="101" w:name="_Toc215646292"/>
      <w:r w:rsidRPr="00F5449A">
        <w:rPr>
          <w:rFonts w:ascii="Arial" w:hAnsi="Arial" w:cs="Arial"/>
          <w:b/>
          <w:bCs/>
          <w:caps/>
          <w:noProof/>
          <w:sz w:val="26"/>
          <w:szCs w:val="26"/>
          <w:lang w:val="ru-RU"/>
        </w:rPr>
        <w:t>В</w:t>
      </w:r>
      <w:r w:rsidRPr="00F5449A">
        <w:rPr>
          <w:rFonts w:ascii="Arial" w:hAnsi="Arial" w:cs="Arial"/>
          <w:b/>
          <w:bCs/>
          <w:noProof/>
          <w:sz w:val="26"/>
          <w:szCs w:val="26"/>
          <w:lang w:val="ru-RU"/>
        </w:rPr>
        <w:t>заимодействие  процессов</w:t>
      </w:r>
      <w:bookmarkEnd w:id="100"/>
      <w:r w:rsidRPr="00F5449A">
        <w:rPr>
          <w:rFonts w:ascii="Arial" w:hAnsi="Arial" w:cs="Arial"/>
          <w:b/>
          <w:bCs/>
          <w:noProof/>
          <w:sz w:val="26"/>
          <w:szCs w:val="26"/>
          <w:lang w:val="ru-RU"/>
        </w:rPr>
        <w:t xml:space="preserve"> через файлы</w:t>
      </w:r>
      <w:bookmarkEnd w:id="101"/>
    </w:p>
    <w:p w:rsidR="00526ACB" w:rsidRPr="00F5449A" w:rsidRDefault="00526ACB" w:rsidP="00526ACB">
      <w:pPr>
        <w:overflowPunct w:val="0"/>
        <w:autoSpaceDE w:val="0"/>
        <w:autoSpaceDN w:val="0"/>
        <w:adjustRightInd w:val="0"/>
        <w:ind w:firstLine="567"/>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Все файлы, открытые в родительском процессе до системного вызова </w:t>
      </w:r>
      <w:r w:rsidRPr="00687FE1">
        <w:rPr>
          <w:noProof/>
          <w:sz w:val="28"/>
          <w:szCs w:val="20"/>
        </w:rPr>
        <w:t>fork</w:t>
      </w:r>
      <w:r w:rsidRPr="00F5449A">
        <w:rPr>
          <w:noProof/>
          <w:sz w:val="28"/>
          <w:szCs w:val="20"/>
          <w:lang w:val="ru-RU"/>
        </w:rPr>
        <w:t xml:space="preserve">(), будут открыты в процессе-сыне. Процесс-сын будет иметь свою копию свызанных с файлами дескрипторами. Но указатель для чтения-записи для каждого из таких файлов используется совместно процессами. Если процесс-сын выполняет перезагрузку программы с помощью </w:t>
      </w:r>
      <w:r w:rsidRPr="00687FE1">
        <w:rPr>
          <w:noProof/>
          <w:sz w:val="28"/>
          <w:szCs w:val="20"/>
        </w:rPr>
        <w:t>exec</w:t>
      </w:r>
      <w:r w:rsidRPr="00F5449A">
        <w:rPr>
          <w:noProof/>
          <w:sz w:val="28"/>
          <w:szCs w:val="20"/>
          <w:lang w:val="ru-RU"/>
        </w:rPr>
        <w:t xml:space="preserve">(), то указатели чтения-записи остаются неизменными и после выполнения </w:t>
      </w:r>
      <w:r w:rsidRPr="00687FE1">
        <w:rPr>
          <w:noProof/>
          <w:sz w:val="28"/>
          <w:szCs w:val="20"/>
        </w:rPr>
        <w:t>exec</w:t>
      </w:r>
      <w:r w:rsidRPr="00F5449A">
        <w:rPr>
          <w:noProof/>
          <w:sz w:val="28"/>
          <w:szCs w:val="20"/>
          <w:lang w:val="ru-RU"/>
        </w:rPr>
        <w:t xml:space="preserve">(). Существует специальный флаг, при установке которого при вызове </w:t>
      </w:r>
      <w:r w:rsidRPr="00687FE1">
        <w:rPr>
          <w:noProof/>
          <w:sz w:val="28"/>
          <w:szCs w:val="20"/>
        </w:rPr>
        <w:t>exec</w:t>
      </w:r>
      <w:r w:rsidRPr="00F5449A">
        <w:rPr>
          <w:noProof/>
          <w:sz w:val="28"/>
          <w:szCs w:val="20"/>
          <w:lang w:val="ru-RU"/>
        </w:rPr>
        <w:t>() все файловые дескрипторы закрываются.</w:t>
      </w:r>
    </w:p>
    <w:p w:rsidR="00526ACB" w:rsidRPr="00F5449A" w:rsidRDefault="00526ACB" w:rsidP="00526ACB">
      <w:pPr>
        <w:overflowPunct w:val="0"/>
        <w:autoSpaceDE w:val="0"/>
        <w:autoSpaceDN w:val="0"/>
        <w:adjustRightInd w:val="0"/>
        <w:ind w:firstLine="567"/>
        <w:textAlignment w:val="baseline"/>
        <w:rPr>
          <w:noProof/>
          <w:sz w:val="28"/>
          <w:szCs w:val="20"/>
          <w:lang w:val="ru-RU"/>
        </w:rPr>
      </w:pPr>
    </w:p>
    <w:p w:rsidR="00526ACB" w:rsidRPr="00F5449A" w:rsidRDefault="00526ACB" w:rsidP="00526ACB">
      <w:pPr>
        <w:overflowPunct w:val="0"/>
        <w:autoSpaceDE w:val="0"/>
        <w:autoSpaceDN w:val="0"/>
        <w:adjustRightInd w:val="0"/>
        <w:ind w:firstLine="567"/>
        <w:textAlignment w:val="baseline"/>
        <w:rPr>
          <w:noProof/>
          <w:sz w:val="28"/>
          <w:szCs w:val="20"/>
          <w:lang w:val="ru-RU"/>
        </w:rPr>
      </w:pPr>
    </w:p>
    <w:p w:rsidR="00526ACB" w:rsidRPr="00687FE1" w:rsidRDefault="00526ACB" w:rsidP="00526ACB">
      <w:pPr>
        <w:overflowPunct w:val="0"/>
        <w:autoSpaceDE w:val="0"/>
        <w:autoSpaceDN w:val="0"/>
        <w:adjustRightInd w:val="0"/>
        <w:ind w:firstLine="567"/>
        <w:jc w:val="both"/>
        <w:textAlignment w:val="baseline"/>
        <w:rPr>
          <w:i/>
          <w:noProof/>
          <w:sz w:val="28"/>
          <w:szCs w:val="20"/>
          <w:u w:val="single"/>
        </w:rPr>
      </w:pPr>
      <w:r w:rsidRPr="00F5449A">
        <w:rPr>
          <w:i/>
          <w:noProof/>
          <w:sz w:val="28"/>
          <w:szCs w:val="20"/>
          <w:u w:val="single"/>
          <w:lang w:val="ru-RU"/>
        </w:rPr>
        <w:t xml:space="preserve">  </w:t>
      </w:r>
      <w:r w:rsidRPr="00687FE1">
        <w:rPr>
          <w:i/>
          <w:noProof/>
          <w:sz w:val="28"/>
          <w:szCs w:val="20"/>
          <w:u w:val="single"/>
        </w:rPr>
        <w:t>Пример:</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&lt;unistd.h&gt;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&lt;fcntl.h&gt;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fatal(char *s)</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printf(“%s\n”,s);</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exit(1);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print_pos(const char*string,int fd)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lastRenderedPageBreak/>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off_t pos;</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((pos=fseek(fd,0,SEEC_CUR))==-1) fatal(“Ошибкавызова lseek”);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printf(“%s%ld\n”,string,pos);</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void main()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int fp;</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pid_t pid;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char buf[10];</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((fd=open(“data”,O_RDONLY))==-1 fatal(“Ошибкавызова open”);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read(fd,buf[10])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print_pos(“Довызова fork”,fd);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switch (pid=fork())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case -1 : fatal(“Ошибкавызова fork”); break;</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 xml:space="preserve">    case</w:t>
      </w:r>
      <w:r w:rsidRPr="00F5449A">
        <w:rPr>
          <w:i/>
          <w:noProof/>
          <w:sz w:val="28"/>
          <w:szCs w:val="20"/>
          <w:lang w:val="ru-RU"/>
        </w:rPr>
        <w:t xml:space="preserve">  0 : </w:t>
      </w:r>
      <w:r w:rsidRPr="00687FE1">
        <w:rPr>
          <w:i/>
          <w:noProof/>
          <w:sz w:val="28"/>
          <w:szCs w:val="20"/>
        </w:rPr>
        <w:t>print</w:t>
      </w:r>
      <w:r w:rsidRPr="00F5449A">
        <w:rPr>
          <w:i/>
          <w:noProof/>
          <w:sz w:val="28"/>
          <w:szCs w:val="20"/>
          <w:lang w:val="ru-RU"/>
        </w:rPr>
        <w:t>_</w:t>
      </w:r>
      <w:r w:rsidRPr="00687FE1">
        <w:rPr>
          <w:i/>
          <w:noProof/>
          <w:sz w:val="28"/>
          <w:szCs w:val="20"/>
        </w:rPr>
        <w:t>pos</w:t>
      </w:r>
      <w:r w:rsidRPr="00F5449A">
        <w:rPr>
          <w:i/>
          <w:noProof/>
          <w:sz w:val="28"/>
          <w:szCs w:val="20"/>
          <w:lang w:val="ru-RU"/>
        </w:rPr>
        <w:t>(“Процесс-сын до чтения”,</w:t>
      </w:r>
      <w:r w:rsidRPr="00687FE1">
        <w:rPr>
          <w:i/>
          <w:noProof/>
          <w:sz w:val="28"/>
          <w:szCs w:val="20"/>
        </w:rPr>
        <w:t>fd</w:t>
      </w: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read</w:t>
      </w:r>
      <w:r w:rsidRPr="00F5449A">
        <w:rPr>
          <w:i/>
          <w:noProof/>
          <w:sz w:val="28"/>
          <w:szCs w:val="20"/>
          <w:lang w:val="ru-RU"/>
        </w:rPr>
        <w:t>(</w:t>
      </w:r>
      <w:r w:rsidRPr="00687FE1">
        <w:rPr>
          <w:i/>
          <w:noProof/>
          <w:sz w:val="28"/>
          <w:szCs w:val="20"/>
        </w:rPr>
        <w:t>fd</w:t>
      </w:r>
      <w:r w:rsidRPr="00F5449A">
        <w:rPr>
          <w:i/>
          <w:noProof/>
          <w:sz w:val="28"/>
          <w:szCs w:val="20"/>
          <w:lang w:val="ru-RU"/>
        </w:rPr>
        <w:t>,</w:t>
      </w:r>
      <w:r w:rsidRPr="00687FE1">
        <w:rPr>
          <w:i/>
          <w:noProof/>
          <w:sz w:val="28"/>
          <w:szCs w:val="20"/>
        </w:rPr>
        <w:t>buf</w:t>
      </w:r>
      <w:r w:rsidRPr="00F5449A">
        <w:rPr>
          <w:i/>
          <w:noProof/>
          <w:sz w:val="28"/>
          <w:szCs w:val="20"/>
          <w:lang w:val="ru-RU"/>
        </w:rPr>
        <w:t>,10);</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print</w:t>
      </w:r>
      <w:r w:rsidRPr="00F5449A">
        <w:rPr>
          <w:i/>
          <w:noProof/>
          <w:sz w:val="28"/>
          <w:szCs w:val="20"/>
          <w:lang w:val="ru-RU"/>
        </w:rPr>
        <w:t>_</w:t>
      </w:r>
      <w:r w:rsidRPr="00687FE1">
        <w:rPr>
          <w:i/>
          <w:noProof/>
          <w:sz w:val="28"/>
          <w:szCs w:val="20"/>
        </w:rPr>
        <w:t>pos</w:t>
      </w:r>
      <w:r w:rsidRPr="00F5449A">
        <w:rPr>
          <w:i/>
          <w:noProof/>
          <w:sz w:val="28"/>
          <w:szCs w:val="20"/>
          <w:lang w:val="ru-RU"/>
        </w:rPr>
        <w:t xml:space="preserve">(“Процесс-сын после чтения”); </w:t>
      </w:r>
      <w:r w:rsidRPr="00687FE1">
        <w:rPr>
          <w:i/>
          <w:noProof/>
          <w:sz w:val="28"/>
          <w:szCs w:val="20"/>
        </w:rPr>
        <w:t>break</w:t>
      </w: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default</w:t>
      </w:r>
      <w:r w:rsidRPr="00F5449A">
        <w:rPr>
          <w:i/>
          <w:noProof/>
          <w:sz w:val="28"/>
          <w:szCs w:val="20"/>
          <w:lang w:val="ru-RU"/>
        </w:rPr>
        <w:t xml:space="preserve">: </w:t>
      </w:r>
      <w:r w:rsidRPr="00687FE1">
        <w:rPr>
          <w:i/>
          <w:noProof/>
          <w:sz w:val="28"/>
          <w:szCs w:val="20"/>
        </w:rPr>
        <w:t>wait</w:t>
      </w: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print</w:t>
      </w:r>
      <w:r w:rsidRPr="00F5449A">
        <w:rPr>
          <w:i/>
          <w:noProof/>
          <w:sz w:val="28"/>
          <w:szCs w:val="20"/>
          <w:lang w:val="ru-RU"/>
        </w:rPr>
        <w:t>_</w:t>
      </w:r>
      <w:r w:rsidRPr="00687FE1">
        <w:rPr>
          <w:i/>
          <w:noProof/>
          <w:sz w:val="28"/>
          <w:szCs w:val="20"/>
        </w:rPr>
        <w:t>pos</w:t>
      </w:r>
      <w:r w:rsidRPr="00F5449A">
        <w:rPr>
          <w:i/>
          <w:noProof/>
          <w:sz w:val="28"/>
          <w:szCs w:val="20"/>
          <w:lang w:val="ru-RU"/>
        </w:rPr>
        <w:t>(“Процесс-отец после завершения процесса-сына”,</w:t>
      </w:r>
      <w:r w:rsidRPr="00687FE1">
        <w:rPr>
          <w:i/>
          <w:noProof/>
          <w:sz w:val="28"/>
          <w:szCs w:val="20"/>
        </w:rPr>
        <w:t>fd</w:t>
      </w: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i/>
          <w:noProof/>
          <w:sz w:val="28"/>
          <w:szCs w:val="20"/>
          <w:lang w:val="ru-RU"/>
        </w:rPr>
      </w:pP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noProof/>
          <w:sz w:val="26"/>
          <w:szCs w:val="26"/>
          <w:lang w:val="ru-RU"/>
        </w:rPr>
      </w:pPr>
      <w:bookmarkStart w:id="102" w:name="_Toc215646293"/>
      <w:r w:rsidRPr="00F5449A">
        <w:rPr>
          <w:rFonts w:ascii="Arial" w:hAnsi="Arial" w:cs="Arial"/>
          <w:b/>
          <w:bCs/>
          <w:caps/>
          <w:noProof/>
          <w:sz w:val="26"/>
          <w:szCs w:val="26"/>
          <w:lang w:val="ru-RU"/>
        </w:rPr>
        <w:t>В</w:t>
      </w:r>
      <w:r w:rsidRPr="00F5449A">
        <w:rPr>
          <w:rFonts w:ascii="Arial" w:hAnsi="Arial" w:cs="Arial"/>
          <w:b/>
          <w:bCs/>
          <w:noProof/>
          <w:sz w:val="26"/>
          <w:szCs w:val="26"/>
          <w:lang w:val="ru-RU"/>
        </w:rPr>
        <w:t>заимодействие  процессов через каналы</w:t>
      </w:r>
      <w:bookmarkEnd w:id="102"/>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i/>
          <w:noProof/>
          <w:sz w:val="28"/>
          <w:szCs w:val="20"/>
          <w:u w:val="single"/>
          <w:lang w:val="ru-RU"/>
        </w:rPr>
      </w:pPr>
      <w:r w:rsidRPr="00F5449A">
        <w:rPr>
          <w:i/>
          <w:noProof/>
          <w:sz w:val="28"/>
          <w:szCs w:val="20"/>
          <w:u w:val="single"/>
          <w:lang w:val="ru-RU"/>
        </w:rPr>
        <w:t>Прототип:</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#include &lt;unistd.h&gt;</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int pipe(int fifo[2]);</w:t>
      </w:r>
    </w:p>
    <w:p w:rsidR="00526ACB" w:rsidRPr="00687FE1" w:rsidRDefault="00526ACB" w:rsidP="00526ACB">
      <w:pPr>
        <w:overflowPunct w:val="0"/>
        <w:autoSpaceDE w:val="0"/>
        <w:autoSpaceDN w:val="0"/>
        <w:adjustRightInd w:val="0"/>
        <w:jc w:val="both"/>
        <w:textAlignment w:val="baseline"/>
        <w:rPr>
          <w:noProof/>
          <w:sz w:val="28"/>
          <w:szCs w:val="20"/>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Для создания коммуникационного канала между процессами используется системный вызов </w:t>
      </w:r>
      <w:r w:rsidRPr="00687FE1">
        <w:rPr>
          <w:b/>
          <w:noProof/>
          <w:sz w:val="28"/>
          <w:szCs w:val="20"/>
        </w:rPr>
        <w:t>pipe</w:t>
      </w:r>
      <w:r w:rsidRPr="00F5449A">
        <w:rPr>
          <w:noProof/>
          <w:sz w:val="28"/>
          <w:szCs w:val="20"/>
          <w:lang w:val="ru-RU"/>
        </w:rPr>
        <w:t>, который создаёт файл канала, служащий временным буфером и использующийся для того, чтобы процесс мог записывать туда данные для других процессов и читать данные для себя. Файлу канала имя не присваивается, следовательно это “неименованный канал”. Канал освобождается после того, как все процессы закроют дескриптор, ссылающийся на этот канал.</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Аргумент </w:t>
      </w:r>
      <w:r w:rsidRPr="00687FE1">
        <w:rPr>
          <w:noProof/>
          <w:sz w:val="28"/>
          <w:szCs w:val="20"/>
        </w:rPr>
        <w:t>pipe</w:t>
      </w:r>
      <w:r w:rsidRPr="00F5449A">
        <w:rPr>
          <w:noProof/>
          <w:sz w:val="28"/>
          <w:szCs w:val="20"/>
          <w:lang w:val="ru-RU"/>
        </w:rPr>
        <w:t xml:space="preserve"> - массив из двух целых чисел.</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В большинстве </w:t>
      </w:r>
      <w:r w:rsidRPr="00687FE1">
        <w:rPr>
          <w:noProof/>
          <w:sz w:val="28"/>
          <w:szCs w:val="20"/>
        </w:rPr>
        <w:t>UNIX</w:t>
      </w:r>
      <w:r w:rsidRPr="00F5449A">
        <w:rPr>
          <w:noProof/>
          <w:sz w:val="28"/>
          <w:szCs w:val="20"/>
          <w:lang w:val="ru-RU"/>
        </w:rPr>
        <w:t xml:space="preserve">-систем каналы однонаправленные, т.е. для чтения данных из канала используется </w:t>
      </w:r>
      <w:r w:rsidRPr="00687FE1">
        <w:rPr>
          <w:b/>
          <w:noProof/>
          <w:sz w:val="28"/>
          <w:szCs w:val="20"/>
        </w:rPr>
        <w:t>fifo</w:t>
      </w:r>
      <w:r w:rsidRPr="00F5449A">
        <w:rPr>
          <w:b/>
          <w:noProof/>
          <w:sz w:val="28"/>
          <w:szCs w:val="20"/>
          <w:lang w:val="ru-RU"/>
        </w:rPr>
        <w:t>[0]</w:t>
      </w:r>
      <w:r w:rsidRPr="00F5449A">
        <w:rPr>
          <w:noProof/>
          <w:sz w:val="28"/>
          <w:szCs w:val="20"/>
          <w:lang w:val="ru-RU"/>
        </w:rPr>
        <w:t xml:space="preserve">, а для записи - </w:t>
      </w:r>
      <w:r w:rsidRPr="00687FE1">
        <w:rPr>
          <w:b/>
          <w:noProof/>
          <w:sz w:val="28"/>
          <w:szCs w:val="20"/>
        </w:rPr>
        <w:t>fifo</w:t>
      </w:r>
      <w:r w:rsidRPr="00F5449A">
        <w:rPr>
          <w:b/>
          <w:noProof/>
          <w:sz w:val="28"/>
          <w:szCs w:val="20"/>
          <w:lang w:val="ru-RU"/>
        </w:rPr>
        <w:t>[1]</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К данным, хранящимся в канале, доступ производится последовательно по принципу </w:t>
      </w:r>
      <w:r w:rsidRPr="00687FE1">
        <w:rPr>
          <w:noProof/>
          <w:sz w:val="28"/>
          <w:szCs w:val="20"/>
        </w:rPr>
        <w:t>First</w:t>
      </w:r>
      <w:r w:rsidRPr="00F5449A">
        <w:rPr>
          <w:noProof/>
          <w:sz w:val="28"/>
          <w:szCs w:val="20"/>
          <w:lang w:val="ru-RU"/>
        </w:rPr>
        <w:t xml:space="preserve"> </w:t>
      </w:r>
      <w:r w:rsidRPr="00687FE1">
        <w:rPr>
          <w:noProof/>
          <w:sz w:val="28"/>
          <w:szCs w:val="20"/>
        </w:rPr>
        <w:t>In</w:t>
      </w:r>
      <w:r w:rsidRPr="00F5449A">
        <w:rPr>
          <w:noProof/>
          <w:sz w:val="28"/>
          <w:szCs w:val="20"/>
          <w:lang w:val="ru-RU"/>
        </w:rPr>
        <w:t xml:space="preserve"> </w:t>
      </w:r>
      <w:r w:rsidRPr="00687FE1">
        <w:rPr>
          <w:noProof/>
          <w:sz w:val="28"/>
          <w:szCs w:val="20"/>
        </w:rPr>
        <w:t>First</w:t>
      </w:r>
      <w:r w:rsidRPr="00F5449A">
        <w:rPr>
          <w:noProof/>
          <w:sz w:val="28"/>
          <w:szCs w:val="20"/>
          <w:lang w:val="ru-RU"/>
        </w:rPr>
        <w:t xml:space="preserve"> </w:t>
      </w:r>
      <w:r w:rsidRPr="00687FE1">
        <w:rPr>
          <w:noProof/>
          <w:sz w:val="28"/>
          <w:szCs w:val="20"/>
        </w:rPr>
        <w:t>Out</w:t>
      </w:r>
      <w:r w:rsidRPr="00F5449A">
        <w:rPr>
          <w:noProof/>
          <w:sz w:val="28"/>
          <w:szCs w:val="20"/>
          <w:lang w:val="ru-RU"/>
        </w:rPr>
        <w:t xml:space="preserve"> (</w:t>
      </w:r>
      <w:r w:rsidRPr="00687FE1">
        <w:rPr>
          <w:noProof/>
          <w:sz w:val="28"/>
          <w:szCs w:val="20"/>
        </w:rPr>
        <w:t>FIFO</w:t>
      </w:r>
      <w:r w:rsidRPr="00F5449A">
        <w:rPr>
          <w:noProof/>
          <w:sz w:val="28"/>
          <w:szCs w:val="20"/>
          <w:lang w:val="ru-RU"/>
        </w:rPr>
        <w:t>). Процесс не может использовать функции позиционирования в канале. Данные удаляются из канала сразу после считывания.</w:t>
      </w:r>
    </w:p>
    <w:p w:rsidR="00526ACB" w:rsidRPr="00687FE1" w:rsidRDefault="00526ACB" w:rsidP="00526ACB">
      <w:pPr>
        <w:overflowPunct w:val="0"/>
        <w:autoSpaceDE w:val="0"/>
        <w:autoSpaceDN w:val="0"/>
        <w:adjustRightInd w:val="0"/>
        <w:ind w:firstLine="567"/>
        <w:jc w:val="both"/>
        <w:textAlignment w:val="baseline"/>
        <w:rPr>
          <w:noProof/>
          <w:sz w:val="28"/>
          <w:szCs w:val="20"/>
        </w:rPr>
      </w:pPr>
      <w:r>
        <w:rPr>
          <w:noProof/>
          <w:sz w:val="28"/>
          <w:szCs w:val="20"/>
        </w:rPr>
        <mc:AlternateContent>
          <mc:Choice Requires="wpc">
            <w:drawing>
              <wp:inline distT="0" distB="0" distL="0" distR="0" wp14:anchorId="3CED539A" wp14:editId="77ACFD8E">
                <wp:extent cx="3124200" cy="1143000"/>
                <wp:effectExtent l="0" t="0" r="1905" b="11430"/>
                <wp:docPr id="1067" name="Полотно 4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43" name="Поле 415"/>
                        <wps:cNvSpPr txBox="1">
                          <a:spLocks noChangeArrowheads="1"/>
                        </wps:cNvSpPr>
                        <wps:spPr bwMode="auto">
                          <a:xfrm>
                            <a:off x="381000" y="381000"/>
                            <a:ext cx="685800" cy="762000"/>
                          </a:xfrm>
                          <a:prstGeom prst="rect">
                            <a:avLst/>
                          </a:prstGeom>
                          <a:solidFill>
                            <a:srgbClr val="FFFFFF"/>
                          </a:solidFill>
                          <a:ln w="9525">
                            <a:solidFill>
                              <a:srgbClr val="000000"/>
                            </a:solidFill>
                            <a:miter lim="800000"/>
                            <a:headEnd/>
                            <a:tailEnd/>
                          </a:ln>
                        </wps:spPr>
                        <wps:txbx>
                          <w:txbxContent>
                            <w:p w:rsidR="0064404F" w:rsidRDefault="0064404F" w:rsidP="00526ACB">
                              <w:r>
                                <w:t>Fifo[1]</w:t>
                              </w:r>
                            </w:p>
                            <w:p w:rsidR="0064404F" w:rsidRDefault="0064404F" w:rsidP="00526ACB"/>
                            <w:p w:rsidR="0064404F" w:rsidRPr="00BF0092" w:rsidRDefault="0064404F" w:rsidP="00526ACB">
                              <w:r>
                                <w:t>Fifo[0]</w:t>
                              </w:r>
                            </w:p>
                          </w:txbxContent>
                        </wps:txbx>
                        <wps:bodyPr rot="0" vert="horz" wrap="square" lIns="91440" tIns="45720" rIns="91440" bIns="45720" anchor="t" anchorCtr="0" upright="1">
                          <a:noAutofit/>
                        </wps:bodyPr>
                      </wps:wsp>
                      <wps:wsp>
                        <wps:cNvPr id="1044" name="Поле 416"/>
                        <wps:cNvSpPr txBox="1">
                          <a:spLocks noChangeArrowheads="1"/>
                        </wps:cNvSpPr>
                        <wps:spPr bwMode="auto">
                          <a:xfrm>
                            <a:off x="1981200" y="381000"/>
                            <a:ext cx="685800" cy="762000"/>
                          </a:xfrm>
                          <a:prstGeom prst="rect">
                            <a:avLst/>
                          </a:prstGeom>
                          <a:solidFill>
                            <a:srgbClr val="FFFFFF"/>
                          </a:solidFill>
                          <a:ln w="9525">
                            <a:solidFill>
                              <a:srgbClr val="000000"/>
                            </a:solidFill>
                            <a:miter lim="800000"/>
                            <a:headEnd/>
                            <a:tailEnd/>
                          </a:ln>
                        </wps:spPr>
                        <wps:txbx>
                          <w:txbxContent>
                            <w:p w:rsidR="0064404F" w:rsidRDefault="0064404F" w:rsidP="00526ACB">
                              <w:r>
                                <w:t>Fifo[1]</w:t>
                              </w:r>
                            </w:p>
                            <w:p w:rsidR="0064404F" w:rsidRDefault="0064404F" w:rsidP="00526ACB"/>
                            <w:p w:rsidR="0064404F" w:rsidRPr="00BF0092" w:rsidRDefault="0064404F" w:rsidP="00526ACB">
                              <w:r>
                                <w:t>Fifo[0]</w:t>
                              </w:r>
                            </w:p>
                          </w:txbxContent>
                        </wps:txbx>
                        <wps:bodyPr rot="0" vert="horz" wrap="square" lIns="91440" tIns="45720" rIns="91440" bIns="45720" anchor="t" anchorCtr="0" upright="1">
                          <a:noAutofit/>
                        </wps:bodyPr>
                      </wps:wsp>
                      <wps:wsp>
                        <wps:cNvPr id="1045" name="Линия 417"/>
                        <wps:cNvCnPr>
                          <a:cxnSpLocks noChangeShapeType="1"/>
                        </wps:cNvCnPr>
                        <wps:spPr bwMode="auto">
                          <a:xfrm>
                            <a:off x="1066800" y="45720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6" name="Линия 418"/>
                        <wps:cNvCnPr>
                          <a:cxnSpLocks noChangeShapeType="1"/>
                        </wps:cNvCnPr>
                        <wps:spPr bwMode="auto">
                          <a:xfrm>
                            <a:off x="1066800" y="609600"/>
                            <a:ext cx="457200"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7" name="Линия 419"/>
                        <wps:cNvCnPr>
                          <a:cxnSpLocks noChangeShapeType="1"/>
                        </wps:cNvCnPr>
                        <wps:spPr bwMode="auto">
                          <a:xfrm>
                            <a:off x="1066800" y="99060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8" name="Линия 420"/>
                        <wps:cNvCnPr>
                          <a:cxnSpLocks noChangeShapeType="1"/>
                        </wps:cNvCnPr>
                        <wps:spPr bwMode="auto">
                          <a:xfrm>
                            <a:off x="1066800" y="83820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9" name="Линия 421"/>
                        <wps:cNvCnPr>
                          <a:cxnSpLocks noChangeShapeType="1"/>
                        </wps:cNvCnPr>
                        <wps:spPr bwMode="auto">
                          <a:xfrm>
                            <a:off x="1676400" y="60960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0" name="Линия 422"/>
                        <wps:cNvCnPr>
                          <a:cxnSpLocks noChangeShapeType="1"/>
                        </wps:cNvCnPr>
                        <wps:spPr bwMode="auto">
                          <a:xfrm>
                            <a:off x="1676400" y="83820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1" name="Линия 423"/>
                        <wps:cNvCnPr>
                          <a:cxnSpLocks noChangeShapeType="1"/>
                        </wps:cNvCnPr>
                        <wps:spPr bwMode="auto">
                          <a:xfrm>
                            <a:off x="1524000" y="6096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2" name="Линия 424"/>
                        <wps:cNvCnPr>
                          <a:cxnSpLocks noChangeShapeType="1"/>
                        </wps:cNvCnPr>
                        <wps:spPr bwMode="auto">
                          <a:xfrm>
                            <a:off x="1676400" y="60960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3" name="Линия 425"/>
                        <wps:cNvCnPr>
                          <a:cxnSpLocks noChangeShapeType="1"/>
                        </wps:cNvCnPr>
                        <wps:spPr bwMode="auto">
                          <a:xfrm>
                            <a:off x="1143000" y="533400"/>
                            <a:ext cx="76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4" name="Линия 426"/>
                        <wps:cNvCnPr>
                          <a:cxnSpLocks noChangeShapeType="1"/>
                        </wps:cNvCnPr>
                        <wps:spPr bwMode="auto">
                          <a:xfrm>
                            <a:off x="1295400" y="533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5" name="Линия 427"/>
                        <wps:cNvCnPr>
                          <a:cxnSpLocks noChangeShapeType="1"/>
                        </wps:cNvCnPr>
                        <wps:spPr bwMode="auto">
                          <a:xfrm>
                            <a:off x="1752600" y="914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6" name="Линия 428"/>
                        <wps:cNvCnPr>
                          <a:cxnSpLocks noChangeShapeType="1"/>
                        </wps:cNvCnPr>
                        <wps:spPr bwMode="auto">
                          <a:xfrm>
                            <a:off x="1905000" y="914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7" name="Линия 429"/>
                        <wps:cNvCnPr>
                          <a:cxnSpLocks noChangeShapeType="1"/>
                        </wps:cNvCnPr>
                        <wps:spPr bwMode="auto">
                          <a:xfrm>
                            <a:off x="1447800" y="533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8" name="Линия 430"/>
                        <wps:cNvCnPr>
                          <a:cxnSpLocks noChangeShapeType="1"/>
                        </wps:cNvCnPr>
                        <wps:spPr bwMode="auto">
                          <a:xfrm flipH="1">
                            <a:off x="1676400" y="533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9" name="Линия 431"/>
                        <wps:cNvCnPr>
                          <a:cxnSpLocks noChangeShapeType="1"/>
                        </wps:cNvCnPr>
                        <wps:spPr bwMode="auto">
                          <a:xfrm flipH="1">
                            <a:off x="1828800" y="533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0" name="Линия 432"/>
                        <wps:cNvCnPr>
                          <a:cxnSpLocks noChangeShapeType="1"/>
                        </wps:cNvCnPr>
                        <wps:spPr bwMode="auto">
                          <a:xfrm flipH="1">
                            <a:off x="1066800" y="914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1" name="Линия 433"/>
                        <wps:cNvCnPr>
                          <a:cxnSpLocks noChangeShapeType="1"/>
                        </wps:cNvCnPr>
                        <wps:spPr bwMode="auto">
                          <a:xfrm flipH="1">
                            <a:off x="1219200" y="914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2" name="Линия 434"/>
                        <wps:cNvCnPr>
                          <a:cxnSpLocks noChangeShapeType="1"/>
                        </wps:cNvCnPr>
                        <wps:spPr bwMode="auto">
                          <a:xfrm flipH="1">
                            <a:off x="1371600" y="914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3" name="Линия 435"/>
                        <wps:cNvCnPr>
                          <a:cxnSpLocks noChangeShapeType="1"/>
                        </wps:cNvCnPr>
                        <wps:spPr bwMode="auto">
                          <a:xfrm>
                            <a:off x="1600200" y="609600"/>
                            <a:ext cx="800" cy="76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4" name="Линия 436"/>
                        <wps:cNvCnPr>
                          <a:cxnSpLocks noChangeShapeType="1"/>
                        </wps:cNvCnPr>
                        <wps:spPr bwMode="auto">
                          <a:xfrm>
                            <a:off x="1600200" y="762000"/>
                            <a:ext cx="800" cy="76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5" name="Поле 437"/>
                        <wps:cNvSpPr txBox="1">
                          <a:spLocks noChangeArrowheads="1"/>
                        </wps:cNvSpPr>
                        <wps:spPr bwMode="auto">
                          <a:xfrm>
                            <a:off x="228600" y="0"/>
                            <a:ext cx="10668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404F" w:rsidRPr="00EB70B8" w:rsidRDefault="0064404F" w:rsidP="00526ACB">
                              <w:r>
                                <w:t>Процесс 1</w:t>
                              </w:r>
                            </w:p>
                          </w:txbxContent>
                        </wps:txbx>
                        <wps:bodyPr rot="0" vert="horz" wrap="square" lIns="91440" tIns="45720" rIns="91440" bIns="45720" anchor="t" anchorCtr="0" upright="1">
                          <a:noAutofit/>
                        </wps:bodyPr>
                      </wps:wsp>
                      <wps:wsp>
                        <wps:cNvPr id="1066" name="Поле 438"/>
                        <wps:cNvSpPr txBox="1">
                          <a:spLocks noChangeArrowheads="1"/>
                        </wps:cNvSpPr>
                        <wps:spPr bwMode="auto">
                          <a:xfrm>
                            <a:off x="1828800" y="0"/>
                            <a:ext cx="10668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404F" w:rsidRPr="00EB70B8" w:rsidRDefault="0064404F" w:rsidP="00526ACB">
                              <w:r>
                                <w:t>Процесс 2</w:t>
                              </w:r>
                            </w:p>
                          </w:txbxContent>
                        </wps:txbx>
                        <wps:bodyPr rot="0" vert="horz" wrap="square" lIns="91440" tIns="45720" rIns="91440" bIns="45720" anchor="t" anchorCtr="0" upright="1">
                          <a:noAutofit/>
                        </wps:bodyPr>
                      </wps:wsp>
                    </wpc:wpc>
                  </a:graphicData>
                </a:graphic>
              </wp:inline>
            </w:drawing>
          </mc:Choice>
          <mc:Fallback>
            <w:pict>
              <v:group w14:anchorId="3CED539A" id="Полотно 413" o:spid="_x0000_s1109" editas="canvas" style="width:246pt;height:90pt;mso-position-horizontal-relative:char;mso-position-vertical-relative:line" coordsize="31242,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">
                <v:shape id="_x0000_s1110" type="#_x0000_t75" style="position:absolute;width:31242;height:11430;visibility:visible;mso-wrap-style:square">
                  <v:fill o:detectmouseclick="t"/>
                  <v:path o:connecttype="none"/>
                </v:shape>
                <v:shape id="Поле 415" o:spid="_x0000_s1111" type="#_x0000_t202" style="position:absolute;left:3810;top:3810;width:6858;height:7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wmsQA&#10;AADdAAAADwAAAGRycy9kb3ducmV2LnhtbERPS2sCMRC+C/0PYQq9SDfbKtauRikFi958Ya/DZvaB&#10;m8k2iev23zcFwdt8fM+ZL3vTiI6cry0reElSEMS51TWXCo6H1fMUhA/IGhvLpOCXPCwXD4M5Ztpe&#10;eUfdPpQihrDPUEEVQptJ6fOKDPrEtsSRK6wzGCJ0pdQOrzHcNPI1TSfSYM2xocKWPivKz/uLUTAd&#10;r7tvvxltT/mkaN7D8K37+nFKPT32HzMQgfpwF9/cax3np+MR/H8TT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HMJrEAAAA3QAAAA8AAAAAAAAAAAAAAAAAmAIAAGRycy9k&#10;b3ducmV2LnhtbFBLBQYAAAAABAAEAPUAAACJAwAAAAA=&#10;">
                  <v:textbox>
                    <w:txbxContent>
                      <w:p w:rsidR="0064404F" w:rsidRDefault="0064404F" w:rsidP="00526ACB">
                        <w:r>
                          <w:t>Fifo[1]</w:t>
                        </w:r>
                      </w:p>
                      <w:p w:rsidR="0064404F" w:rsidRDefault="0064404F" w:rsidP="00526ACB"/>
                      <w:p w:rsidR="0064404F" w:rsidRPr="00BF0092" w:rsidRDefault="0064404F" w:rsidP="00526ACB">
                        <w:r>
                          <w:t>Fifo[0]</w:t>
                        </w:r>
                      </w:p>
                    </w:txbxContent>
                  </v:textbox>
                </v:shape>
                <v:shape id="Поле 416" o:spid="_x0000_s1112" type="#_x0000_t202" style="position:absolute;left:19812;top:3810;width:6858;height:7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6o7sQA&#10;AADdAAAADwAAAGRycy9kb3ducmV2LnhtbERPTWvCQBC9C/0Pywi9iG5ag9rUVUpBsTerotchOybB&#10;7Gy6u43x37tCobd5vM+ZLztTi5acrywreBklIIhzqysuFBz2q+EMhA/IGmvLpOBGHpaLp94cM22v&#10;/E3tLhQihrDPUEEZQpNJ6fOSDPqRbYgjd7bOYIjQFVI7vMZwU8vXJJlIgxXHhhIb+iwpv+x+jYJZ&#10;umlP/mu8PeaTc/0WBtN2/eOUeu53H+8gAnXhX/zn3ug4P0lTeHwTT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uqO7EAAAA3QAAAA8AAAAAAAAAAAAAAAAAmAIAAGRycy9k&#10;b3ducmV2LnhtbFBLBQYAAAAABAAEAPUAAACJAwAAAAA=&#10;">
                  <v:textbox>
                    <w:txbxContent>
                      <w:p w:rsidR="0064404F" w:rsidRDefault="0064404F" w:rsidP="00526ACB">
                        <w:r>
                          <w:t>Fifo[1]</w:t>
                        </w:r>
                      </w:p>
                      <w:p w:rsidR="0064404F" w:rsidRDefault="0064404F" w:rsidP="00526ACB"/>
                      <w:p w:rsidR="0064404F" w:rsidRPr="00BF0092" w:rsidRDefault="0064404F" w:rsidP="00526ACB">
                        <w:r>
                          <w:t>Fifo[0]</w:t>
                        </w:r>
                      </w:p>
                    </w:txbxContent>
                  </v:textbox>
                </v:shape>
                <v:line id="Линия 417" o:spid="_x0000_s1113" style="position:absolute;visibility:visible;mso-wrap-style:square" from="10668,4572" to="198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OTw8UAAADdAAAADwAAAGRycy9kb3ducmV2LnhtbERPTWvCQBC9C/6HZYTedNNWQ0ldRVoK&#10;2oOoLbTHMTtNotnZsLsm6b93hUJv83ifM1/2phYtOV9ZVnA/SUAQ51ZXXCj4/HgbP4HwAVljbZkU&#10;/JKH5WI4mGOmbcd7ag+hEDGEfYYKyhCaTEqfl2TQT2xDHLkf6wyGCF0htcMuhptaPiRJKg1WHBtK&#10;bOilpPx8uBgF28dd2q427+v+a5Me89f98fvUOaXuRv3qGUSgPvyL/9xrHecn0xncvokn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OTw8UAAADdAAAADwAAAAAAAAAA&#10;AAAAAAChAgAAZHJzL2Rvd25yZXYueG1sUEsFBgAAAAAEAAQA+QAAAJMDAAAAAA==&#10;"/>
                <v:line id="Линия 418" o:spid="_x0000_s1114" style="position:absolute;visibility:visible;mso-wrap-style:square" from="10668,6096" to="15240,6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ENtMUAAADdAAAADwAAAGRycy9kb3ducmV2LnhtbERPS2vCQBC+F/oflhF6qxvbEiS6irQU&#10;1IPUB+hxzI5JbHY27K5J+u+7QqG3+fieM533phYtOV9ZVjAaJiCIc6srLhQc9p/PYxA+IGusLZOC&#10;H/Iwnz0+TDHTtuMttbtQiBjCPkMFZQhNJqXPSzLoh7YhjtzFOoMhQldI7bCL4aaWL0mSSoMVx4YS&#10;G3ovKf/e3YyCzetX2i5W62V/XKXn/GN7Pl07p9TToF9MQATqw7/4z73UcX7ylsL9m3iC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ENtMUAAADdAAAADwAAAAAAAAAA&#10;AAAAAAChAgAAZHJzL2Rvd25yZXYueG1sUEsFBgAAAAAEAAQA+QAAAJMDAAAAAA==&#10;"/>
                <v:line id="Линия 419" o:spid="_x0000_s1115" style="position:absolute;visibility:visible;mso-wrap-style:square" from="10668,9906" to="19812,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2oL8UAAADdAAAADwAAAGRycy9kb3ducmV2LnhtbERPTWvCQBC9C/6HZYTedNNW0pK6irQU&#10;tAdRW2iPY3aaRLOzYXdN0n/vCkJv83ifM1v0phYtOV9ZVnA/SUAQ51ZXXCj4+nwfP4PwAVljbZkU&#10;/JGHxXw4mGGmbcc7avehEDGEfYYKyhCaTEqfl2TQT2xDHLlf6wyGCF0htcMuhptaPiRJKg1WHBtK&#10;bOi1pPy0PxsFm8dt2i7XH6v+e50e8rfd4efYOaXuRv3yBUSgPvyLb+6VjvOT6RNcv4kn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i2oL8UAAADdAAAADwAAAAAAAAAA&#10;AAAAAAChAgAAZHJzL2Rvd25yZXYueG1sUEsFBgAAAAAEAAQA+QAAAJMDAAAAAA==&#10;"/>
                <v:line id="Линия 420" o:spid="_x0000_s1116" style="position:absolute;visibility:visible;mso-wrap-style:square" from="10668,8382" to="15240,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I8XcgAAADdAAAADwAAAGRycy9kb3ducmV2LnhtbESPQUvDQBCF70L/wzIFb3ZTlSBpt6Uo&#10;QutBbBXscZodk9jsbNhdk/jvnYPQ2wzvzXvfLNeja1VPITaeDcxnGSji0tuGKwMf7883D6BiQrbY&#10;eiYDvxRhvZpcLbGwfuA99YdUKQnhWKCBOqWu0DqWNTmMM98Ri/blg8Mka6i0DThIuGv1bZbl2mHD&#10;0lBjR481lefDjzPweveW95vdy3b83OWn8ml/On4PwZjr6bhZgEo0pov5/3prBT+7F1z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7I8XcgAAADdAAAADwAAAAAA&#10;AAAAAAAAAAChAgAAZHJzL2Rvd25yZXYueG1sUEsFBgAAAAAEAAQA+QAAAJYDAAAAAA==&#10;"/>
                <v:line id="Линия 421" o:spid="_x0000_s1117" style="position:absolute;visibility:visible;mso-wrap-style:square" from="16764,6096" to="19812,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6ZxsUAAADdAAAADwAAAGRycy9kb3ducmV2LnhtbERPTWvCQBC9C/6HZYTedNNWQpu6irQU&#10;tAdRW2iPY3aaRLOzYXdN0n/vCkJv83ifM1v0phYtOV9ZVnA/SUAQ51ZXXCj4+nwfP4HwAVljbZkU&#10;/JGHxXw4mGGmbcc7avehEDGEfYYKyhCaTEqfl2TQT2xDHLlf6wyGCF0htcMuhptaPiRJKg1WHBtK&#10;bOi1pPy0PxsFm8dt2i7XH6v+e50e8rfd4efYOaXuRv3yBUSgPvyLb+6VjvOT6TNcv4kn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P6ZxsUAAADdAAAADwAAAAAAAAAA&#10;AAAAAAChAgAAZHJzL2Rvd25yZXYueG1sUEsFBgAAAAAEAAQA+QAAAJMDAAAAAA==&#10;"/>
                <v:line id="Линия 422" o:spid="_x0000_s1118" style="position:absolute;visibility:visible;mso-wrap-style:square" from="16764,8382" to="19812,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2mhsgAAADdAAAADwAAAGRycy9kb3ducmV2LnhtbESPQUvDQBCF70L/wzIFb3ZTxSBpt6Uo&#10;QutBbBXscZodk9jsbNhdk/jvnYPQ2wzvzXvfLNeja1VPITaeDcxnGSji0tuGKwMf7883D6BiQrbY&#10;eiYDvxRhvZpcLbGwfuA99YdUKQnhWKCBOqWu0DqWNTmMM98Ri/blg8Mka6i0DThIuGv1bZbl2mHD&#10;0lBjR481lefDjzPweveW95vdy3b83OWn8ml/On4PwZjr6bhZgEo0pov5/3prBT+7F37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B2mhsgAAADdAAAADwAAAAAA&#10;AAAAAAAAAAChAgAAZHJzL2Rvd25yZXYueG1sUEsFBgAAAAAEAAQA+QAAAJYDAAAAAA==&#10;"/>
                <v:line id="Линия 423" o:spid="_x0000_s1119" style="position:absolute;visibility:visible;mso-wrap-style:square" from="15240,6096" to="15240,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EDHcUAAADdAAAADwAAAGRycy9kb3ducmV2LnhtbERPTWvCQBC9F/wPyxR6qxstDZK6irQI&#10;6kHUFtrjmJ0mqdnZsLsm6b93BcHbPN7nTOe9qUVLzleWFYyGCQji3OqKCwVfn8vnCQgfkDXWlknB&#10;P3mYzwYPU8y07XhP7SEUIoawz1BBGUKTSenzkgz6oW2II/drncEQoSukdtjFcFPLcZKk0mDFsaHE&#10;ht5Lyk+Hs1Gwfdml7WK9WfXf6/SYf+yPP3+dU+rpsV+8gQjUh7v45l7pOD95HcH1m3iCn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EDHcUAAADdAAAADwAAAAAAAAAA&#10;AAAAAAChAgAAZHJzL2Rvd25yZXYueG1sUEsFBgAAAAAEAAQA+QAAAJMDAAAAAA==&#10;"/>
                <v:line id="Линия 424" o:spid="_x0000_s1120" style="position:absolute;visibility:visible;mso-wrap-style:square" from="16764,6096" to="16764,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OdasUAAADdAAAADwAAAGRycy9kb3ducmV2LnhtbERPTWvCQBC9F/wPywje6qZKQ4muIpaC&#10;eijVFvQ4ZsckNTsbdtck/ffdgtDbPN7nzJe9qUVLzleWFTyNExDEudUVFwq+Pt8eX0D4gKyxtkwK&#10;fsjDcjF4mGOmbcd7ag+hEDGEfYYKyhCaTEqfl2TQj21DHLmLdQZDhK6Q2mEXw00tJ0mSSoMVx4YS&#10;G1qXlF8PN6PgffqRtqvtbtMft+k5f92fT9+dU2o07FczEIH68C++uzc6zk+eJ/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OdasUAAADdAAAADwAAAAAAAAAA&#10;AAAAAAChAgAAZHJzL2Rvd25yZXYueG1sUEsFBgAAAAAEAAQA+QAAAJMDAAAAAA==&#10;"/>
                <v:line id="Линия 425" o:spid="_x0000_s1121" style="position:absolute;visibility:visible;mso-wrap-style:square" from="11430,5334" to="12192,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Ot5cMAAADdAAAADwAAAGRycy9kb3ducmV2LnhtbERPTWsCMRC9C/0PYQq9aVaLVbdGkS6C&#10;ByuopefpZrpZupksm3SN/94UCt7m8T5nuY62ET11vnasYDzKQBCXTtdcKfg4b4dzED4ga2wck4Ir&#10;eVivHgZLzLW78JH6U6hECmGfowITQptL6UtDFv3ItcSJ+3adxZBgV0nd4SWF20ZOsuxFWqw5NRhs&#10;6c1Q+XP6tQpmpjjKmSz250PR1+NFfI+fXwulnh7j5hVEoBju4n/3Tqf52fQZ/r5JJ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reXDAAAA3QAAAA8AAAAAAAAAAAAA&#10;AAAAoQIAAGRycy9kb3ducmV2LnhtbFBLBQYAAAAABAAEAPkAAACRAwAAAAA=&#10;">
                  <v:stroke endarrow="block"/>
                </v:line>
                <v:line id="Линия 426" o:spid="_x0000_s1122" style="position:absolute;visibility:visible;mso-wrap-style:square" from="12954,5334" to="13716,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o1kcMAAADdAAAADwAAAGRycy9kb3ducmV2LnhtbERPTWsCMRC9C/0PYQq9aVapVbdGkS6C&#10;ByuopefpZrpZupksm3SN/94UCt7m8T5nuY62ET11vnasYDzKQBCXTtdcKfg4b4dzED4ga2wck4Ir&#10;eVivHgZLzLW78JH6U6hECmGfowITQptL6UtDFv3ItcSJ+3adxZBgV0nd4SWF20ZOsuxFWqw5NRhs&#10;6c1Q+XP6tQpmpjjKmSz250PR1+NFfI+fXwulnh7j5hVEoBju4n/3Tqf52fQZ/r5JJ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qNZHDAAAA3QAAAA8AAAAAAAAAAAAA&#10;AAAAoQIAAGRycy9kb3ducmV2LnhtbFBLBQYAAAAABAAEAPkAAACRAwAAAAA=&#10;">
                  <v:stroke endarrow="block"/>
                </v:line>
                <v:line id="Линия 427" o:spid="_x0000_s1123" style="position:absolute;visibility:visible;mso-wrap-style:square" from="17526,9144" to="18288,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QCsMAAADdAAAADwAAAGRycy9kb3ducmV2LnhtbERP32vCMBB+H+x/CDfwbaYKTq1GGZaB&#10;D9vAKj6fzdmUNZfSZDX775fBwLf7+H7eehttKwbqfeNYwWScgSCunG64VnA6vj0vQPiArLF1TAp+&#10;yMN28/iwxly7Gx9oKEMtUgj7HBWYELpcSl8ZsujHriNO3NX1FkOCfS11j7cUbls5zbIXabHh1GCw&#10;o52h6qv8tgrmpjjIuSzej5/F0EyW8SOeL0ulRk/xdQUiUAx38b97r9P8bDaDv2/SC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kArDAAAA3QAAAA8AAAAAAAAAAAAA&#10;AAAAoQIAAGRycy9kb3ducmV2LnhtbFBLBQYAAAAABAAEAPkAAACRAwAAAAA=&#10;">
                  <v:stroke endarrow="block"/>
                </v:line>
                <v:line id="Линия 428" o:spid="_x0000_s1124" style="position:absolute;visibility:visible;mso-wrap-style:square" from="19050,9144" to="19812,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OfcMAAADdAAAADwAAAGRycy9kb3ducmV2LnhtbERPS2sCMRC+F/ofwhS81awFX6tRSpdC&#10;D1bwgedxM26WbibLJl3Tf28Kgrf5+J6zXEfbiJ46XztWMBpmIIhLp2uuFBwPn68zED4ga2wck4I/&#10;8rBePT8tMdfuyjvq96ESKYR9jgpMCG0upS8NWfRD1xIn7uI6iyHBrpK6w2sKt418y7KJtFhzajDY&#10;0oeh8mf/axVMTbGTU1lsDtuir0fz+B1P57lSg5f4vgARKIaH+O7+0ml+Np7A/zfpBLm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0Dn3DAAAA3QAAAA8AAAAAAAAAAAAA&#10;AAAAoQIAAGRycy9kb3ducmV2LnhtbFBLBQYAAAAABAAEAPkAAACRAwAAAAA=&#10;">
                  <v:stroke endarrow="block"/>
                </v:line>
                <v:line id="Линия 429" o:spid="_x0000_s1125" style="position:absolute;visibility:visible;mso-wrap-style:square" from="14478,5334" to="15240,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ir5sMAAADdAAAADwAAAGRycy9kb3ducmV2LnhtbERP32vCMBB+F/Y/hBvsTVOF2dkZRSyD&#10;PcyBOvZ8a86m2FxKE2v23xthsLf7+H7ech1tKwbqfeNYwXSSgSCunG64VvB1fBu/gPABWWPrmBT8&#10;kof16mG0xEK7K+9pOIRapBD2BSowIXSFlL4yZNFPXEecuJPrLYYE+1rqHq8p3LZylmVzabHh1GCw&#10;o62h6ny4WAW5Kfcyl+XH8bMcmuki7uL3z0Kpp8e4eQURKIZ/8Z/7Xaf52XMO92/SCX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4q+bDAAAA3QAAAA8AAAAAAAAAAAAA&#10;AAAAoQIAAGRycy9kb3ducmV2LnhtbFBLBQYAAAAABAAEAPkAAACRAwAAAAA=&#10;">
                  <v:stroke endarrow="block"/>
                </v:line>
                <v:line id="Линия 430" o:spid="_x0000_s1126" style="position:absolute;flip:x;visibility:visible;mso-wrap-style:square" from="16764,5334" to="17526,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nJcYAAADdAAAADwAAAGRycy9kb3ducmV2LnhtbESPT0sDQQzF74LfYYjgZWlntCi67bT4&#10;ryAUD7Yeegw76e7SncyyE9v125uD4C2PvN/Ly2I1xs6caMhtYg83UweGuEqh5drD1249eQCTBTlg&#10;l5g8/FCG1fLyYoFlSGf+pNNWaqMhnEv00Ij0pbW5aihinqaeWHeHNEQUlUNtw4BnDY+dvXXu3kZs&#10;WS802NNLQ9Vx+x21xvqDX2ez4jnaonikt71snBXvr6/GpzkYoVH+zX/0e1DO3Wld/UZHs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JpyXGAAAA3QAAAA8AAAAAAAAA&#10;AAAAAAAAoQIAAGRycy9kb3ducmV2LnhtbFBLBQYAAAAABAAEAPkAAACUAwAAAAA=&#10;">
                  <v:stroke endarrow="block"/>
                </v:line>
                <v:line id="Линия 431" o:spid="_x0000_s1127" style="position:absolute;flip:x;visibility:visible;mso-wrap-style:square" from="18288,5334" to="19050,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UCvsYAAADdAAAADwAAAGRycy9kb3ducmV2LnhtbESPQWvCQBCF74L/YRmhl1B3rVRq6ira&#10;VhDEQ20PPQ7ZaRLMzobsVNN/3xUK3mZ473vzZrHqfaPO1MU6sIXJ2IAiLoKrubTw+bG9fwIVBdlh&#10;E5gs/FKE1XI4WGDuwoXf6XyUUqUQjjlaqETaXOtYVOQxjkNLnLTv0HmUtHaldh1eUrhv9IMxM+2x&#10;5nShwpZeKipOxx+famwP/DqdZhuvs2xOb1+yN1qsvRv162dQQr3czP/0ziXOPM7h+k0aQ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FAr7GAAAA3QAAAA8AAAAAAAAA&#10;AAAAAAAAoQIAAGRycy9kb3ducmV2LnhtbFBLBQYAAAAABAAEAPkAAACUAwAAAAA=&#10;">
                  <v:stroke endarrow="block"/>
                </v:line>
                <v:line id="Линия 432" o:spid="_x0000_s1128" style="position:absolute;flip:x;visibility:visible;mso-wrap-style:square" from="10668,9144" to="11430,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NhnsYAAADdAAAADwAAAGRycy9kb3ducmV2LnhtbESPzWrDQAyE74W8w6JALybZbQOhdbMJ&#10;/QsUSg5Nc+hReBXbxKs1XjVx3746FHrToPlGo9VmjJ0505DbxB5u5g4McZVCy7WHw+d2dgcmC3LA&#10;LjF5+KEMm/XkaoVlSBf+oPNeaqMhnEv00Ij0pbW5aihinqeeWHfHNEQUlUNtw4AXDY+dvXVuaSO2&#10;rBca7Om5oeq0/45aY7vjl8WieIq2KO7p9UvenRXvr6fj4wMYoVH+zX/0W1DOLbW/fqMj2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TYZ7GAAAA3QAAAA8AAAAAAAAA&#10;AAAAAAAAoQIAAGRycy9kb3ducmV2LnhtbFBLBQYAAAAABAAEAPkAAACUAwAAAAA=&#10;">
                  <v:stroke endarrow="block"/>
                </v:line>
                <v:line id="Линия 433" o:spid="_x0000_s1129" style="position:absolute;flip:x;visibility:visible;mso-wrap-style:square" from="12192,9144" to="1295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EBcUAAADdAAAADwAAAGRycy9kb3ducmV2LnhtbESPQWvCQBCF7wX/wzJCL6HuqiCauorW&#10;CoXiQe2hxyE7JsHsbMhONf333UKhtxne+968Wa5736gbdbEObGE8MqCIi+BqLi18nPdPc1BRkB02&#10;gcnCN0VYrwYPS8xduPORbicpVQrhmKOFSqTNtY5FRR7jKLTESbuEzqOktSu16/Cewn2jJ8bMtMea&#10;04UKW3qpqLievnyqsT/wbjrNtl5n2YJeP+XdaLH2cdhvnkEJ9fJv/qPfXOLMbAy/36QR9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EBcUAAADdAAAADwAAAAAAAAAA&#10;AAAAAAChAgAAZHJzL2Rvd25yZXYueG1sUEsFBgAAAAAEAAQA+QAAAJMDAAAAAA==&#10;">
                  <v:stroke endarrow="block"/>
                </v:line>
                <v:line id="Линия 434" o:spid="_x0000_s1130" style="position:absolute;flip:x;visibility:visible;mso-wrap-style:square" from="13716,9144" to="14478,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1acsUAAADdAAAADwAAAGRycy9kb3ducmV2LnhtbESPQWvCQBCF7wX/wzKCl6C7KkgbXaW1&#10;CoXiodaDxyE7JsHsbMhONf333UKhtxne+968WW1636gbdbEObGE6MaCIi+BqLi2cPvfjR1BRkB02&#10;gcnCN0XYrAcPK8xduPMH3Y5SqhTCMUcLlUibax2LijzGSWiJk3YJnUdJa1dq1+E9hftGz4xZaI81&#10;pwsVtrStqLgev3yqsT/w63yevXidZU+0O8u70WLtaNg/L0EJ9fJv/qPfXOLMYga/36QR9P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1acsUAAADdAAAADwAAAAAAAAAA&#10;AAAAAAChAgAAZHJzL2Rvd25yZXYueG1sUEsFBgAAAAAEAAQA+QAAAJMDAAAAAA==&#10;">
                  <v:stroke endarrow="block"/>
                </v:line>
                <v:line id="Линия 435" o:spid="_x0000_s1131" style="position:absolute;visibility:visible;mso-wrap-style:square" from="16002,6096" to="16010,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9nWMMAAADdAAAADwAAAGRycy9kb3ducmV2LnhtbERPS2sCMRC+F/ofwhS81awVfKxGKV0K&#10;PVjBB57HzbhZupksm3RN/70pCN7m43vOch1tI3rqfO1YwWiYgSAuna65UnA8fL7OQPiArLFxTAr+&#10;yMN69fy0xFy7K++o34dKpBD2OSowIbS5lL40ZNEPXUucuIvrLIYEu0rqDq8p3DbyLcsm0mLNqcFg&#10;Sx+Gyp/9r1UwNcVOTmWxOWyLvh7N43c8nedKDV7i+wJEoBge4rv7S6f52WQM/9+kE+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vZ1jDAAAA3QAAAA8AAAAAAAAAAAAA&#10;AAAAoQIAAGRycy9kb3ducmV2LnhtbFBLBQYAAAAABAAEAPkAAACRAwAAAAA=&#10;">
                  <v:stroke endarrow="block"/>
                </v:line>
                <v:line id="Линия 436" o:spid="_x0000_s1132" style="position:absolute;visibility:visible;mso-wrap-style:square" from="16002,7620" to="16010,8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b/LMMAAADdAAAADwAAAGRycy9kb3ducmV2LnhtbERPS2sCMRC+F/ofwhS81axFfKxGKV0K&#10;PVjBB57HzbhZupksm3RN/70pCN7m43vOch1tI3rqfO1YwWiYgSAuna65UnA8fL7OQPiArLFxTAr+&#10;yMN69fy0xFy7K++o34dKpBD2OSowIbS5lL40ZNEPXUucuIvrLIYEu0rqDq8p3DbyLcsm0mLNqcFg&#10;Sx+Gyp/9r1UwNcVOTmWxOWyLvh7N43c8nedKDV7i+wJEoBge4rv7S6f52WQM/9+kE+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7G/yzDAAAA3QAAAA8AAAAAAAAAAAAA&#10;AAAAoQIAAGRycy9kb3ducmV2LnhtbFBLBQYAAAAABAAEAPkAAACRAwAAAAA=&#10;">
                  <v:stroke endarrow="block"/>
                </v:line>
                <v:shape id="Поле 437" o:spid="_x0000_s1133" type="#_x0000_t202" style="position:absolute;left:2286;width:106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MPXMMA&#10;AADdAAAADwAAAGRycy9kb3ducmV2LnhtbERPS2rDMBDdB3oHMYVuQi2nJE7rRglpICVbuznA2JrY&#10;ptbIWKo/t48Khe7m8b6zO0ymFQP1rrGsYBXFIIhLqxuuFFy/zs+vIJxH1thaJgUzOTjsHxY7TLUd&#10;OaMh95UIIexSVFB736VSurImgy6yHXHgbrY36APsK6l7HEO4aeVLHCfSYMOhocaOTjWV3/mPUXC7&#10;jMvN21h8+us2Wycf2GwLOyv19Dgd30F4mvy/+M990WF+nGzg95twgt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MPXMMAAADdAAAADwAAAAAAAAAAAAAAAACYAgAAZHJzL2Rv&#10;d25yZXYueG1sUEsFBgAAAAAEAAQA9QAAAIgDAAAAAA==&#10;" stroked="f">
                  <v:textbox>
                    <w:txbxContent>
                      <w:p w:rsidR="0064404F" w:rsidRPr="00EB70B8" w:rsidRDefault="0064404F" w:rsidP="00526ACB">
                        <w:r>
                          <w:t>Процесс 1</w:t>
                        </w:r>
                      </w:p>
                    </w:txbxContent>
                  </v:textbox>
                </v:shape>
                <v:shape id="Поле 438" o:spid="_x0000_s1134" type="#_x0000_t202" style="position:absolute;left:18288;width:106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K8MA&#10;AADdAAAADwAAAGRycy9kb3ducmV2LnhtbERPS2rDMBDdB3IHMYVuQiynNE7qRgltoSVbOznA2JrY&#10;ptbIWKo/t68Khezm8b5zOE2mFQP1rrGsYBPFIIhLqxuuFFwvn+s9COeRNbaWScFMDk7H5eKAqbYj&#10;ZzTkvhIhhF2KCmrvu1RKV9Zk0EW2Iw7czfYGfYB9JXWPYwg3rXyK40QabDg01NjRR03ld/5jFNzO&#10;42r7MhZf/rrLnpN3bHaFnZV6fJjeXkF4mvxd/O8+6zA/ThL4+yacII+/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RK8MAAADdAAAADwAAAAAAAAAAAAAAAACYAgAAZHJzL2Rv&#10;d25yZXYueG1sUEsFBgAAAAAEAAQA9QAAAIgDAAAAAA==&#10;" stroked="f">
                  <v:textbox>
                    <w:txbxContent>
                      <w:p w:rsidR="0064404F" w:rsidRPr="00EB70B8" w:rsidRDefault="0064404F" w:rsidP="00526ACB">
                        <w:r>
                          <w:t>Процесс 2</w:t>
                        </w:r>
                      </w:p>
                    </w:txbxContent>
                  </v:textbox>
                </v:shape>
                <w10:anchorlock/>
              </v:group>
            </w:pict>
          </mc:Fallback>
        </mc:AlternateContent>
      </w:r>
    </w:p>
    <w:p w:rsidR="00526ACB" w:rsidRPr="00687FE1" w:rsidRDefault="00526ACB" w:rsidP="00526ACB">
      <w:pPr>
        <w:overflowPunct w:val="0"/>
        <w:autoSpaceDE w:val="0"/>
        <w:autoSpaceDN w:val="0"/>
        <w:adjustRightInd w:val="0"/>
        <w:ind w:firstLine="567"/>
        <w:jc w:val="both"/>
        <w:textAlignment w:val="baseline"/>
        <w:rPr>
          <w:noProof/>
          <w:sz w:val="28"/>
          <w:szCs w:val="20"/>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Можно определить две типовые схемы взаимодействия.</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1. Родитель - сын: родитель вызывает </w:t>
      </w:r>
      <w:r w:rsidRPr="00687FE1">
        <w:rPr>
          <w:noProof/>
          <w:sz w:val="28"/>
          <w:szCs w:val="20"/>
        </w:rPr>
        <w:t>pipe</w:t>
      </w:r>
      <w:r w:rsidRPr="00F5449A">
        <w:rPr>
          <w:noProof/>
          <w:sz w:val="28"/>
          <w:szCs w:val="20"/>
          <w:lang w:val="ru-RU"/>
        </w:rPr>
        <w:t xml:space="preserve"> для создания канала, а затем с помощью </w:t>
      </w:r>
      <w:r w:rsidRPr="00687FE1">
        <w:rPr>
          <w:noProof/>
          <w:sz w:val="28"/>
          <w:szCs w:val="20"/>
        </w:rPr>
        <w:t>fork</w:t>
      </w:r>
      <w:r w:rsidRPr="00F5449A">
        <w:rPr>
          <w:noProof/>
          <w:sz w:val="28"/>
          <w:szCs w:val="20"/>
          <w:lang w:val="ru-RU"/>
        </w:rPr>
        <w:t xml:space="preserve"> порождает сына. Т.к. порожденный процесс имеет копию </w:t>
      </w:r>
      <w:r w:rsidRPr="00F5449A">
        <w:rPr>
          <w:noProof/>
          <w:sz w:val="28"/>
          <w:szCs w:val="20"/>
          <w:lang w:val="ru-RU"/>
        </w:rPr>
        <w:lastRenderedPageBreak/>
        <w:t xml:space="preserve">дескрипторов файлов процесса-отца, то теперь процесс-отец и процесс-сын могут взаимодействовать через </w:t>
      </w:r>
      <w:r w:rsidRPr="00687FE1">
        <w:rPr>
          <w:b/>
          <w:noProof/>
          <w:sz w:val="28"/>
          <w:szCs w:val="20"/>
        </w:rPr>
        <w:t>fifo</w:t>
      </w:r>
      <w:r w:rsidRPr="00F5449A">
        <w:rPr>
          <w:b/>
          <w:noProof/>
          <w:sz w:val="28"/>
          <w:szCs w:val="20"/>
          <w:lang w:val="ru-RU"/>
        </w:rPr>
        <w:t>[0]</w:t>
      </w:r>
      <w:r w:rsidRPr="00F5449A">
        <w:rPr>
          <w:noProof/>
          <w:sz w:val="28"/>
          <w:szCs w:val="20"/>
          <w:lang w:val="ru-RU"/>
        </w:rPr>
        <w:t xml:space="preserve"> и </w:t>
      </w:r>
      <w:r w:rsidRPr="00687FE1">
        <w:rPr>
          <w:b/>
          <w:noProof/>
          <w:sz w:val="28"/>
          <w:szCs w:val="20"/>
        </w:rPr>
        <w:t>fifo</w:t>
      </w:r>
      <w:r w:rsidRPr="00F5449A">
        <w:rPr>
          <w:b/>
          <w:noProof/>
          <w:sz w:val="28"/>
          <w:szCs w:val="20"/>
          <w:lang w:val="ru-RU"/>
        </w:rPr>
        <w:t>[1]</w:t>
      </w:r>
    </w:p>
    <w:p w:rsidR="00526ACB" w:rsidRPr="00F5449A" w:rsidRDefault="00526ACB" w:rsidP="00526ACB">
      <w:pPr>
        <w:overflowPunct w:val="0"/>
        <w:autoSpaceDE w:val="0"/>
        <w:autoSpaceDN w:val="0"/>
        <w:adjustRightInd w:val="0"/>
        <w:ind w:firstLine="567"/>
        <w:jc w:val="both"/>
        <w:textAlignment w:val="baseline"/>
        <w:rPr>
          <w:b/>
          <w:noProof/>
          <w:sz w:val="28"/>
          <w:szCs w:val="20"/>
          <w:lang w:val="ru-RU"/>
        </w:rPr>
      </w:pPr>
      <w:r w:rsidRPr="00F5449A">
        <w:rPr>
          <w:noProof/>
          <w:sz w:val="28"/>
          <w:szCs w:val="20"/>
          <w:lang w:val="ru-RU"/>
        </w:rPr>
        <w:t xml:space="preserve">2. Брат - брат: родитель вызывает </w:t>
      </w:r>
      <w:r w:rsidRPr="00687FE1">
        <w:rPr>
          <w:noProof/>
          <w:sz w:val="28"/>
          <w:szCs w:val="20"/>
        </w:rPr>
        <w:t>pipe</w:t>
      </w:r>
      <w:r w:rsidRPr="00F5449A">
        <w:rPr>
          <w:noProof/>
          <w:sz w:val="28"/>
          <w:szCs w:val="20"/>
          <w:lang w:val="ru-RU"/>
        </w:rPr>
        <w:t xml:space="preserve">, а затем порождает 2 или более сыновей-братьев. Процессы-браться взаимодействуют между собой через </w:t>
      </w:r>
      <w:r w:rsidRPr="00687FE1">
        <w:rPr>
          <w:b/>
          <w:noProof/>
          <w:sz w:val="28"/>
          <w:szCs w:val="20"/>
        </w:rPr>
        <w:t>fifo</w:t>
      </w:r>
      <w:r w:rsidRPr="00F5449A">
        <w:rPr>
          <w:b/>
          <w:noProof/>
          <w:sz w:val="28"/>
          <w:szCs w:val="20"/>
          <w:lang w:val="ru-RU"/>
        </w:rPr>
        <w:t>[0]</w:t>
      </w:r>
      <w:r w:rsidRPr="00F5449A">
        <w:rPr>
          <w:noProof/>
          <w:sz w:val="28"/>
          <w:szCs w:val="20"/>
          <w:lang w:val="ru-RU"/>
        </w:rPr>
        <w:t xml:space="preserve"> и </w:t>
      </w:r>
      <w:r w:rsidRPr="00687FE1">
        <w:rPr>
          <w:b/>
          <w:noProof/>
          <w:sz w:val="28"/>
          <w:szCs w:val="20"/>
        </w:rPr>
        <w:t>fifo</w:t>
      </w:r>
      <w:r w:rsidRPr="00F5449A">
        <w:rPr>
          <w:b/>
          <w:noProof/>
          <w:sz w:val="28"/>
          <w:szCs w:val="20"/>
          <w:lang w:val="ru-RU"/>
        </w:rPr>
        <w:t>[1]</w:t>
      </w:r>
    </w:p>
    <w:p w:rsidR="00526ACB" w:rsidRPr="00F5449A" w:rsidRDefault="00526ACB" w:rsidP="00526ACB">
      <w:pPr>
        <w:overflowPunct w:val="0"/>
        <w:autoSpaceDE w:val="0"/>
        <w:autoSpaceDN w:val="0"/>
        <w:adjustRightInd w:val="0"/>
        <w:ind w:firstLine="567"/>
        <w:jc w:val="both"/>
        <w:textAlignment w:val="baseline"/>
        <w:rPr>
          <w:b/>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i/>
          <w:noProof/>
          <w:sz w:val="28"/>
          <w:szCs w:val="20"/>
          <w:u w:val="single"/>
          <w:lang w:val="ru-RU"/>
        </w:rPr>
      </w:pPr>
      <w:r w:rsidRPr="00F5449A">
        <w:rPr>
          <w:i/>
          <w:noProof/>
          <w:sz w:val="28"/>
          <w:szCs w:val="20"/>
          <w:u w:val="single"/>
          <w:lang w:val="ru-RU"/>
        </w:rPr>
        <w:t>Пример:</w:t>
      </w:r>
    </w:p>
    <w:p w:rsidR="00526ACB" w:rsidRPr="00F5449A" w:rsidRDefault="00526ACB" w:rsidP="00526ACB">
      <w:pPr>
        <w:overflowPunct w:val="0"/>
        <w:autoSpaceDE w:val="0"/>
        <w:autoSpaceDN w:val="0"/>
        <w:adjustRightInd w:val="0"/>
        <w:textAlignment w:val="baseline"/>
        <w:rPr>
          <w:i/>
          <w:noProof/>
          <w:sz w:val="28"/>
          <w:szCs w:val="20"/>
          <w:lang w:val="ru-RU"/>
        </w:rPr>
      </w:pPr>
      <w:r w:rsidRPr="00F5449A">
        <w:rPr>
          <w:i/>
          <w:noProof/>
          <w:sz w:val="28"/>
          <w:szCs w:val="20"/>
          <w:lang w:val="ru-RU"/>
        </w:rPr>
        <w:t xml:space="preserve">/* </w:t>
      </w:r>
      <w:r w:rsidRPr="00F5449A">
        <w:rPr>
          <w:i/>
          <w:noProof/>
          <w:sz w:val="28"/>
          <w:szCs w:val="20"/>
          <w:lang w:val="ru-RU"/>
        </w:rPr>
        <w:tab/>
        <w:t>родительский процесс читает сообщения порожденного</w:t>
      </w:r>
    </w:p>
    <w:p w:rsidR="00526ACB" w:rsidRPr="00F5449A" w:rsidRDefault="00526ACB" w:rsidP="00526ACB">
      <w:pPr>
        <w:overflowPunct w:val="0"/>
        <w:autoSpaceDE w:val="0"/>
        <w:autoSpaceDN w:val="0"/>
        <w:adjustRightInd w:val="0"/>
        <w:textAlignment w:val="baseline"/>
        <w:rPr>
          <w:i/>
          <w:noProof/>
          <w:sz w:val="28"/>
          <w:szCs w:val="20"/>
          <w:lang w:val="ru-RU"/>
        </w:rPr>
      </w:pPr>
      <w:r w:rsidRPr="00F5449A">
        <w:rPr>
          <w:i/>
          <w:noProof/>
          <w:sz w:val="28"/>
          <w:szCs w:val="20"/>
          <w:lang w:val="ru-RU"/>
        </w:rPr>
        <w:t xml:space="preserve">       процесса-сына с помощью дескриптора </w:t>
      </w:r>
      <w:r w:rsidRPr="00687FE1">
        <w:rPr>
          <w:i/>
          <w:noProof/>
          <w:sz w:val="28"/>
          <w:szCs w:val="20"/>
        </w:rPr>
        <w:t>fifo</w:t>
      </w:r>
      <w:r w:rsidRPr="00F5449A">
        <w:rPr>
          <w:i/>
          <w:noProof/>
          <w:sz w:val="28"/>
          <w:szCs w:val="20"/>
          <w:lang w:val="ru-RU"/>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&lt;stdio.h&gt;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&lt;unistd.h&gt;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#defin MSG_SIZE 9</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char *msg1=”Данные 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char *msg2=”Данные 2”;</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main()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pid_t  pid;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int  fifo[2],j;</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char inbuf[MSG_SIZE];</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 pipe(fifo)==-1) printf (“\nОшибка pipe!”); _exit(1);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switch(pid=fork())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case -1 : printf (“\n Ошибка fork!”); _exit(2);</w:t>
      </w:r>
    </w:p>
    <w:p w:rsidR="00526ACB" w:rsidRPr="00687FE1" w:rsidRDefault="00526ACB" w:rsidP="00526ACB">
      <w:pPr>
        <w:overflowPunct w:val="0"/>
        <w:autoSpaceDE w:val="0"/>
        <w:autoSpaceDN w:val="0"/>
        <w:adjustRightInd w:val="0"/>
        <w:textAlignment w:val="baseline"/>
        <w:rPr>
          <w:i/>
          <w:noProof/>
          <w:sz w:val="28"/>
          <w:szCs w:val="20"/>
        </w:rPr>
      </w:pPr>
      <w:r w:rsidRPr="00687FE1">
        <w:rPr>
          <w:i/>
          <w:noProof/>
          <w:sz w:val="28"/>
          <w:szCs w:val="20"/>
        </w:rPr>
        <w:t xml:space="preserve">     case 0 : close(fifo[0]); </w:t>
      </w:r>
    </w:p>
    <w:p w:rsidR="00526ACB" w:rsidRPr="00687FE1" w:rsidRDefault="00526ACB" w:rsidP="00526ACB">
      <w:pPr>
        <w:overflowPunct w:val="0"/>
        <w:autoSpaceDE w:val="0"/>
        <w:autoSpaceDN w:val="0"/>
        <w:adjustRightInd w:val="0"/>
        <w:ind w:left="567" w:firstLine="567"/>
        <w:textAlignment w:val="baseline"/>
        <w:rPr>
          <w:i/>
          <w:noProof/>
          <w:sz w:val="28"/>
          <w:szCs w:val="20"/>
        </w:rPr>
      </w:pPr>
      <w:r w:rsidRPr="00687FE1">
        <w:rPr>
          <w:i/>
          <w:noProof/>
          <w:sz w:val="28"/>
          <w:szCs w:val="20"/>
        </w:rPr>
        <w:t xml:space="preserve">  write (fifo[1],msg1,MSG_SIZE); </w:t>
      </w:r>
    </w:p>
    <w:p w:rsidR="00526ACB" w:rsidRPr="00687FE1" w:rsidRDefault="00526ACB" w:rsidP="00526ACB">
      <w:pPr>
        <w:overflowPunct w:val="0"/>
        <w:autoSpaceDE w:val="0"/>
        <w:autoSpaceDN w:val="0"/>
        <w:adjustRightInd w:val="0"/>
        <w:ind w:left="567" w:firstLine="567"/>
        <w:textAlignment w:val="baseline"/>
        <w:rPr>
          <w:i/>
          <w:noProof/>
          <w:sz w:val="28"/>
          <w:szCs w:val="20"/>
        </w:rPr>
      </w:pPr>
      <w:r w:rsidRPr="00687FE1">
        <w:rPr>
          <w:i/>
          <w:noProof/>
          <w:sz w:val="28"/>
          <w:szCs w:val="20"/>
        </w:rPr>
        <w:lastRenderedPageBreak/>
        <w:t xml:space="preserve">  write (fifo[1],msg1,MSG_SIZE); </w:t>
      </w:r>
    </w:p>
    <w:p w:rsidR="00526ACB" w:rsidRPr="00687FE1" w:rsidRDefault="00526ACB" w:rsidP="00526ACB">
      <w:pPr>
        <w:overflowPunct w:val="0"/>
        <w:autoSpaceDE w:val="0"/>
        <w:autoSpaceDN w:val="0"/>
        <w:adjustRightInd w:val="0"/>
        <w:ind w:left="567" w:firstLine="567"/>
        <w:textAlignment w:val="baseline"/>
        <w:rPr>
          <w:i/>
          <w:noProof/>
          <w:sz w:val="28"/>
          <w:szCs w:val="20"/>
        </w:rPr>
      </w:pPr>
      <w:r w:rsidRPr="00687FE1">
        <w:rPr>
          <w:i/>
          <w:noProof/>
          <w:sz w:val="28"/>
          <w:szCs w:val="20"/>
        </w:rPr>
        <w:t xml:space="preserve">  close(fifo[1]);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default:  close(fifo[1]);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for (j=0;j&lt;2;j++)</w:t>
      </w:r>
    </w:p>
    <w:p w:rsidR="00526ACB" w:rsidRPr="00687FE1" w:rsidRDefault="00526ACB" w:rsidP="00526ACB">
      <w:pPr>
        <w:overflowPunct w:val="0"/>
        <w:autoSpaceDE w:val="0"/>
        <w:autoSpaceDN w:val="0"/>
        <w:adjustRightInd w:val="0"/>
        <w:ind w:left="567" w:firstLine="567"/>
        <w:jc w:val="both"/>
        <w:textAlignment w:val="baseline"/>
        <w:rPr>
          <w:i/>
          <w:noProof/>
          <w:sz w:val="28"/>
          <w:szCs w:val="20"/>
        </w:rPr>
      </w:pPr>
      <w:r w:rsidRPr="00687FE1">
        <w:rPr>
          <w:i/>
          <w:noProof/>
          <w:sz w:val="28"/>
          <w:szCs w:val="20"/>
        </w:rPr>
        <w:t>{  read(fifo[0],inbuf,MSG_SIZE);  printf(“ %s \n”,inbuf); }</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 xml:space="preserve">                close</w:t>
      </w:r>
      <w:r w:rsidRPr="00F5449A">
        <w:rPr>
          <w:i/>
          <w:noProof/>
          <w:sz w:val="28"/>
          <w:szCs w:val="20"/>
          <w:lang w:val="ru-RU"/>
        </w:rPr>
        <w:t>(</w:t>
      </w:r>
      <w:r w:rsidRPr="00687FE1">
        <w:rPr>
          <w:i/>
          <w:noProof/>
          <w:sz w:val="28"/>
          <w:szCs w:val="20"/>
        </w:rPr>
        <w:t>fifo</w:t>
      </w:r>
      <w:r w:rsidRPr="00F5449A">
        <w:rPr>
          <w:i/>
          <w:noProof/>
          <w:sz w:val="28"/>
          <w:szCs w:val="20"/>
          <w:lang w:val="ru-RU"/>
        </w:rPr>
        <w:t>[0]);</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exit</w:t>
      </w:r>
      <w:r w:rsidRPr="00F5449A">
        <w:rPr>
          <w:i/>
          <w:noProof/>
          <w:sz w:val="28"/>
          <w:szCs w:val="20"/>
          <w:lang w:val="ru-RU"/>
        </w:rPr>
        <w:t>(0);</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Буфер, связанный с каналом, имеет конечный размер. Минимальный размер канала – 512 байт. При попытке записать данные в уже заполненный канал, ядро заблокирует процесс до тех пор, пока другой процесс не считает из канала достаточное количество данных, чтобы заблокированный процесс смог возобновить запись. Таким образом ядро системы пытается организовать в канал запись данных неделимой порцией.</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i/>
          <w:noProof/>
          <w:sz w:val="28"/>
          <w:szCs w:val="20"/>
          <w:u w:val="single"/>
          <w:lang w:val="ru-RU"/>
        </w:rPr>
      </w:pPr>
      <w:r w:rsidRPr="00F5449A">
        <w:rPr>
          <w:i/>
          <w:noProof/>
          <w:sz w:val="28"/>
          <w:szCs w:val="20"/>
          <w:u w:val="single"/>
          <w:lang w:val="ru-RU"/>
        </w:rPr>
        <w:t>Пример</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проверка ограниченности размера канала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&lt;unistd.h&gt;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&lt;signed.h&gt;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&lt;limits.h&gt;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count;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void alrm_action(int signo)</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printf</w:t>
      </w:r>
      <w:r w:rsidRPr="00F5449A">
        <w:rPr>
          <w:i/>
          <w:noProof/>
          <w:sz w:val="28"/>
          <w:szCs w:val="20"/>
          <w:lang w:val="ru-RU"/>
        </w:rPr>
        <w:t>(“Запись заблокирована после вывода %</w:t>
      </w:r>
      <w:r w:rsidRPr="00687FE1">
        <w:rPr>
          <w:i/>
          <w:noProof/>
          <w:sz w:val="28"/>
          <w:szCs w:val="20"/>
        </w:rPr>
        <w:t>d</w:t>
      </w:r>
      <w:r w:rsidRPr="00F5449A">
        <w:rPr>
          <w:i/>
          <w:noProof/>
          <w:sz w:val="28"/>
          <w:szCs w:val="20"/>
          <w:lang w:val="ru-RU"/>
        </w:rPr>
        <w:t xml:space="preserve"> символов\</w:t>
      </w:r>
      <w:r w:rsidRPr="00687FE1">
        <w:rPr>
          <w:i/>
          <w:noProof/>
          <w:sz w:val="28"/>
          <w:szCs w:val="20"/>
        </w:rPr>
        <w:t>n</w:t>
      </w:r>
      <w:r w:rsidRPr="00F5449A">
        <w:rPr>
          <w:i/>
          <w:noProof/>
          <w:sz w:val="28"/>
          <w:szCs w:val="20"/>
          <w:lang w:val="ru-RU"/>
        </w:rPr>
        <w:t>’,</w:t>
      </w:r>
      <w:r w:rsidRPr="00687FE1">
        <w:rPr>
          <w:i/>
          <w:noProof/>
          <w:sz w:val="28"/>
          <w:szCs w:val="20"/>
        </w:rPr>
        <w:t>count</w:t>
      </w:r>
      <w:r w:rsidRPr="00F5449A">
        <w:rPr>
          <w:i/>
          <w:noProof/>
          <w:sz w:val="28"/>
          <w:szCs w:val="20"/>
          <w:lang w:val="ru-RU"/>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exit(0);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lastRenderedPageBreak/>
        <w: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main()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int p[2],pipe_size;</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char c=’x’;</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static struct sigaction act;</w:t>
      </w:r>
    </w:p>
    <w:p w:rsidR="00526ACB" w:rsidRPr="00687FE1" w:rsidRDefault="00526ACB" w:rsidP="00526ACB">
      <w:pPr>
        <w:overflowPunct w:val="0"/>
        <w:autoSpaceDE w:val="0"/>
        <w:autoSpaceDN w:val="0"/>
        <w:adjustRightInd w:val="0"/>
        <w:ind w:firstLine="567"/>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act.sg_handler=alarm_action;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sigfillset(&amp;(act.sg_mask));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sigaction(SIGALRM,&amp;act,NULL);</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(pipe(p)==-1) { printf(“Ошибка pipe!\n”); exit(1);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pipe_size=fpathconf(p[0],_PC_PIPE_BUF);</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 xml:space="preserve">  printf</w:t>
      </w:r>
      <w:r w:rsidRPr="00F5449A">
        <w:rPr>
          <w:i/>
          <w:noProof/>
          <w:sz w:val="28"/>
          <w:szCs w:val="20"/>
          <w:lang w:val="ru-RU"/>
        </w:rPr>
        <w:t>(“Максимальный размер канала %</w:t>
      </w:r>
      <w:r w:rsidRPr="00687FE1">
        <w:rPr>
          <w:i/>
          <w:noProof/>
          <w:sz w:val="28"/>
          <w:szCs w:val="20"/>
        </w:rPr>
        <w:t>d</w:t>
      </w:r>
      <w:r w:rsidRPr="00F5449A">
        <w:rPr>
          <w:i/>
          <w:noProof/>
          <w:sz w:val="28"/>
          <w:szCs w:val="20"/>
          <w:lang w:val="ru-RU"/>
        </w:rPr>
        <w:t xml:space="preserve"> байт\</w:t>
      </w:r>
      <w:r w:rsidRPr="00687FE1">
        <w:rPr>
          <w:i/>
          <w:noProof/>
          <w:sz w:val="28"/>
          <w:szCs w:val="20"/>
        </w:rPr>
        <w:t>n</w:t>
      </w:r>
      <w:r w:rsidRPr="00F5449A">
        <w:rPr>
          <w:i/>
          <w:noProof/>
          <w:sz w:val="28"/>
          <w:szCs w:val="20"/>
          <w:lang w:val="ru-RU"/>
        </w:rPr>
        <w:t>”,</w:t>
      </w:r>
      <w:r w:rsidRPr="00687FE1">
        <w:rPr>
          <w:i/>
          <w:noProof/>
          <w:sz w:val="28"/>
          <w:szCs w:val="20"/>
        </w:rPr>
        <w:t>pipe</w:t>
      </w:r>
      <w:r w:rsidRPr="00F5449A">
        <w:rPr>
          <w:i/>
          <w:noProof/>
          <w:sz w:val="28"/>
          <w:szCs w:val="20"/>
          <w:lang w:val="ru-RU"/>
        </w:rPr>
        <w:t>_</w:t>
      </w:r>
      <w:r w:rsidRPr="00687FE1">
        <w:rPr>
          <w:i/>
          <w:noProof/>
          <w:sz w:val="28"/>
          <w:szCs w:val="20"/>
        </w:rPr>
        <w:t>size</w:t>
      </w:r>
      <w:r w:rsidRPr="00F5449A">
        <w:rPr>
          <w:i/>
          <w:noProof/>
          <w:sz w:val="28"/>
          <w:szCs w:val="20"/>
          <w:lang w:val="ru-RU"/>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while (1)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alarm(20);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write(p[1],&amp;c,1);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alarm(0);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((++count%1024)==0) printf(“Вканале %d символов\n”,count);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В этом примере использовалась функция </w:t>
      </w:r>
      <w:r w:rsidRPr="00687FE1">
        <w:rPr>
          <w:i/>
          <w:noProof/>
          <w:sz w:val="28"/>
          <w:szCs w:val="20"/>
        </w:rPr>
        <w:t>fpathconf</w:t>
      </w:r>
      <w:r w:rsidRPr="00F5449A">
        <w:rPr>
          <w:noProof/>
          <w:sz w:val="28"/>
          <w:szCs w:val="20"/>
          <w:lang w:val="ru-RU"/>
        </w:rPr>
        <w:t>, с помощью которой можно получить ограничения для переменной или объекта, при этом второй аргумент указывает на тип ограничения.</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Количество процессов, которые могут присоединиться к каналу, принципиально не ограничено. Однако если два или более процессов записывают в канал данные, то величина записи каждого из процессов </w:t>
      </w:r>
      <w:r w:rsidRPr="00F5449A">
        <w:rPr>
          <w:noProof/>
          <w:sz w:val="28"/>
          <w:szCs w:val="20"/>
          <w:lang w:val="ru-RU"/>
        </w:rPr>
        <w:lastRenderedPageBreak/>
        <w:t>ограничена определенной в системе величиной. Через некоторое время найдется процесс, считывающий данные из канала, после этого опять очередь перейдёт к данному процессу и он дозапишет информацию.</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 xml:space="preserve">Для предотвращения такого недостатка коммуникационный канал обычно делают однонаправленным и используют его для связи между двумя процессами, причем один процесс является отправителем, а другой </w:t>
      </w:r>
      <w:r w:rsidRPr="00687FE1">
        <w:rPr>
          <w:noProof/>
          <w:sz w:val="28"/>
          <w:szCs w:val="28"/>
        </w:rPr>
        <w:sym w:font="Symbol" w:char="F0BE"/>
      </w:r>
      <w:r w:rsidRPr="00F5449A">
        <w:rPr>
          <w:noProof/>
          <w:sz w:val="28"/>
          <w:szCs w:val="20"/>
          <w:lang w:val="ru-RU"/>
        </w:rPr>
        <w:t xml:space="preserve"> получателем. Если оба процесса требуют при взаимодействии как операции передачи, так и операции приема, то целесообразно для связи между ними создать два канала.</w:t>
      </w:r>
    </w:p>
    <w:p w:rsidR="00526ACB" w:rsidRPr="00687FE1" w:rsidRDefault="00526ACB" w:rsidP="00526ACB">
      <w:pPr>
        <w:overflowPunct w:val="0"/>
        <w:autoSpaceDE w:val="0"/>
        <w:autoSpaceDN w:val="0"/>
        <w:adjustRightInd w:val="0"/>
        <w:ind w:firstLine="567"/>
        <w:jc w:val="both"/>
        <w:textAlignment w:val="baseline"/>
        <w:rPr>
          <w:noProof/>
          <w:sz w:val="28"/>
          <w:szCs w:val="20"/>
        </w:rPr>
      </w:pPr>
      <w:r w:rsidRPr="002D4095">
        <w:rPr>
          <w:noProof/>
          <w:sz w:val="28"/>
          <w:szCs w:val="20"/>
        </w:rPr>
        <mc:AlternateContent>
          <mc:Choice Requires="wpc">
            <w:drawing>
              <wp:inline distT="0" distB="0" distL="0" distR="0" wp14:anchorId="42881CC8" wp14:editId="7AC50995">
                <wp:extent cx="3124200" cy="1143000"/>
                <wp:effectExtent l="0" t="1270" r="1905" b="8255"/>
                <wp:docPr id="1042" name="Полотно 39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022" name="Поле 393"/>
                        <wps:cNvSpPr txBox="1">
                          <a:spLocks noChangeArrowheads="1"/>
                        </wps:cNvSpPr>
                        <wps:spPr bwMode="auto">
                          <a:xfrm>
                            <a:off x="381000" y="381000"/>
                            <a:ext cx="685800" cy="762000"/>
                          </a:xfrm>
                          <a:prstGeom prst="rect">
                            <a:avLst/>
                          </a:prstGeom>
                          <a:solidFill>
                            <a:srgbClr val="FFFFFF"/>
                          </a:solidFill>
                          <a:ln w="9525">
                            <a:solidFill>
                              <a:srgbClr val="000000"/>
                            </a:solidFill>
                            <a:miter lim="800000"/>
                            <a:headEnd/>
                            <a:tailEnd/>
                          </a:ln>
                        </wps:spPr>
                        <wps:txbx>
                          <w:txbxContent>
                            <w:p w:rsidR="0064404F" w:rsidRDefault="0064404F" w:rsidP="00526ACB">
                              <w:r>
                                <w:t>F1[1]</w:t>
                              </w:r>
                            </w:p>
                            <w:p w:rsidR="0064404F" w:rsidRDefault="0064404F" w:rsidP="00526ACB"/>
                            <w:p w:rsidR="0064404F" w:rsidRPr="00BF0092" w:rsidRDefault="0064404F" w:rsidP="00526ACB">
                              <w:r>
                                <w:t>F2[0]</w:t>
                              </w:r>
                            </w:p>
                          </w:txbxContent>
                        </wps:txbx>
                        <wps:bodyPr rot="0" vert="horz" wrap="square" lIns="91440" tIns="45720" rIns="91440" bIns="45720" anchor="t" anchorCtr="0" upright="1">
                          <a:noAutofit/>
                        </wps:bodyPr>
                      </wps:wsp>
                      <wps:wsp>
                        <wps:cNvPr id="1023" name="Поле 394"/>
                        <wps:cNvSpPr txBox="1">
                          <a:spLocks noChangeArrowheads="1"/>
                        </wps:cNvSpPr>
                        <wps:spPr bwMode="auto">
                          <a:xfrm>
                            <a:off x="1981200" y="381000"/>
                            <a:ext cx="685800" cy="762000"/>
                          </a:xfrm>
                          <a:prstGeom prst="rect">
                            <a:avLst/>
                          </a:prstGeom>
                          <a:solidFill>
                            <a:srgbClr val="FFFFFF"/>
                          </a:solidFill>
                          <a:ln w="9525">
                            <a:solidFill>
                              <a:srgbClr val="000000"/>
                            </a:solidFill>
                            <a:miter lim="800000"/>
                            <a:headEnd/>
                            <a:tailEnd/>
                          </a:ln>
                        </wps:spPr>
                        <wps:txbx>
                          <w:txbxContent>
                            <w:p w:rsidR="0064404F" w:rsidRDefault="0064404F" w:rsidP="00526ACB">
                              <w:r>
                                <w:t>F1[0]</w:t>
                              </w:r>
                            </w:p>
                            <w:p w:rsidR="0064404F" w:rsidRDefault="0064404F" w:rsidP="00526ACB"/>
                            <w:p w:rsidR="0064404F" w:rsidRPr="00BF0092" w:rsidRDefault="0064404F" w:rsidP="00526ACB">
                              <w:r>
                                <w:t>F2[1]</w:t>
                              </w:r>
                            </w:p>
                          </w:txbxContent>
                        </wps:txbx>
                        <wps:bodyPr rot="0" vert="horz" wrap="square" lIns="91440" tIns="45720" rIns="91440" bIns="45720" anchor="t" anchorCtr="0" upright="1">
                          <a:noAutofit/>
                        </wps:bodyPr>
                      </wps:wsp>
                      <wps:wsp>
                        <wps:cNvPr id="1024" name="Линия 395"/>
                        <wps:cNvCnPr>
                          <a:cxnSpLocks noChangeShapeType="1"/>
                        </wps:cNvCnPr>
                        <wps:spPr bwMode="auto">
                          <a:xfrm>
                            <a:off x="1066800" y="45720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5" name="Линия 396"/>
                        <wps:cNvCnPr>
                          <a:cxnSpLocks noChangeShapeType="1"/>
                        </wps:cNvCnPr>
                        <wps:spPr bwMode="auto">
                          <a:xfrm>
                            <a:off x="1066800" y="609600"/>
                            <a:ext cx="914400"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6" name="Линия 397"/>
                        <wps:cNvCnPr>
                          <a:cxnSpLocks noChangeShapeType="1"/>
                        </wps:cNvCnPr>
                        <wps:spPr bwMode="auto">
                          <a:xfrm>
                            <a:off x="1066800" y="99060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7" name="Линия 398"/>
                        <wps:cNvCnPr>
                          <a:cxnSpLocks noChangeShapeType="1"/>
                        </wps:cNvCnPr>
                        <wps:spPr bwMode="auto">
                          <a:xfrm>
                            <a:off x="1066800" y="838200"/>
                            <a:ext cx="914400"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8" name="Линия 399"/>
                        <wps:cNvCnPr>
                          <a:cxnSpLocks noChangeShapeType="1"/>
                        </wps:cNvCnPr>
                        <wps:spPr bwMode="auto">
                          <a:xfrm>
                            <a:off x="1143000" y="533400"/>
                            <a:ext cx="76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9" name="Линия 400"/>
                        <wps:cNvCnPr>
                          <a:cxnSpLocks noChangeShapeType="1"/>
                        </wps:cNvCnPr>
                        <wps:spPr bwMode="auto">
                          <a:xfrm>
                            <a:off x="1295400" y="533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0" name="Линия 401"/>
                        <wps:cNvCnPr>
                          <a:cxnSpLocks noChangeShapeType="1"/>
                        </wps:cNvCnPr>
                        <wps:spPr bwMode="auto">
                          <a:xfrm flipH="1">
                            <a:off x="1676400" y="914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1" name="Линия 402"/>
                        <wps:cNvCnPr>
                          <a:cxnSpLocks noChangeShapeType="1"/>
                        </wps:cNvCnPr>
                        <wps:spPr bwMode="auto">
                          <a:xfrm flipH="1">
                            <a:off x="1828800" y="914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2" name="Линия 403"/>
                        <wps:cNvCnPr>
                          <a:cxnSpLocks noChangeShapeType="1"/>
                        </wps:cNvCnPr>
                        <wps:spPr bwMode="auto">
                          <a:xfrm>
                            <a:off x="1447800" y="533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3" name="Линия 404"/>
                        <wps:cNvCnPr>
                          <a:cxnSpLocks noChangeShapeType="1"/>
                        </wps:cNvCnPr>
                        <wps:spPr bwMode="auto">
                          <a:xfrm>
                            <a:off x="1600200" y="533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4" name="Линия 405"/>
                        <wps:cNvCnPr>
                          <a:cxnSpLocks noChangeShapeType="1"/>
                        </wps:cNvCnPr>
                        <wps:spPr bwMode="auto">
                          <a:xfrm>
                            <a:off x="1752600" y="533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5" name="Линия 406"/>
                        <wps:cNvCnPr>
                          <a:cxnSpLocks noChangeShapeType="1"/>
                        </wps:cNvCnPr>
                        <wps:spPr bwMode="auto">
                          <a:xfrm flipH="1">
                            <a:off x="1066800" y="914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6" name="Линия 407"/>
                        <wps:cNvCnPr>
                          <a:cxnSpLocks noChangeShapeType="1"/>
                        </wps:cNvCnPr>
                        <wps:spPr bwMode="auto">
                          <a:xfrm flipH="1">
                            <a:off x="1219200" y="914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7" name="Линия 408"/>
                        <wps:cNvCnPr>
                          <a:cxnSpLocks noChangeShapeType="1"/>
                        </wps:cNvCnPr>
                        <wps:spPr bwMode="auto">
                          <a:xfrm flipH="1">
                            <a:off x="1371600" y="914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8" name="Поле 409"/>
                        <wps:cNvSpPr txBox="1">
                          <a:spLocks noChangeArrowheads="1"/>
                        </wps:cNvSpPr>
                        <wps:spPr bwMode="auto">
                          <a:xfrm>
                            <a:off x="228600" y="0"/>
                            <a:ext cx="10668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404F" w:rsidRPr="00EB70B8" w:rsidRDefault="0064404F" w:rsidP="00526ACB">
                              <w:r>
                                <w:t>Процесс 1</w:t>
                              </w:r>
                            </w:p>
                          </w:txbxContent>
                        </wps:txbx>
                        <wps:bodyPr rot="0" vert="horz" wrap="square" lIns="91440" tIns="45720" rIns="91440" bIns="45720" anchor="t" anchorCtr="0" upright="1">
                          <a:noAutofit/>
                        </wps:bodyPr>
                      </wps:wsp>
                      <wps:wsp>
                        <wps:cNvPr id="1039" name="Поле 410"/>
                        <wps:cNvSpPr txBox="1">
                          <a:spLocks noChangeArrowheads="1"/>
                        </wps:cNvSpPr>
                        <wps:spPr bwMode="auto">
                          <a:xfrm>
                            <a:off x="1828800" y="0"/>
                            <a:ext cx="10668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404F" w:rsidRPr="00EB70B8" w:rsidRDefault="0064404F" w:rsidP="00526ACB">
                              <w:r>
                                <w:t>Процесс 2</w:t>
                              </w:r>
                            </w:p>
                          </w:txbxContent>
                        </wps:txbx>
                        <wps:bodyPr rot="0" vert="horz" wrap="square" lIns="91440" tIns="45720" rIns="91440" bIns="45720" anchor="t" anchorCtr="0" upright="1">
                          <a:noAutofit/>
                        </wps:bodyPr>
                      </wps:wsp>
                      <wps:wsp>
                        <wps:cNvPr id="1040" name="Линия 411"/>
                        <wps:cNvCnPr>
                          <a:cxnSpLocks noChangeShapeType="1"/>
                        </wps:cNvCnPr>
                        <wps:spPr bwMode="auto">
                          <a:xfrm>
                            <a:off x="1905000" y="533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1" name="Линия 412"/>
                        <wps:cNvCnPr>
                          <a:cxnSpLocks noChangeShapeType="1"/>
                        </wps:cNvCnPr>
                        <wps:spPr bwMode="auto">
                          <a:xfrm flipH="1">
                            <a:off x="1524000" y="914400"/>
                            <a:ext cx="76200"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2881CC8" id="Полотно 391" o:spid="_x0000_s1135" editas="canvas" style="width:246pt;height:90pt;mso-position-horizontal-relative:char;mso-position-vertical-relative:line" coordsize="31242,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">
                <v:shape id="_x0000_s1136" type="#_x0000_t75" style="position:absolute;width:31242;height:11430;visibility:visible;mso-wrap-style:square">
                  <v:fill o:detectmouseclick="t"/>
                  <v:path o:connecttype="none"/>
                </v:shape>
                <v:shape id="Поле 393" o:spid="_x0000_s1137" type="#_x0000_t202" style="position:absolute;left:3810;top:3810;width:6858;height:7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wocQA&#10;AADdAAAADwAAAGRycy9kb3ducmV2LnhtbERPTWvCQBC9F/oflhF6KbppFLWpq5RCRW9WRa9DdkyC&#10;2dl0dxvjv3cFobd5vM+ZLTpTi5acrywreBskIIhzqysuFOx33/0pCB+QNdaWScGVPCzmz08zzLS9&#10;8A+121CIGMI+QwVlCE0mpc9LMugHtiGO3Mk6gyFCV0jt8BLDTS3TJBlLgxXHhhIb+iopP2//jILp&#10;aNUe/Xq4OeTjU/0eXift8tcp9dLrPj9ABOrCv/jhXuk4P0lTuH8TT5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cKHEAAAA3QAAAA8AAAAAAAAAAAAAAAAAmAIAAGRycy9k&#10;b3ducmV2LnhtbFBLBQYAAAAABAAEAPUAAACJAwAAAAA=&#10;">
                  <v:textbox>
                    <w:txbxContent>
                      <w:p w:rsidR="0064404F" w:rsidRDefault="0064404F" w:rsidP="00526ACB">
                        <w:r>
                          <w:t>F1[1]</w:t>
                        </w:r>
                      </w:p>
                      <w:p w:rsidR="0064404F" w:rsidRDefault="0064404F" w:rsidP="00526ACB"/>
                      <w:p w:rsidR="0064404F" w:rsidRPr="00BF0092" w:rsidRDefault="0064404F" w:rsidP="00526ACB">
                        <w:r>
                          <w:t>F2[0]</w:t>
                        </w:r>
                      </w:p>
                    </w:txbxContent>
                  </v:textbox>
                </v:shape>
                <v:shape id="Поле 394" o:spid="_x0000_s1138" type="#_x0000_t202" style="position:absolute;left:19812;top:3810;width:6858;height:7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jVOsQA&#10;AADdAAAADwAAAGRycy9kb3ducmV2LnhtbERPS2vCQBC+F/wPywi9lLrxgbUxGymFFnurD+x1yI5J&#10;MDsbd7cx/nu3IPQ2H99zslVvGtGR87VlBeNRAoK4sLrmUsF+9/G8AOEDssbGMim4kodVPnjIMNX2&#10;whvqtqEUMYR9igqqENpUSl9UZNCPbEscuaN1BkOErpTa4SWGm0ZOkmQuDdYcGyps6b2i4rT9NQoW&#10;s3X347+m34difmxew9NL93l2Sj0O+7cliEB9+Bff3Wsd5yeTKfx9E0+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Y1TrEAAAA3QAAAA8AAAAAAAAAAAAAAAAAmAIAAGRycy9k&#10;b3ducmV2LnhtbFBLBQYAAAAABAAEAPUAAACJAwAAAAA=&#10;">
                  <v:textbox>
                    <w:txbxContent>
                      <w:p w:rsidR="0064404F" w:rsidRDefault="0064404F" w:rsidP="00526ACB">
                        <w:r>
                          <w:t>F1[0]</w:t>
                        </w:r>
                      </w:p>
                      <w:p w:rsidR="0064404F" w:rsidRDefault="0064404F" w:rsidP="00526ACB"/>
                      <w:p w:rsidR="0064404F" w:rsidRPr="00BF0092" w:rsidRDefault="0064404F" w:rsidP="00526ACB">
                        <w:r>
                          <w:t>F2[1]</w:t>
                        </w:r>
                      </w:p>
                    </w:txbxContent>
                  </v:textbox>
                </v:shape>
                <v:line id="Линия 395" o:spid="_x0000_s1139" style="position:absolute;visibility:visible;mso-wrap-style:square" from="10668,4572" to="19812,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T+MUAAADdAAAADwAAAGRycy9kb3ducmV2LnhtbERPTWvCQBC9F/wPywje6qZaQomuIpaC&#10;eijVFvQ4ZsckNTsbdtck/ffdgtDbPN7nzJe9qUVLzleWFTyNExDEudUVFwq+Pt8eX0D4gKyxtkwK&#10;fsjDcjF4mGOmbcd7ag+hEDGEfYYKyhCaTEqfl2TQj21DHLmLdQZDhK6Q2mEXw00tJ0mSSoMVx4YS&#10;G1qXlF8PN6PgffqRtqvtbtMft+k5f92fT9+dU2o07FczEIH68C++uzc6zk8mz/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T+MUAAADdAAAADwAAAAAAAAAA&#10;AAAAAAChAgAAZHJzL2Rvd25yZXYueG1sUEsFBgAAAAAEAAQA+QAAAJMDAAAAAA==&#10;"/>
                <v:line id="Линия 396" o:spid="_x0000_s1140" style="position:absolute;visibility:visible;mso-wrap-style:square" from="10668,6096" to="19812,6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x2Y8UAAADdAAAADwAAAGRycy9kb3ducmV2LnhtbERPTWvCQBC9F/wPywje6qZKQ4muIpaC&#10;eijVFvQ4ZsckNTsbdtck/ffdgtDbPN7nzJe9qUVLzleWFTyNExDEudUVFwq+Pt8eX0D4gKyxtkwK&#10;fsjDcjF4mGOmbcd7ag+hEDGEfYYKyhCaTEqfl2TQj21DHLmLdQZDhK6Q2mEXw00tJ0mSSoMVx4YS&#10;G1qXlF8PN6PgffqRtqvtbtMft+k5f92fT9+dU2o07FczEIH68C++uzc6zk8mz/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x2Y8UAAADdAAAADwAAAAAAAAAA&#10;AAAAAAChAgAAZHJzL2Rvd25yZXYueG1sUEsFBgAAAAAEAAQA+QAAAJMDAAAAAA==&#10;"/>
                <v:line id="Линия 397" o:spid="_x0000_s1141" style="position:absolute;visibility:visible;mso-wrap-style:square" from="10668,9906" to="19812,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7oFMQAAADdAAAADwAAAGRycy9kb3ducmV2LnhtbERPTWvCQBC9C/6HZYTedKOFUKKriFLQ&#10;Hkq1gh7H7JhEs7Nhd5uk/75bKPQ2j/c5i1VvatGS85VlBdNJAoI4t7riQsHp83X8AsIHZI21ZVLw&#10;TR5Wy+FggZm2HR+oPYZCxBD2GSooQ2gyKX1ekkE/sQ1x5G7WGQwRukJqh10MN7WcJUkqDVYcG0ps&#10;aFNS/jh+GQXvzx9pu96/7frzPr3m28P1cu+cUk+jfj0HEagP/+I/907H+ckshd9v4gl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vugUxAAAAN0AAAAPAAAAAAAAAAAA&#10;AAAAAKECAABkcnMvZG93bnJldi54bWxQSwUGAAAAAAQABAD5AAAAkgMAAAAA&#10;"/>
                <v:line id="Линия 398" o:spid="_x0000_s1142" style="position:absolute;visibility:visible;mso-wrap-style:square" from="10668,8382" to="19812,8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j8UAAADdAAAADwAAAGRycy9kb3ducmV2LnhtbERPTWvCQBC9F/wPywje6qYKaYmuIpaC&#10;eijVFvQ4ZsckNTsbdtck/ffdgtDbPN7nzJe9qUVLzleWFTyNExDEudUVFwq+Pt8eX0D4gKyxtkwK&#10;fsjDcjF4mGOmbcd7ag+hEDGEfYYKyhCaTEqfl2TQj21DHLmLdQZDhK6Q2mEXw00tJ0mSSoMVx4YS&#10;G1qXlF8PN6PgffqRtqvtbtMft+k5f92fT9+dU2o07FczEIH68C++uzc6zk8mz/D3TTx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j8UAAADdAAAADwAAAAAAAAAA&#10;AAAAAAChAgAAZHJzL2Rvd25yZXYueG1sUEsFBgAAAAAEAAQA+QAAAJMDAAAAAA==&#10;"/>
                <v:line id="Линия 399" o:spid="_x0000_s1143" style="position:absolute;visibility:visible;mso-wrap-style:square" from="11430,5334" to="12192,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M6cYAAADdAAAADwAAAGRycy9kb3ducmV2LnhtbESPT0/DMAzF70h8h8hI3Fi6HRjrlk1o&#10;1SQOgLQ/2tlrvKaicaomdOHb4wMSN1vv+b2fV5vsOzXSENvABqaTAhRxHWzLjYHTcff0AiomZItd&#10;YDLwQxE26/u7FZY23HhP4yE1SkI4lmjApdSXWsfakcc4CT2xaNcweEyyDo22A94k3Hd6VhTP2mPL&#10;0uCwp62j+uvw7Q3MXbXXc129Hz+rsZ0u8kc+XxbGPD7k1yWoRDn9m/+u36zgFzPBlW9kBL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hTOnGAAAA3QAAAA8AAAAAAAAA&#10;AAAAAAAAoQIAAGRycy9kb3ducmV2LnhtbFBLBQYAAAAABAAEAPkAAACUAwAAAAA=&#10;">
                  <v:stroke endarrow="block"/>
                </v:line>
                <v:line id="Линия 400" o:spid="_x0000_s1144" style="position:absolute;visibility:visible;mso-wrap-style:square" from="12954,5334" to="13716,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3pcsMAAADdAAAADwAAAGRycy9kb3ducmV2LnhtbERPTWsCMRC9F/wPYQRvNasH7a5GEZeC&#10;B1tQS8/jZtwsbibLJl3Tf98UCr3N433OehttKwbqfeNYwWyagSCunG64VvBxeX1+AeEDssbWMSn4&#10;Jg/bzehpjYV2Dz7RcA61SCHsC1RgQugKKX1lyKKfuo44cTfXWwwJ9rXUPT5SuG3lPMsW0mLDqcFg&#10;R3tD1f38ZRUsTXmSS1keL+/l0Mzy+BY/r7lSk3HcrUAEiuFf/Oc+6DQ/m+fw+006QW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t6XLDAAAA3QAAAA8AAAAAAAAAAAAA&#10;AAAAoQIAAGRycy9kb3ducmV2LnhtbFBLBQYAAAAABAAEAPkAAACRAwAAAAA=&#10;">
                  <v:stroke endarrow="block"/>
                </v:line>
                <v:line id="Линия 401" o:spid="_x0000_s1145" style="position:absolute;flip:x;visibility:visible;mso-wrap-style:square" from="16764,9144" to="17526,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BOg8UAAADdAAAADwAAAGRycy9kb3ducmV2LnhtbESPQUvDQBCF70L/wzKCl2B3bUA0dluq&#10;tSCIB2sPPQ7ZMQlmZ0N2bOO/dw6Ct3nM+968Wa6n2JsTjblL7OFm7sAQ1yl03Hg4fOyu78BkQQ7Y&#10;JyYPP5RhvZpdLLEK6czvdNpLYzSEc4UeWpGhsjbXLUXM8zQQ6+4zjRFF5djYMOJZw2NvF87d2ogd&#10;64UWB3pqqf7af0etsXvjbVkWj9EWxT09H+XVWfH+6nLaPIARmuTf/Ee/BOVcqf31Gx3B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eBOg8UAAADdAAAADwAAAAAAAAAA&#10;AAAAAAChAgAAZHJzL2Rvd25yZXYueG1sUEsFBgAAAAAEAAQA+QAAAJMDAAAAAA==&#10;">
                  <v:stroke endarrow="block"/>
                </v:line>
                <v:line id="Линия 402" o:spid="_x0000_s1146" style="position:absolute;flip:x;visibility:visible;mso-wrap-style:square" from="18288,9144" to="19050,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zrGMYAAADdAAAADwAAAGRycy9kb3ducmV2LnhtbESPQWvCQBCF7wX/wzIFL6HuakBs6ipq&#10;KxTEg9pDj0N2moRmZ0N2qum/7xYKvc3w3vfmzXI9+FZdqY9NYAvTiQFFXAbXcGXh7bJ/WICKguyw&#10;DUwWvinCejW6W2Lhwo1PdD1LpVIIxwIt1CJdoXUsa/IYJ6EjTtpH6D1KWvtKux5vKdy3embMXHts&#10;OF2osaNdTeXn+cunGvsjP+d5tvU6yx7p5V0ORou14/th8wRKaJB/8x/96hJn8in8fpNG0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s6xjGAAAA3QAAAA8AAAAAAAAA&#10;AAAAAAAAoQIAAGRycy9kb3ducmV2LnhtbFBLBQYAAAAABAAEAPkAAACUAwAAAAA=&#10;">
                  <v:stroke endarrow="block"/>
                </v:line>
                <v:line id="Линия 403" o:spid="_x0000_s1147" style="position:absolute;visibility:visible;mso-wrap-style:square" from="14478,5334" to="15240,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Dt3sMAAADdAAAADwAAAGRycy9kb3ducmV2LnhtbERPS2sCMRC+F/ofwhS81awKVVejlC6C&#10;B1vwgedxM26WbibLJl3jv28KBW/z8T1nuY62ET11vnasYDTMQBCXTtdcKTgdN68zED4ga2wck4I7&#10;eVivnp+WmGt34z31h1CJFMI+RwUmhDaX0peGLPqha4kTd3WdxZBgV0nd4S2F20aOs+xNWqw5NRhs&#10;6cNQ+X34sQqmptjLqSx2x6+ir0fz+BnPl7lSg5f4vgARKIaH+N+91Wl+NhnD3zfpB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Q7d7DAAAA3QAAAA8AAAAAAAAAAAAA&#10;AAAAoQIAAGRycy9kb3ducmV2LnhtbFBLBQYAAAAABAAEAPkAAACRAwAAAAA=&#10;">
                  <v:stroke endarrow="block"/>
                </v:line>
                <v:line id="Линия 404" o:spid="_x0000_s1148" style="position:absolute;visibility:visible;mso-wrap-style:square" from="16002,5334" to="16764,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xIRcMAAADdAAAADwAAAGRycy9kb3ducmV2LnhtbERP32vCMBB+H+x/CDfwbaYqTK1GGZaB&#10;D9vAKj6fzdmUNZfSZDX775fBwLf7+H7eehttKwbqfeNYwWScgSCunG64VnA6vj0vQPiArLF1TAp+&#10;yMN28/iwxly7Gx9oKEMtUgj7HBWYELpcSl8ZsujHriNO3NX1FkOCfS11j7cUbls5zbIXabHh1GCw&#10;o52h6qv8tgrmpjjIuSzej5/F0EyW8SOeL0ulRk/xdQUiUAx38b97r9P8bDaDv2/SC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cSEXDAAAA3QAAAA8AAAAAAAAAAAAA&#10;AAAAoQIAAGRycy9kb3ducmV2LnhtbFBLBQYAAAAABAAEAPkAAACRAwAAAAA=&#10;">
                  <v:stroke endarrow="block"/>
                </v:line>
                <v:line id="Линия 405" o:spid="_x0000_s1149" style="position:absolute;visibility:visible;mso-wrap-style:square" from="17526,5334" to="18288,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QMcMAAADdAAAADwAAAGRycy9kb3ducmV2LnhtbERPTWsCMRC9C/0PYQq9aVYrVbdGkS6C&#10;ByuopefpZrpZupksm3SN/94UCt7m8T5nuY62ET11vnasYDzKQBCXTtdcKfg4b4dzED4ga2wck4Ir&#10;eVivHgZLzLW78JH6U6hECmGfowITQptL6UtDFv3ItcSJ+3adxZBgV0nd4SWF20ZOsuxFWqw5NRhs&#10;6c1Q+XP6tQpmpjjKmSz250PR1+NFfI+fXwulnh7j5hVEoBju4n/3Tqf52fMU/r5JJ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10DHDAAAA3QAAAA8AAAAAAAAAAAAA&#10;AAAAoQIAAGRycy9kb3ducmV2LnhtbFBLBQYAAAAABAAEAPkAAACRAwAAAAA=&#10;">
                  <v:stroke endarrow="block"/>
                </v:line>
                <v:line id="Линия 406" o:spid="_x0000_s1150" style="position:absolute;flip:x;visibility:visible;mso-wrap-style:square" from="10668,9144" to="11430,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ftG8YAAADdAAAADwAAAGRycy9kb3ducmV2LnhtbESPT0vDQBDF70K/wzKCl2B3bbBo7LbU&#10;/gGh9NDqweOQHZNgdjZkxzb99l1B8DbDe783b2aLwbfqRH1sAlt4GBtQxGVwDVcWPt6390+goiA7&#10;bAOThQtFWMxHNzMsXDjzgU5HqVQK4VighVqkK7SOZU0e4zh0xEn7Cr1HSWtfadfjOYX7Vk+MmWqP&#10;DacLNXa0qqn8Pv74VGO753WeZ69eZ9kzbT5lZ7RYe3c7LF9ACQ3yb/6j31ziTP4Iv9+kEf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X7RvGAAAA3QAAAA8AAAAAAAAA&#10;AAAAAAAAoQIAAGRycy9kb3ducmV2LnhtbFBLBQYAAAAABAAEAPkAAACUAwAAAAA=&#10;">
                  <v:stroke endarrow="block"/>
                </v:line>
                <v:line id="Линия 407" o:spid="_x0000_s1151" style="position:absolute;flip:x;visibility:visible;mso-wrap-style:square" from="12192,9144" to="1295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VzbMYAAADdAAAADwAAAGRycy9kb3ducmV2LnhtbESPS2vDMBCE74X8B7GFXkwitYaQuFFC&#10;+ggUSg55HHJcrK1taq2MtU2cfx8VCr3tMvPNzi5Wg2/VmfrYBLbwODGgiMvgGq4sHA+b8QxUFGSH&#10;bWCycKUIq+XoboGFCxfe0XkvlUohHAu0UIt0hdaxrMljnISOOGlfofcoae0r7Xq8pHDf6idjptpj&#10;w+lCjR291lR+7398qrHZ8lueZy9eZ9mc3k/yabRY+3A/rJ9BCQ3yb/6jP1ziTD6F32/SCHp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Fc2zGAAAA3QAAAA8AAAAAAAAA&#10;AAAAAAAAoQIAAGRycy9kb3ducmV2LnhtbFBLBQYAAAAABAAEAPkAAACUAwAAAAA=&#10;">
                  <v:stroke endarrow="block"/>
                </v:line>
                <v:line id="Линия 408" o:spid="_x0000_s1152" style="position:absolute;flip:x;visibility:visible;mso-wrap-style:square" from="13716,9144" to="14478,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nW98YAAADdAAAADwAAAGRycy9kb3ducmV2LnhtbESPT0vDQBDF70K/wzKCl2B3bcBq7LbU&#10;/gGh9NDqweOQHZNgdjZkxzb99l1B8DbDe783b2aLwbfqRH1sAlt4GBtQxGVwDVcWPt6390+goiA7&#10;bAOThQtFWMxHNzMsXDjzgU5HqVQK4VighVqkK7SOZU0e4zh0xEn7Cr1HSWtfadfjOYX7Vk+MedQe&#10;G04XauxoVVP5ffzxqcZ2z+s8z169zrJn2nzKzmix9u52WL6AEhrk3/xHv7nEmXwKv9+kEfT8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J1vfGAAAA3QAAAA8AAAAAAAAA&#10;AAAAAAAAoQIAAGRycy9kb3ducmV2LnhtbFBLBQYAAAAABAAEAPkAAACUAwAAAAA=&#10;">
                  <v:stroke endarrow="block"/>
                </v:line>
                <v:shape id="Поле 409" o:spid="_x0000_s1153" type="#_x0000_t202" style="position:absolute;left:2286;width:106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P38QA&#10;AADdAAAADwAAAGRycy9kb3ducmV2LnhtbESPzW7CQAyE75V4h5WRuFRl0/IfWFBBAnGF8gAma5KI&#10;rDfKbkl4e3yo1JutGc98Xm06V6kHNaH0bOBzmIAizrwtOTdw+dl/zEGFiGyx8kwGnhRgs+69rTC1&#10;vuUTPc4xVxLCIUUDRYx1qnXICnIYhr4mFu3mG4dR1ibXtsFWwl2lv5Jkqh2WLA0F1rQrKLuff52B&#10;27F9nyza6yFeZqfxdIvl7Oqfxgz63fcSVKQu/pv/ro9W8JOR4Mo3MoJe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Rj9/EAAAA3QAAAA8AAAAAAAAAAAAAAAAAmAIAAGRycy9k&#10;b3ducmV2LnhtbFBLBQYAAAAABAAEAPUAAACJAwAAAAA=&#10;" stroked="f">
                  <v:textbox>
                    <w:txbxContent>
                      <w:p w:rsidR="0064404F" w:rsidRPr="00EB70B8" w:rsidRDefault="0064404F" w:rsidP="00526ACB">
                        <w:r>
                          <w:t>Процесс 1</w:t>
                        </w:r>
                      </w:p>
                    </w:txbxContent>
                  </v:textbox>
                </v:shape>
                <v:shape id="Поле 410" o:spid="_x0000_s1154" type="#_x0000_t202" style="position:absolute;left:18288;width:106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0qRMIA&#10;AADdAAAADwAAAGRycy9kb3ducmV2LnhtbERPyWrDMBC9B/oPYgq9hFhus9qJbNpAQ65ZPmBiTWwT&#10;a2QsNXb+vioUcpvHW2eTD6YRd+pcbVnBexSDIC6srrlUcD59T1YgnEfW2FgmBQ9ykGcvow2m2vZ8&#10;oPvRlyKEsEtRQeV9m0rpiooMusi2xIG72s6gD7Arpe6wD+GmkR9xvJAGaw4NFba0rai4HX+Mguu+&#10;H8+T/rLz5+VhtvjCenmxD6XeXofPNQhPg3+K/917HebH0wT+vgkn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3SpEwgAAAN0AAAAPAAAAAAAAAAAAAAAAAJgCAABkcnMvZG93&#10;bnJldi54bWxQSwUGAAAAAAQABAD1AAAAhwMAAAAA&#10;" stroked="f">
                  <v:textbox>
                    <w:txbxContent>
                      <w:p w:rsidR="0064404F" w:rsidRPr="00EB70B8" w:rsidRDefault="0064404F" w:rsidP="00526ACB">
                        <w:r>
                          <w:t>Процесс 2</w:t>
                        </w:r>
                      </w:p>
                    </w:txbxContent>
                  </v:textbox>
                </v:shape>
                <v:line id="Линия 411" o:spid="_x0000_s1155" style="position:absolute;visibility:visible;mso-wrap-style:square" from="19050,5334" to="19812,5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ilT8YAAADdAAAADwAAAGRycy9kb3ducmV2LnhtbESPQUsDMRCF70L/Q5iCN5utiG23TUvp&#10;InhQoa14nm7GzeJmsmziNv575yB4m+G9ee+bzS77To00xDawgfmsAEVcB9tyY+D9/HS3BBUTssUu&#10;MBn4oQi77eRmg6UNVz7SeEqNkhCOJRpwKfWl1rF25DHOQk8s2mcYPCZZh0bbAa8S7jt9XxSP2mPL&#10;0uCwp4Oj+uv07Q0sXHXUC129nN+qsZ2v8mv+uKyMuZ3m/RpUopz+zX/Xz1bwiwfhl29kBL39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IpU/GAAAA3QAAAA8AAAAAAAAA&#10;AAAAAAAAoQIAAGRycy9kb3ducmV2LnhtbFBLBQYAAAAABAAEAPkAAACUAwAAAAA=&#10;">
                  <v:stroke endarrow="block"/>
                </v:line>
                <v:line id="Линия 412" o:spid="_x0000_s1156" style="position:absolute;flip:x;visibility:visible;mso-wrap-style:square" from="15240,9144" to="16002,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qYZcYAAADdAAAADwAAAGRycy9kb3ducmV2LnhtbESPQWvCQBCF7wX/wzJCL0F31VJqdJXW&#10;VhCkh6oHj0N2moRmZ0N2qum/7wqF3mZ473vzZrnufaMu1MU6sIXJ2IAiLoKrubRwOm5HT6CiIDts&#10;ApOFH4qwXg3ulpi7cOUPuhykVCmEY44WKpE21zoWFXmM49ASJ+0zdB4lrV2pXYfXFO4bPTXmUXus&#10;OV2osKVNRcXX4dunGtt3fp3Nshevs2xOb2fZGy3W3g/75wUooV7+zX/0ziXOPEzg9k0aQa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qmGXGAAAA3QAAAA8AAAAAAAAA&#10;AAAAAAAAoQIAAGRycy9kb3ducmV2LnhtbFBLBQYAAAAABAAEAPkAAACUAwAAAAA=&#10;">
                  <v:stroke endarrow="block"/>
                </v:line>
                <w10:anchorlock/>
              </v:group>
            </w:pict>
          </mc:Fallback>
        </mc:AlternateContent>
      </w:r>
    </w:p>
    <w:p w:rsidR="00526ACB" w:rsidRPr="00687FE1" w:rsidRDefault="00526ACB" w:rsidP="00526ACB">
      <w:pPr>
        <w:overflowPunct w:val="0"/>
        <w:autoSpaceDE w:val="0"/>
        <w:autoSpaceDN w:val="0"/>
        <w:adjustRightInd w:val="0"/>
        <w:ind w:firstLine="567"/>
        <w:jc w:val="both"/>
        <w:textAlignment w:val="baseline"/>
        <w:rPr>
          <w:noProof/>
          <w:sz w:val="28"/>
          <w:szCs w:val="20"/>
        </w:rPr>
      </w:pP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687FE1">
        <w:rPr>
          <w:noProof/>
          <w:sz w:val="28"/>
          <w:szCs w:val="20"/>
        </w:rPr>
        <w:tab/>
      </w:r>
      <w:r w:rsidRPr="00F5449A">
        <w:rPr>
          <w:noProof/>
          <w:sz w:val="28"/>
          <w:szCs w:val="20"/>
          <w:lang w:val="ru-RU"/>
        </w:rPr>
        <w:t xml:space="preserve">Если дескриптора файла, связанного с записывающей стороной канала не существует, то эта сторона считается закрытой и любой процесс, пытающиеся считать данные из канала, получает оставшиеся в нем данные. Если все данные прочитаны, то получает признак конца файла. Если же не существует дескриптора файла, связанного с читающей стороной канала, а процесс пытается записать данные в канал, то ядро формирует для данного канала сигнал </w:t>
      </w:r>
      <w:r w:rsidRPr="00687FE1">
        <w:rPr>
          <w:noProof/>
          <w:sz w:val="28"/>
          <w:szCs w:val="20"/>
        </w:rPr>
        <w:t>SIGPIPE</w:t>
      </w:r>
      <w:r w:rsidRPr="00F5449A">
        <w:rPr>
          <w:noProof/>
          <w:sz w:val="28"/>
          <w:szCs w:val="20"/>
          <w:lang w:val="ru-RU"/>
        </w:rPr>
        <w:t>. Действие по умолчанию на этот сигнал - завершение процесса.</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Если дескриптор для записи в канал установлен неблокирующим, то системный вызов записи </w:t>
      </w:r>
      <w:r w:rsidRPr="00687FE1">
        <w:rPr>
          <w:noProof/>
          <w:sz w:val="28"/>
          <w:szCs w:val="20"/>
        </w:rPr>
        <w:t>write</w:t>
      </w:r>
      <w:r w:rsidRPr="00F5449A">
        <w:rPr>
          <w:noProof/>
          <w:sz w:val="28"/>
          <w:szCs w:val="20"/>
          <w:lang w:val="ru-RU"/>
        </w:rPr>
        <w:t xml:space="preserve"> не будет блокироваться, а будет возвращать -1 и </w:t>
      </w:r>
      <w:r w:rsidRPr="00687FE1">
        <w:rPr>
          <w:noProof/>
          <w:sz w:val="28"/>
          <w:szCs w:val="20"/>
        </w:rPr>
        <w:t>errno</w:t>
      </w:r>
      <w:r w:rsidRPr="00F5449A">
        <w:rPr>
          <w:noProof/>
          <w:sz w:val="28"/>
          <w:szCs w:val="20"/>
          <w:lang w:val="ru-RU"/>
        </w:rPr>
        <w:t>::=</w:t>
      </w:r>
      <w:r w:rsidRPr="00687FE1">
        <w:rPr>
          <w:noProof/>
          <w:sz w:val="28"/>
          <w:szCs w:val="20"/>
        </w:rPr>
        <w:t>EAGAIN</w:t>
      </w:r>
      <w:r w:rsidRPr="00F5449A">
        <w:rPr>
          <w:noProof/>
          <w:sz w:val="28"/>
          <w:szCs w:val="20"/>
          <w:lang w:val="ru-RU"/>
        </w:rPr>
        <w:t xml:space="preserve">. Если дескриптор для чтения с канала установлен неблокирующим, то системный вызов чтения </w:t>
      </w:r>
      <w:r w:rsidRPr="00687FE1">
        <w:rPr>
          <w:noProof/>
          <w:sz w:val="28"/>
          <w:szCs w:val="20"/>
        </w:rPr>
        <w:t>read</w:t>
      </w:r>
      <w:r w:rsidRPr="00F5449A">
        <w:rPr>
          <w:noProof/>
          <w:sz w:val="28"/>
          <w:szCs w:val="20"/>
          <w:lang w:val="ru-RU"/>
        </w:rPr>
        <w:t xml:space="preserve"> в случае пустого канала возврати -1 и </w:t>
      </w:r>
      <w:r w:rsidRPr="00687FE1">
        <w:rPr>
          <w:noProof/>
          <w:sz w:val="28"/>
          <w:szCs w:val="20"/>
        </w:rPr>
        <w:t>errno</w:t>
      </w:r>
      <w:r w:rsidRPr="00F5449A">
        <w:rPr>
          <w:noProof/>
          <w:sz w:val="28"/>
          <w:szCs w:val="20"/>
          <w:lang w:val="ru-RU"/>
        </w:rPr>
        <w:t>::=</w:t>
      </w:r>
      <w:r w:rsidRPr="00687FE1">
        <w:rPr>
          <w:noProof/>
          <w:sz w:val="28"/>
          <w:szCs w:val="20"/>
        </w:rPr>
        <w:t>EAGAIN</w:t>
      </w:r>
      <w:r w:rsidRPr="00F5449A">
        <w:rPr>
          <w:noProof/>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i/>
          <w:noProof/>
          <w:sz w:val="28"/>
          <w:szCs w:val="20"/>
          <w:u w:val="single"/>
          <w:lang w:val="ru-RU"/>
        </w:rPr>
      </w:pPr>
      <w:r w:rsidRPr="00F5449A">
        <w:rPr>
          <w:i/>
          <w:noProof/>
          <w:sz w:val="28"/>
          <w:szCs w:val="20"/>
          <w:u w:val="single"/>
          <w:lang w:val="ru-RU"/>
        </w:rPr>
        <w:t>Пример:</w:t>
      </w:r>
    </w:p>
    <w:p w:rsidR="00526ACB" w:rsidRPr="00F5449A" w:rsidRDefault="00526ACB" w:rsidP="00526ACB">
      <w:pPr>
        <w:overflowPunct w:val="0"/>
        <w:autoSpaceDE w:val="0"/>
        <w:autoSpaceDN w:val="0"/>
        <w:adjustRightInd w:val="0"/>
        <w:textAlignment w:val="baseline"/>
        <w:rPr>
          <w:i/>
          <w:noProof/>
          <w:sz w:val="28"/>
          <w:szCs w:val="20"/>
          <w:lang w:val="ru-RU"/>
        </w:rPr>
      </w:pPr>
      <w:r w:rsidRPr="00F5449A">
        <w:rPr>
          <w:i/>
          <w:noProof/>
          <w:sz w:val="28"/>
          <w:szCs w:val="20"/>
          <w:lang w:val="ru-RU"/>
        </w:rPr>
        <w:t xml:space="preserve">/* </w:t>
      </w:r>
      <w:r w:rsidRPr="00F5449A">
        <w:rPr>
          <w:i/>
          <w:noProof/>
          <w:sz w:val="28"/>
          <w:szCs w:val="20"/>
          <w:lang w:val="ru-RU"/>
        </w:rPr>
        <w:tab/>
        <w:t>организация неблокирующего действия чтения-записи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&lt;unistd.h&gt;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&lt;fcntl.h&gt;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lastRenderedPageBreak/>
        <w:t>#include &lt;errno.h&gt;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#defin M_S 10</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char</w:t>
      </w:r>
      <w:r w:rsidRPr="00F5449A">
        <w:rPr>
          <w:i/>
          <w:noProof/>
          <w:sz w:val="28"/>
          <w:szCs w:val="20"/>
          <w:lang w:val="ru-RU"/>
        </w:rPr>
        <w:t xml:space="preserve"> *</w:t>
      </w:r>
      <w:r w:rsidRPr="00687FE1">
        <w:rPr>
          <w:i/>
          <w:noProof/>
          <w:sz w:val="28"/>
          <w:szCs w:val="20"/>
        </w:rPr>
        <w:t>msg</w:t>
      </w:r>
      <w:r w:rsidRPr="00F5449A">
        <w:rPr>
          <w:i/>
          <w:noProof/>
          <w:sz w:val="28"/>
          <w:szCs w:val="20"/>
          <w:lang w:val="ru-RU"/>
        </w:rPr>
        <w:t>1=”Начало!!!”;</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char</w:t>
      </w:r>
      <w:r w:rsidRPr="00F5449A">
        <w:rPr>
          <w:i/>
          <w:noProof/>
          <w:sz w:val="28"/>
          <w:szCs w:val="20"/>
          <w:lang w:val="ru-RU"/>
        </w:rPr>
        <w:t xml:space="preserve"> *</w:t>
      </w:r>
      <w:r w:rsidRPr="00687FE1">
        <w:rPr>
          <w:i/>
          <w:noProof/>
          <w:sz w:val="28"/>
          <w:szCs w:val="20"/>
        </w:rPr>
        <w:t>msg</w:t>
      </w:r>
      <w:r w:rsidRPr="00F5449A">
        <w:rPr>
          <w:i/>
          <w:noProof/>
          <w:sz w:val="28"/>
          <w:szCs w:val="20"/>
          <w:lang w:val="ru-RU"/>
        </w:rPr>
        <w:t>2=”Окончание”;</w:t>
      </w:r>
    </w:p>
    <w:p w:rsidR="00526ACB" w:rsidRPr="00F5449A" w:rsidRDefault="00526ACB" w:rsidP="00526ACB">
      <w:pPr>
        <w:overflowPunct w:val="0"/>
        <w:autoSpaceDE w:val="0"/>
        <w:autoSpaceDN w:val="0"/>
        <w:adjustRightInd w:val="0"/>
        <w:jc w:val="both"/>
        <w:textAlignment w:val="baseline"/>
        <w:rPr>
          <w:i/>
          <w:noProof/>
          <w:sz w:val="28"/>
          <w:szCs w:val="20"/>
          <w:lang w:val="ru-RU"/>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parent(int p[2])</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int n_read;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char buf[M_S];</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close[p[1]);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for(;;)</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switch (n_read=read(p[0],buf,M_S))</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case -1 : if (errno==EAGAIN)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 printf(“Каналпуст\n”); sleep(1); break;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else { printf(“Ошибка read\n”); exit(1); }</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 xml:space="preserve">      case</w:t>
      </w:r>
      <w:r w:rsidRPr="00F5449A">
        <w:rPr>
          <w:i/>
          <w:noProof/>
          <w:sz w:val="28"/>
          <w:szCs w:val="20"/>
          <w:lang w:val="ru-RU"/>
        </w:rPr>
        <w:t xml:space="preserve">  0 : </w:t>
      </w:r>
      <w:r w:rsidRPr="00687FE1">
        <w:rPr>
          <w:i/>
          <w:noProof/>
          <w:sz w:val="28"/>
          <w:szCs w:val="20"/>
        </w:rPr>
        <w:t>printf</w:t>
      </w:r>
      <w:r w:rsidRPr="00F5449A">
        <w:rPr>
          <w:i/>
          <w:noProof/>
          <w:sz w:val="28"/>
          <w:szCs w:val="20"/>
          <w:lang w:val="ru-RU"/>
        </w:rPr>
        <w:t>(“Канал закрыт. Конец связи\</w:t>
      </w:r>
      <w:r w:rsidRPr="00687FE1">
        <w:rPr>
          <w:i/>
          <w:noProof/>
          <w:sz w:val="28"/>
          <w:szCs w:val="20"/>
        </w:rPr>
        <w:t>n</w:t>
      </w:r>
      <w:r w:rsidRPr="00F5449A">
        <w:rPr>
          <w:i/>
          <w:noProof/>
          <w:sz w:val="28"/>
          <w:szCs w:val="20"/>
          <w:lang w:val="ru-RU"/>
        </w:rPr>
        <w:t xml:space="preserve">”); </w:t>
      </w:r>
      <w:r w:rsidRPr="00687FE1">
        <w:rPr>
          <w:i/>
          <w:noProof/>
          <w:sz w:val="28"/>
          <w:szCs w:val="20"/>
        </w:rPr>
        <w:t>exit</w:t>
      </w:r>
      <w:r w:rsidRPr="00F5449A">
        <w:rPr>
          <w:i/>
          <w:noProof/>
          <w:sz w:val="28"/>
          <w:szCs w:val="20"/>
          <w:lang w:val="ru-RU"/>
        </w:rPr>
        <w:t>(0);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default: printf(“MSG=%s\n,buf);</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child(int p[2])</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int count;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lastRenderedPageBreak/>
        <w:t xml:space="preserve">  close(p[0]);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for (count=0;count&lt;3; count++)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write(p[1],msg1,M_S);</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sleep(3);</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write(p[1],msg2,M_S);</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exit(0);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main()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int pfd[2],j;</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 pipe(fifo)==-1) printf (“\nОшибка pipe!”); _exit(1);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(fcntl(pfd[0],F_SETFL,O_NONBLOCK)==-1)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 printf(“Ошибка fcntl\n”); exit(2);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switch (fork())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case -1 : printf (“\n Ошибка fork!”); _exit(3);</w:t>
      </w:r>
    </w:p>
    <w:p w:rsidR="00526ACB" w:rsidRPr="00687FE1" w:rsidRDefault="00526ACB" w:rsidP="00526ACB">
      <w:pPr>
        <w:overflowPunct w:val="0"/>
        <w:autoSpaceDE w:val="0"/>
        <w:autoSpaceDN w:val="0"/>
        <w:adjustRightInd w:val="0"/>
        <w:textAlignment w:val="baseline"/>
        <w:rPr>
          <w:i/>
          <w:noProof/>
          <w:sz w:val="28"/>
          <w:szCs w:val="20"/>
        </w:rPr>
      </w:pPr>
      <w:r w:rsidRPr="00687FE1">
        <w:rPr>
          <w:i/>
          <w:noProof/>
          <w:sz w:val="28"/>
          <w:szCs w:val="20"/>
        </w:rPr>
        <w:t xml:space="preserve">     case 0  : child(pfd);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defaut : paret(pfd);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ind w:firstLine="567"/>
        <w:jc w:val="both"/>
        <w:textAlignment w:val="baseline"/>
        <w:rPr>
          <w:i/>
          <w:noProof/>
          <w:sz w:val="28"/>
          <w:szCs w:val="20"/>
        </w:rPr>
      </w:pPr>
    </w:p>
    <w:p w:rsidR="00526ACB" w:rsidRPr="00687FE1" w:rsidRDefault="00526ACB" w:rsidP="00526ACB">
      <w:pPr>
        <w:overflowPunct w:val="0"/>
        <w:autoSpaceDE w:val="0"/>
        <w:autoSpaceDN w:val="0"/>
        <w:adjustRightInd w:val="0"/>
        <w:ind w:firstLine="567"/>
        <w:jc w:val="both"/>
        <w:textAlignment w:val="baseline"/>
        <w:rPr>
          <w:i/>
          <w:noProof/>
          <w:sz w:val="28"/>
          <w:szCs w:val="20"/>
          <w:u w:val="single"/>
        </w:rPr>
      </w:pPr>
      <w:r w:rsidRPr="00687FE1">
        <w:rPr>
          <w:i/>
          <w:noProof/>
          <w:sz w:val="28"/>
          <w:szCs w:val="20"/>
          <w:u w:val="single"/>
        </w:rPr>
        <w:t>Прототип:</w:t>
      </w:r>
    </w:p>
    <w:p w:rsidR="00526ACB" w:rsidRPr="00687FE1" w:rsidRDefault="00526ACB" w:rsidP="00526ACB">
      <w:pPr>
        <w:overflowPunct w:val="0"/>
        <w:autoSpaceDE w:val="0"/>
        <w:autoSpaceDN w:val="0"/>
        <w:adjustRightInd w:val="0"/>
        <w:ind w:firstLine="360"/>
        <w:jc w:val="both"/>
        <w:textAlignment w:val="baseline"/>
        <w:rPr>
          <w:i/>
          <w:noProof/>
          <w:sz w:val="28"/>
          <w:szCs w:val="20"/>
        </w:rPr>
      </w:pPr>
      <w:r w:rsidRPr="00687FE1">
        <w:rPr>
          <w:i/>
          <w:noProof/>
          <w:sz w:val="28"/>
          <w:szCs w:val="20"/>
        </w:rPr>
        <w:t>#include &lt;sys/time.h&gt;</w:t>
      </w:r>
    </w:p>
    <w:p w:rsidR="00526ACB" w:rsidRPr="00687FE1" w:rsidRDefault="00526ACB" w:rsidP="00526ACB">
      <w:pPr>
        <w:overflowPunct w:val="0"/>
        <w:autoSpaceDE w:val="0"/>
        <w:autoSpaceDN w:val="0"/>
        <w:adjustRightInd w:val="0"/>
        <w:ind w:left="360"/>
        <w:jc w:val="both"/>
        <w:textAlignment w:val="baseline"/>
        <w:rPr>
          <w:noProof/>
          <w:sz w:val="28"/>
          <w:szCs w:val="20"/>
        </w:rPr>
      </w:pPr>
      <w:r w:rsidRPr="00687FE1">
        <w:rPr>
          <w:i/>
          <w:noProof/>
          <w:sz w:val="28"/>
          <w:szCs w:val="20"/>
        </w:rPr>
        <w:lastRenderedPageBreak/>
        <w:t>int select (int nfds, fd_set * readfds, fd_set * writefds, fd_set * errorfds, struct timeval *timeout)</w:t>
      </w:r>
      <w:r w:rsidRPr="00687FE1">
        <w:rPr>
          <w:noProof/>
          <w:sz w:val="28"/>
          <w:szCs w:val="20"/>
        </w:rPr>
        <w:t xml:space="preserve"> - системныйвызов, показывающий, какиедескрипторыиззаданныхнаборовготовыдлячтения, записиилиожидаютобработкуошибок. </w:t>
      </w:r>
    </w:p>
    <w:p w:rsidR="00526ACB" w:rsidRPr="00687FE1" w:rsidRDefault="00526ACB" w:rsidP="00526ACB">
      <w:pPr>
        <w:overflowPunct w:val="0"/>
        <w:autoSpaceDE w:val="0"/>
        <w:autoSpaceDN w:val="0"/>
        <w:adjustRightInd w:val="0"/>
        <w:ind w:left="567"/>
        <w:jc w:val="both"/>
        <w:textAlignment w:val="baseline"/>
        <w:rPr>
          <w:i/>
          <w:noProof/>
          <w:sz w:val="28"/>
          <w:szCs w:val="20"/>
        </w:rPr>
      </w:pPr>
    </w:p>
    <w:p w:rsidR="00526ACB" w:rsidRPr="00687FE1" w:rsidRDefault="00526ACB" w:rsidP="00526ACB">
      <w:pPr>
        <w:overflowPunct w:val="0"/>
        <w:autoSpaceDE w:val="0"/>
        <w:autoSpaceDN w:val="0"/>
        <w:adjustRightInd w:val="0"/>
        <w:ind w:left="567"/>
        <w:jc w:val="both"/>
        <w:textAlignment w:val="baseline"/>
        <w:rPr>
          <w:i/>
          <w:noProof/>
          <w:sz w:val="28"/>
          <w:szCs w:val="20"/>
        </w:rPr>
      </w:pPr>
      <w:r w:rsidRPr="00687FE1">
        <w:rPr>
          <w:i/>
          <w:noProof/>
          <w:sz w:val="28"/>
          <w:szCs w:val="20"/>
        </w:rPr>
        <w:t>struct timeval</w:t>
      </w:r>
    </w:p>
    <w:p w:rsidR="00526ACB" w:rsidRPr="00687FE1" w:rsidRDefault="00526ACB" w:rsidP="00526ACB">
      <w:pPr>
        <w:overflowPunct w:val="0"/>
        <w:autoSpaceDE w:val="0"/>
        <w:autoSpaceDN w:val="0"/>
        <w:adjustRightInd w:val="0"/>
        <w:ind w:left="567"/>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ind w:left="567"/>
        <w:jc w:val="both"/>
        <w:textAlignment w:val="baseline"/>
        <w:rPr>
          <w:i/>
          <w:noProof/>
          <w:sz w:val="28"/>
          <w:szCs w:val="20"/>
        </w:rPr>
      </w:pPr>
      <w:r w:rsidRPr="00687FE1">
        <w:rPr>
          <w:i/>
          <w:noProof/>
          <w:sz w:val="28"/>
          <w:szCs w:val="20"/>
        </w:rPr>
        <w:t xml:space="preserve">  long tv_sec;</w:t>
      </w:r>
    </w:p>
    <w:p w:rsidR="00526ACB" w:rsidRPr="00687FE1" w:rsidRDefault="00526ACB" w:rsidP="00526ACB">
      <w:pPr>
        <w:overflowPunct w:val="0"/>
        <w:autoSpaceDE w:val="0"/>
        <w:autoSpaceDN w:val="0"/>
        <w:adjustRightInd w:val="0"/>
        <w:ind w:left="567"/>
        <w:jc w:val="both"/>
        <w:textAlignment w:val="baseline"/>
        <w:rPr>
          <w:i/>
          <w:noProof/>
          <w:sz w:val="28"/>
          <w:szCs w:val="20"/>
        </w:rPr>
      </w:pPr>
      <w:r w:rsidRPr="00687FE1">
        <w:rPr>
          <w:i/>
          <w:noProof/>
          <w:sz w:val="28"/>
          <w:szCs w:val="20"/>
        </w:rPr>
        <w:t xml:space="preserve">  long tv_usec;</w:t>
      </w:r>
    </w:p>
    <w:p w:rsidR="00526ACB" w:rsidRPr="00687FE1" w:rsidRDefault="00526ACB" w:rsidP="00526ACB">
      <w:pPr>
        <w:overflowPunct w:val="0"/>
        <w:autoSpaceDE w:val="0"/>
        <w:autoSpaceDN w:val="0"/>
        <w:adjustRightInd w:val="0"/>
        <w:ind w:left="567"/>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ind w:left="567"/>
        <w:jc w:val="both"/>
        <w:textAlignment w:val="baseline"/>
        <w:rPr>
          <w:i/>
          <w:noProof/>
          <w:sz w:val="28"/>
          <w:szCs w:val="20"/>
        </w:rPr>
      </w:pPr>
    </w:p>
    <w:p w:rsidR="00526ACB" w:rsidRPr="00687FE1" w:rsidRDefault="00526ACB" w:rsidP="00526ACB">
      <w:pPr>
        <w:overflowPunct w:val="0"/>
        <w:autoSpaceDE w:val="0"/>
        <w:autoSpaceDN w:val="0"/>
        <w:adjustRightInd w:val="0"/>
        <w:ind w:left="567"/>
        <w:jc w:val="both"/>
        <w:textAlignment w:val="baseline"/>
        <w:rPr>
          <w:i/>
          <w:noProof/>
          <w:sz w:val="28"/>
          <w:szCs w:val="20"/>
        </w:rPr>
      </w:pPr>
      <w:r w:rsidRPr="00687FE1">
        <w:rPr>
          <w:i/>
          <w:noProof/>
          <w:sz w:val="28"/>
          <w:szCs w:val="20"/>
        </w:rPr>
        <w:t>void FD_ZERO(fd_set *fdset);        // инициализациябитовоймаскинулями</w:t>
      </w:r>
    </w:p>
    <w:p w:rsidR="00526ACB" w:rsidRPr="00687FE1" w:rsidRDefault="00526ACB" w:rsidP="00526ACB">
      <w:pPr>
        <w:overflowPunct w:val="0"/>
        <w:autoSpaceDE w:val="0"/>
        <w:autoSpaceDN w:val="0"/>
        <w:adjustRightInd w:val="0"/>
        <w:ind w:left="567"/>
        <w:jc w:val="both"/>
        <w:textAlignment w:val="baseline"/>
        <w:rPr>
          <w:i/>
          <w:noProof/>
          <w:sz w:val="28"/>
          <w:szCs w:val="20"/>
        </w:rPr>
      </w:pPr>
      <w:r w:rsidRPr="00687FE1">
        <w:rPr>
          <w:i/>
          <w:noProof/>
          <w:sz w:val="28"/>
          <w:szCs w:val="20"/>
        </w:rPr>
        <w:t>void FD_SET(int fd, fd_set *fdset)  // установкабита fd ( вединицу )</w:t>
      </w:r>
    </w:p>
    <w:p w:rsidR="00526ACB" w:rsidRPr="00687FE1" w:rsidRDefault="00526ACB" w:rsidP="00526ACB">
      <w:pPr>
        <w:overflowPunct w:val="0"/>
        <w:autoSpaceDE w:val="0"/>
        <w:autoSpaceDN w:val="0"/>
        <w:adjustRightInd w:val="0"/>
        <w:ind w:left="567"/>
        <w:jc w:val="both"/>
        <w:textAlignment w:val="baseline"/>
        <w:rPr>
          <w:i/>
          <w:noProof/>
          <w:sz w:val="28"/>
          <w:szCs w:val="20"/>
        </w:rPr>
      </w:pPr>
      <w:r w:rsidRPr="00687FE1">
        <w:rPr>
          <w:i/>
          <w:noProof/>
          <w:sz w:val="28"/>
          <w:szCs w:val="20"/>
        </w:rPr>
        <w:t>int FD_ISSET(int fd,fd_set *fdset)  // проверкабита fd</w:t>
      </w:r>
    </w:p>
    <w:p w:rsidR="00526ACB" w:rsidRPr="00687FE1" w:rsidRDefault="00526ACB" w:rsidP="00526ACB">
      <w:pPr>
        <w:overflowPunct w:val="0"/>
        <w:autoSpaceDE w:val="0"/>
        <w:autoSpaceDN w:val="0"/>
        <w:adjustRightInd w:val="0"/>
        <w:ind w:left="567"/>
        <w:jc w:val="both"/>
        <w:textAlignment w:val="baseline"/>
        <w:rPr>
          <w:i/>
          <w:noProof/>
          <w:sz w:val="28"/>
          <w:szCs w:val="20"/>
        </w:rPr>
      </w:pPr>
      <w:r w:rsidRPr="00687FE1">
        <w:rPr>
          <w:i/>
          <w:noProof/>
          <w:sz w:val="28"/>
          <w:szCs w:val="20"/>
        </w:rPr>
        <w:t>void FD_CLR(int fd,fd_set *fdseе) // сбитьбит fd ( нулём )</w:t>
      </w:r>
    </w:p>
    <w:p w:rsidR="00526ACB" w:rsidRPr="00687FE1" w:rsidRDefault="00526ACB" w:rsidP="00526ACB">
      <w:pPr>
        <w:overflowPunct w:val="0"/>
        <w:autoSpaceDE w:val="0"/>
        <w:autoSpaceDN w:val="0"/>
        <w:adjustRightInd w:val="0"/>
        <w:ind w:left="360" w:firstLine="207"/>
        <w:jc w:val="both"/>
        <w:textAlignment w:val="baseline"/>
        <w:rPr>
          <w:noProof/>
          <w:sz w:val="28"/>
          <w:szCs w:val="20"/>
        </w:rPr>
      </w:pPr>
    </w:p>
    <w:p w:rsidR="00526ACB" w:rsidRPr="00F5449A" w:rsidRDefault="00526ACB" w:rsidP="00526ACB">
      <w:pPr>
        <w:overflowPunct w:val="0"/>
        <w:autoSpaceDE w:val="0"/>
        <w:autoSpaceDN w:val="0"/>
        <w:adjustRightInd w:val="0"/>
        <w:ind w:left="360" w:firstLine="207"/>
        <w:jc w:val="both"/>
        <w:textAlignment w:val="baseline"/>
        <w:rPr>
          <w:noProof/>
          <w:sz w:val="28"/>
          <w:szCs w:val="20"/>
          <w:lang w:val="ru-RU"/>
        </w:rPr>
      </w:pPr>
      <w:r w:rsidRPr="00F5449A">
        <w:rPr>
          <w:noProof/>
          <w:sz w:val="28"/>
          <w:szCs w:val="20"/>
          <w:lang w:val="ru-RU"/>
        </w:rPr>
        <w:t xml:space="preserve">Первый параметр – число дескрипторов файлов, которые могут представлять интерес для процесса. Можно использовать </w:t>
      </w:r>
      <w:r w:rsidRPr="00687FE1">
        <w:rPr>
          <w:noProof/>
          <w:sz w:val="28"/>
          <w:szCs w:val="20"/>
        </w:rPr>
        <w:t>FD</w:t>
      </w:r>
      <w:r w:rsidRPr="00F5449A">
        <w:rPr>
          <w:noProof/>
          <w:sz w:val="28"/>
          <w:szCs w:val="20"/>
          <w:lang w:val="ru-RU"/>
        </w:rPr>
        <w:t>_</w:t>
      </w:r>
      <w:r w:rsidRPr="00687FE1">
        <w:rPr>
          <w:noProof/>
          <w:sz w:val="28"/>
          <w:szCs w:val="20"/>
        </w:rPr>
        <w:t>SETSIZE</w:t>
      </w:r>
      <w:r w:rsidRPr="00F5449A">
        <w:rPr>
          <w:noProof/>
          <w:sz w:val="28"/>
          <w:szCs w:val="20"/>
          <w:lang w:val="ru-RU"/>
        </w:rPr>
        <w:t xml:space="preserve"> ( максимальное число дескрипторов файлов, которые могут быть переданы вызовом </w:t>
      </w:r>
      <w:r w:rsidRPr="00687FE1">
        <w:rPr>
          <w:noProof/>
          <w:sz w:val="28"/>
          <w:szCs w:val="20"/>
        </w:rPr>
        <w:t>select</w:t>
      </w:r>
      <w:r w:rsidRPr="00F5449A">
        <w:rPr>
          <w:noProof/>
          <w:sz w:val="28"/>
          <w:szCs w:val="20"/>
          <w:lang w:val="ru-RU"/>
        </w:rPr>
        <w:t xml:space="preserve"> ).По умолчанию уже существует три дескриптора – </w:t>
      </w:r>
      <w:r w:rsidRPr="00687FE1">
        <w:rPr>
          <w:noProof/>
          <w:sz w:val="28"/>
          <w:szCs w:val="20"/>
        </w:rPr>
        <w:t>stdin</w:t>
      </w:r>
      <w:r w:rsidRPr="00F5449A">
        <w:rPr>
          <w:noProof/>
          <w:sz w:val="28"/>
          <w:szCs w:val="20"/>
          <w:lang w:val="ru-RU"/>
        </w:rPr>
        <w:t xml:space="preserve">, </w:t>
      </w:r>
      <w:r w:rsidRPr="00687FE1">
        <w:rPr>
          <w:noProof/>
          <w:sz w:val="28"/>
          <w:szCs w:val="20"/>
        </w:rPr>
        <w:t>stdout</w:t>
      </w:r>
      <w:r w:rsidRPr="00F5449A">
        <w:rPr>
          <w:noProof/>
          <w:sz w:val="28"/>
          <w:szCs w:val="20"/>
          <w:lang w:val="ru-RU"/>
        </w:rPr>
        <w:t xml:space="preserve">, </w:t>
      </w:r>
      <w:r w:rsidRPr="00687FE1">
        <w:rPr>
          <w:noProof/>
          <w:sz w:val="28"/>
          <w:szCs w:val="20"/>
        </w:rPr>
        <w:t>stderr</w:t>
      </w:r>
      <w:r w:rsidRPr="00F5449A">
        <w:rPr>
          <w:noProof/>
          <w:sz w:val="28"/>
          <w:szCs w:val="20"/>
          <w:lang w:val="ru-RU"/>
        </w:rPr>
        <w:t xml:space="preserve">. Тип </w:t>
      </w:r>
      <w:r w:rsidRPr="00687FE1">
        <w:rPr>
          <w:noProof/>
          <w:sz w:val="28"/>
          <w:szCs w:val="20"/>
        </w:rPr>
        <w:t>fd</w:t>
      </w:r>
      <w:r w:rsidRPr="00F5449A">
        <w:rPr>
          <w:noProof/>
          <w:sz w:val="28"/>
          <w:szCs w:val="20"/>
          <w:lang w:val="ru-RU"/>
        </w:rPr>
        <w:t>_</w:t>
      </w:r>
      <w:r w:rsidRPr="00687FE1">
        <w:rPr>
          <w:noProof/>
          <w:sz w:val="28"/>
          <w:szCs w:val="20"/>
        </w:rPr>
        <w:t>set</w:t>
      </w:r>
      <w:r w:rsidRPr="00F5449A">
        <w:rPr>
          <w:noProof/>
          <w:sz w:val="28"/>
          <w:szCs w:val="20"/>
          <w:lang w:val="ru-RU"/>
        </w:rPr>
        <w:t xml:space="preserve"> используется для определения размера переменной для хранения битового вектора ( маски ), в которой каждый бит соответствует дескриптору файла ( 1 – да, 0 – нет ).</w:t>
      </w:r>
    </w:p>
    <w:p w:rsidR="00526ACB" w:rsidRPr="00F5449A" w:rsidRDefault="00526ACB" w:rsidP="00526ACB">
      <w:pPr>
        <w:overflowPunct w:val="0"/>
        <w:autoSpaceDE w:val="0"/>
        <w:autoSpaceDN w:val="0"/>
        <w:adjustRightInd w:val="0"/>
        <w:ind w:left="360" w:firstLine="207"/>
        <w:jc w:val="both"/>
        <w:textAlignment w:val="baseline"/>
        <w:rPr>
          <w:noProof/>
          <w:sz w:val="28"/>
          <w:szCs w:val="20"/>
          <w:lang w:val="ru-RU"/>
        </w:rPr>
      </w:pPr>
      <w:r w:rsidRPr="00F5449A">
        <w:rPr>
          <w:noProof/>
          <w:sz w:val="28"/>
          <w:szCs w:val="20"/>
          <w:lang w:val="ru-RU"/>
        </w:rPr>
        <w:t xml:space="preserve">Если </w:t>
      </w:r>
      <w:r w:rsidRPr="00687FE1">
        <w:rPr>
          <w:noProof/>
          <w:sz w:val="28"/>
          <w:szCs w:val="20"/>
        </w:rPr>
        <w:t>structtimeval</w:t>
      </w:r>
      <w:r w:rsidRPr="00F5449A">
        <w:rPr>
          <w:noProof/>
          <w:sz w:val="28"/>
          <w:szCs w:val="20"/>
          <w:lang w:val="ru-RU"/>
        </w:rPr>
        <w:t xml:space="preserve"> равен нулю, то </w:t>
      </w:r>
      <w:r w:rsidRPr="00687FE1">
        <w:rPr>
          <w:noProof/>
          <w:sz w:val="28"/>
          <w:szCs w:val="20"/>
        </w:rPr>
        <w:t>select</w:t>
      </w:r>
      <w:r w:rsidRPr="00F5449A">
        <w:rPr>
          <w:noProof/>
          <w:sz w:val="28"/>
          <w:szCs w:val="20"/>
          <w:lang w:val="ru-RU"/>
        </w:rPr>
        <w:t xml:space="preserve"> немедленно завершится, иначе при не активных файловых дескрипторах возврат из вызова произойдёт через указанное время.</w:t>
      </w:r>
    </w:p>
    <w:p w:rsidR="00526ACB" w:rsidRPr="00F5449A" w:rsidRDefault="00526ACB" w:rsidP="00526ACB">
      <w:pPr>
        <w:overflowPunct w:val="0"/>
        <w:autoSpaceDE w:val="0"/>
        <w:autoSpaceDN w:val="0"/>
        <w:adjustRightInd w:val="0"/>
        <w:ind w:left="360" w:firstLine="207"/>
        <w:jc w:val="both"/>
        <w:textAlignment w:val="baseline"/>
        <w:rPr>
          <w:noProof/>
          <w:sz w:val="28"/>
          <w:szCs w:val="20"/>
          <w:lang w:val="ru-RU"/>
        </w:rPr>
      </w:pPr>
      <w:r w:rsidRPr="00F5449A">
        <w:rPr>
          <w:noProof/>
          <w:sz w:val="28"/>
          <w:szCs w:val="20"/>
          <w:lang w:val="ru-RU"/>
        </w:rPr>
        <w:t>Функция возвращает -1 при ошибке, 0 при истечении интервала ожидания, или число дескрипторов, обработанных процессом.</w:t>
      </w:r>
    </w:p>
    <w:p w:rsidR="00526ACB" w:rsidRPr="00F5449A" w:rsidRDefault="00526ACB" w:rsidP="00526ACB">
      <w:pPr>
        <w:overflowPunct w:val="0"/>
        <w:autoSpaceDE w:val="0"/>
        <w:autoSpaceDN w:val="0"/>
        <w:adjustRightInd w:val="0"/>
        <w:textAlignment w:val="baseline"/>
        <w:rPr>
          <w:i/>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i/>
          <w:noProof/>
          <w:sz w:val="28"/>
          <w:szCs w:val="20"/>
          <w:u w:val="single"/>
          <w:lang w:val="ru-RU"/>
        </w:rPr>
      </w:pPr>
      <w:r w:rsidRPr="00F5449A">
        <w:rPr>
          <w:i/>
          <w:noProof/>
          <w:sz w:val="28"/>
          <w:szCs w:val="20"/>
          <w:u w:val="single"/>
          <w:lang w:val="ru-RU"/>
        </w:rPr>
        <w:lastRenderedPageBreak/>
        <w:t>Пример:</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взаимодействие родительского процесса с 3 сыновьями через каналы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&lt;sys/time.h&gt;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&lt;sys/wait.h&gt;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#defin M_S 7</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char *msg1=”Привет”;</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char *msg2=”Пока!!”;</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void parent(int p[3][2])</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char buf[M_S],ch;</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fd_set set,sset;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int i;</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for (i=0;i&lt;3;i++) close(p[i][1]);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FD_ZERO(&amp;sset);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FD_SET(0,&amp;sset);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for (i=0;i&lt;3;i++) FD_SET(p[i][0],&amp;sset);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while (set=sset,select(p[2][0]+1,&amp;set,NULL,NULL,NULL)&gt;0)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(FD_ISSET(0,&amp;set)) printf(“Изстандартноговвода\n”);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read(0,&amp;ch,1);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printf(“%c\n”,ch);</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for (i=0;i&lt;3;i++)</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(FD_ISSET(p[i][0],&amp;set))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read(p[i][0].buf,M_S]&gt;0)</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lastRenderedPageBreak/>
        <w:t xml:space="preserve">             printf</w:t>
      </w:r>
      <w:r w:rsidRPr="00F5449A">
        <w:rPr>
          <w:i/>
          <w:noProof/>
          <w:sz w:val="28"/>
          <w:szCs w:val="20"/>
          <w:lang w:val="ru-RU"/>
        </w:rPr>
        <w:t>(Сообщение от сына %</w:t>
      </w:r>
      <w:r w:rsidRPr="00687FE1">
        <w:rPr>
          <w:i/>
          <w:noProof/>
          <w:sz w:val="28"/>
          <w:szCs w:val="20"/>
        </w:rPr>
        <w:t>d</w:t>
      </w:r>
      <w:r w:rsidRPr="00F5449A">
        <w:rPr>
          <w:i/>
          <w:noProof/>
          <w:sz w:val="28"/>
          <w:szCs w:val="20"/>
          <w:lang w:val="ru-RU"/>
        </w:rPr>
        <w:t>\</w:t>
      </w:r>
      <w:r w:rsidRPr="00687FE1">
        <w:rPr>
          <w:i/>
          <w:noProof/>
          <w:sz w:val="28"/>
          <w:szCs w:val="20"/>
        </w:rPr>
        <w:t>nMSG</w:t>
      </w:r>
      <w:r w:rsidRPr="00F5449A">
        <w:rPr>
          <w:i/>
          <w:noProof/>
          <w:sz w:val="28"/>
          <w:szCs w:val="20"/>
          <w:lang w:val="ru-RU"/>
        </w:rPr>
        <w:t>=&amp;</w:t>
      </w:r>
      <w:r w:rsidRPr="00687FE1">
        <w:rPr>
          <w:i/>
          <w:noProof/>
          <w:sz w:val="28"/>
          <w:szCs w:val="20"/>
        </w:rPr>
        <w:t>s</w:t>
      </w:r>
      <w:r w:rsidRPr="00F5449A">
        <w:rPr>
          <w:i/>
          <w:noProof/>
          <w:sz w:val="28"/>
          <w:szCs w:val="20"/>
          <w:lang w:val="ru-RU"/>
        </w:rPr>
        <w:t>\</w:t>
      </w:r>
      <w:r w:rsidRPr="00687FE1">
        <w:rPr>
          <w:i/>
          <w:noProof/>
          <w:sz w:val="28"/>
          <w:szCs w:val="20"/>
        </w:rPr>
        <w:t>n</w:t>
      </w:r>
      <w:r w:rsidRPr="00F5449A">
        <w:rPr>
          <w:i/>
          <w:noProof/>
          <w:sz w:val="28"/>
          <w:szCs w:val="20"/>
          <w:lang w:val="ru-RU"/>
        </w:rPr>
        <w:t>”,</w:t>
      </w:r>
      <w:r w:rsidRPr="00687FE1">
        <w:rPr>
          <w:i/>
          <w:noProof/>
          <w:sz w:val="28"/>
          <w:szCs w:val="20"/>
        </w:rPr>
        <w:t>I</w:t>
      </w:r>
      <w:r w:rsidRPr="00F5449A">
        <w:rPr>
          <w:i/>
          <w:noProof/>
          <w:sz w:val="28"/>
          <w:szCs w:val="20"/>
          <w:lang w:val="ru-RU"/>
        </w:rPr>
        <w:t>,</w:t>
      </w:r>
      <w:r w:rsidRPr="00687FE1">
        <w:rPr>
          <w:i/>
          <w:noProof/>
          <w:sz w:val="28"/>
          <w:szCs w:val="20"/>
        </w:rPr>
        <w:t>buf</w:t>
      </w:r>
      <w:r w:rsidRPr="00F5449A">
        <w:rPr>
          <w:i/>
          <w:noProof/>
          <w:sz w:val="28"/>
          <w:szCs w:val="20"/>
          <w:lang w:val="ru-RU"/>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if (waitpid(-1,NULL,WNOHANG)==-1) return;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child(int p[2])</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int i;</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close(p[0]);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for (i=0;i&lt;2;i++)</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write(p[1],msg1,M_S);</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sleep(1);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write(p[1],msg2,M_S);</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exit(0);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main()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int pip[3][2],i;</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for (i=0;i&lt;3;i++)</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pipe(pip[i]);</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switch (fork())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lastRenderedPageBreak/>
        <w:t xml:space="preserve">      case -1 : printf(“Ошибка fork\n”); exit(1);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case 0  : child(pip[i]);</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parent(pip);</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 xml:space="preserve"> exit</w:t>
      </w:r>
      <w:r w:rsidRPr="00F5449A">
        <w:rPr>
          <w:i/>
          <w:noProof/>
          <w:sz w:val="28"/>
          <w:szCs w:val="20"/>
          <w:lang w:val="ru-RU"/>
        </w:rPr>
        <w:t>(0)</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ind w:left="360" w:firstLine="207"/>
        <w:jc w:val="both"/>
        <w:textAlignment w:val="baseline"/>
        <w:rPr>
          <w:noProof/>
          <w:sz w:val="28"/>
          <w:szCs w:val="20"/>
          <w:lang w:val="ru-RU"/>
        </w:rPr>
      </w:pPr>
    </w:p>
    <w:p w:rsidR="00526ACB" w:rsidRPr="00F5449A" w:rsidRDefault="00526ACB" w:rsidP="00526ACB">
      <w:pPr>
        <w:overflowPunct w:val="0"/>
        <w:autoSpaceDE w:val="0"/>
        <w:autoSpaceDN w:val="0"/>
        <w:adjustRightInd w:val="0"/>
        <w:ind w:firstLine="426"/>
        <w:jc w:val="both"/>
        <w:textAlignment w:val="baseline"/>
        <w:rPr>
          <w:noProof/>
          <w:sz w:val="28"/>
          <w:szCs w:val="20"/>
          <w:lang w:val="ru-RU"/>
        </w:rPr>
      </w:pPr>
      <w:r w:rsidRPr="00F5449A">
        <w:rPr>
          <w:noProof/>
          <w:sz w:val="28"/>
          <w:szCs w:val="20"/>
          <w:lang w:val="ru-RU"/>
        </w:rPr>
        <w:t>С помощью именованых каналов можно устанавливать связь не только с родственными процессами.</w:t>
      </w:r>
    </w:p>
    <w:p w:rsidR="00526ACB" w:rsidRPr="00F5449A" w:rsidRDefault="00526ACB" w:rsidP="00526ACB">
      <w:pPr>
        <w:overflowPunct w:val="0"/>
        <w:autoSpaceDE w:val="0"/>
        <w:autoSpaceDN w:val="0"/>
        <w:adjustRightInd w:val="0"/>
        <w:ind w:firstLine="426"/>
        <w:jc w:val="both"/>
        <w:textAlignment w:val="baseline"/>
        <w:rPr>
          <w:noProof/>
          <w:sz w:val="28"/>
          <w:szCs w:val="20"/>
          <w:lang w:val="ru-RU"/>
        </w:rPr>
      </w:pPr>
    </w:p>
    <w:p w:rsidR="00526ACB" w:rsidRPr="00687FE1" w:rsidRDefault="00526ACB" w:rsidP="00526ACB">
      <w:pPr>
        <w:overflowPunct w:val="0"/>
        <w:autoSpaceDE w:val="0"/>
        <w:autoSpaceDN w:val="0"/>
        <w:adjustRightInd w:val="0"/>
        <w:jc w:val="both"/>
        <w:textAlignment w:val="baseline"/>
        <w:rPr>
          <w:i/>
          <w:noProof/>
          <w:sz w:val="28"/>
          <w:szCs w:val="20"/>
          <w:u w:val="single"/>
        </w:rPr>
      </w:pPr>
      <w:r w:rsidRPr="00F5449A">
        <w:rPr>
          <w:i/>
          <w:noProof/>
          <w:sz w:val="28"/>
          <w:szCs w:val="20"/>
          <w:lang w:val="ru-RU"/>
        </w:rPr>
        <w:tab/>
      </w:r>
      <w:r w:rsidRPr="00687FE1">
        <w:rPr>
          <w:i/>
          <w:noProof/>
          <w:sz w:val="28"/>
          <w:szCs w:val="20"/>
          <w:u w:val="single"/>
        </w:rPr>
        <w:t>Прототип:</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&lt;sys/types.h&gt;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&lt;sys/stat.h&gt;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mkfifol (const char *pathname, mode_t mode);</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F5449A" w:rsidRDefault="00526ACB" w:rsidP="00526ACB">
      <w:pPr>
        <w:overflowPunct w:val="0"/>
        <w:autoSpaceDE w:val="0"/>
        <w:autoSpaceDN w:val="0"/>
        <w:adjustRightInd w:val="0"/>
        <w:ind w:firstLine="567"/>
        <w:jc w:val="both"/>
        <w:textAlignment w:val="baseline"/>
        <w:rPr>
          <w:i/>
          <w:noProof/>
          <w:sz w:val="28"/>
          <w:szCs w:val="20"/>
          <w:u w:val="single"/>
          <w:lang w:val="ru-RU"/>
        </w:rPr>
      </w:pPr>
      <w:r w:rsidRPr="00F5449A">
        <w:rPr>
          <w:i/>
          <w:noProof/>
          <w:sz w:val="28"/>
          <w:szCs w:val="20"/>
          <w:u w:val="single"/>
          <w:lang w:val="ru-RU"/>
        </w:rPr>
        <w:t>Пример использования:</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intfd</w:t>
      </w: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mkfifo</w:t>
      </w:r>
      <w:r w:rsidRPr="00F5449A">
        <w:rPr>
          <w:i/>
          <w:noProof/>
          <w:sz w:val="28"/>
          <w:szCs w:val="20"/>
          <w:lang w:val="ru-RU"/>
        </w:rPr>
        <w:t>(“/</w:t>
      </w:r>
      <w:r w:rsidRPr="00687FE1">
        <w:rPr>
          <w:i/>
          <w:noProof/>
          <w:sz w:val="28"/>
          <w:szCs w:val="20"/>
        </w:rPr>
        <w:t>tmp</w:t>
      </w:r>
      <w:r w:rsidRPr="00F5449A">
        <w:rPr>
          <w:i/>
          <w:noProof/>
          <w:sz w:val="28"/>
          <w:szCs w:val="20"/>
          <w:lang w:val="ru-RU"/>
        </w:rPr>
        <w:t>/</w:t>
      </w:r>
      <w:r w:rsidRPr="00687FE1">
        <w:rPr>
          <w:i/>
          <w:noProof/>
          <w:sz w:val="28"/>
          <w:szCs w:val="20"/>
        </w:rPr>
        <w:t>fifo</w:t>
      </w:r>
      <w:r w:rsidRPr="00F5449A">
        <w:rPr>
          <w:i/>
          <w:noProof/>
          <w:sz w:val="28"/>
          <w:szCs w:val="20"/>
          <w:lang w:val="ru-RU"/>
        </w:rPr>
        <w:t>1”,0666);</w:t>
      </w:r>
    </w:p>
    <w:p w:rsidR="00526ACB" w:rsidRPr="00687FE1" w:rsidRDefault="00526ACB" w:rsidP="00CF45FA">
      <w:pPr>
        <w:numPr>
          <w:ilvl w:val="0"/>
          <w:numId w:val="13"/>
        </w:numPr>
        <w:overflowPunct w:val="0"/>
        <w:autoSpaceDE w:val="0"/>
        <w:autoSpaceDN w:val="0"/>
        <w:adjustRightInd w:val="0"/>
        <w:spacing w:after="0" w:line="240" w:lineRule="auto"/>
        <w:jc w:val="both"/>
        <w:textAlignment w:val="baseline"/>
        <w:rPr>
          <w:i/>
          <w:noProof/>
          <w:sz w:val="28"/>
          <w:szCs w:val="20"/>
        </w:rPr>
      </w:pPr>
      <w:r w:rsidRPr="00687FE1">
        <w:rPr>
          <w:i/>
          <w:noProof/>
          <w:sz w:val="28"/>
          <w:szCs w:val="20"/>
        </w:rPr>
        <w:t>fd=open(“/tmp/fifo1”,O_WRONLY);</w:t>
      </w:r>
    </w:p>
    <w:p w:rsidR="00526ACB" w:rsidRPr="00687FE1" w:rsidRDefault="00526ACB" w:rsidP="00CF45FA">
      <w:pPr>
        <w:numPr>
          <w:ilvl w:val="0"/>
          <w:numId w:val="13"/>
        </w:numPr>
        <w:overflowPunct w:val="0"/>
        <w:autoSpaceDE w:val="0"/>
        <w:autoSpaceDN w:val="0"/>
        <w:adjustRightInd w:val="0"/>
        <w:spacing w:after="0" w:line="240" w:lineRule="auto"/>
        <w:jc w:val="both"/>
        <w:textAlignment w:val="baseline"/>
        <w:rPr>
          <w:i/>
          <w:noProof/>
          <w:sz w:val="28"/>
          <w:szCs w:val="20"/>
        </w:rPr>
      </w:pPr>
      <w:r w:rsidRPr="00687FE1">
        <w:rPr>
          <w:i/>
          <w:noProof/>
          <w:sz w:val="28"/>
          <w:szCs w:val="20"/>
        </w:rPr>
        <w:t>if ((fd=open(“/tmp/fifo1”,O_WRONLY|O_NONBLOCK))==-1)</w:t>
      </w:r>
    </w:p>
    <w:p w:rsidR="00526ACB" w:rsidRPr="00F5449A" w:rsidRDefault="00526ACB" w:rsidP="00526ACB">
      <w:pPr>
        <w:overflowPunct w:val="0"/>
        <w:autoSpaceDE w:val="0"/>
        <w:autoSpaceDN w:val="0"/>
        <w:adjustRightInd w:val="0"/>
        <w:ind w:left="1134"/>
        <w:jc w:val="both"/>
        <w:textAlignment w:val="baseline"/>
        <w:rPr>
          <w:i/>
          <w:noProof/>
          <w:sz w:val="28"/>
          <w:szCs w:val="20"/>
          <w:lang w:val="ru-RU"/>
        </w:rPr>
      </w:pPr>
      <w:r w:rsidRPr="00687FE1">
        <w:rPr>
          <w:i/>
          <w:noProof/>
          <w:sz w:val="28"/>
          <w:szCs w:val="20"/>
        </w:rPr>
        <w:t>printf</w:t>
      </w:r>
      <w:r w:rsidRPr="00F5449A">
        <w:rPr>
          <w:i/>
          <w:noProof/>
          <w:sz w:val="28"/>
          <w:szCs w:val="20"/>
          <w:lang w:val="ru-RU"/>
        </w:rPr>
        <w:t xml:space="preserve">(“Ошибка </w:t>
      </w:r>
      <w:r w:rsidRPr="00687FE1">
        <w:rPr>
          <w:i/>
          <w:noProof/>
          <w:sz w:val="28"/>
          <w:szCs w:val="20"/>
        </w:rPr>
        <w:t>open</w:t>
      </w:r>
      <w:r w:rsidRPr="00F5449A">
        <w:rPr>
          <w:i/>
          <w:noProof/>
          <w:sz w:val="28"/>
          <w:szCs w:val="20"/>
          <w:lang w:val="ru-RU"/>
        </w:rPr>
        <w:t xml:space="preserve"> для канала </w:t>
      </w:r>
      <w:r w:rsidRPr="00687FE1">
        <w:rPr>
          <w:i/>
          <w:noProof/>
          <w:sz w:val="28"/>
          <w:szCs w:val="20"/>
        </w:rPr>
        <w:t>FIFO</w:t>
      </w:r>
      <w:r w:rsidRPr="00F5449A">
        <w:rPr>
          <w:i/>
          <w:noProof/>
          <w:sz w:val="28"/>
          <w:szCs w:val="20"/>
          <w:lang w:val="ru-RU"/>
        </w:rPr>
        <w:t>\</w:t>
      </w:r>
      <w:r w:rsidRPr="00687FE1">
        <w:rPr>
          <w:i/>
          <w:noProof/>
          <w:sz w:val="28"/>
          <w:szCs w:val="20"/>
        </w:rPr>
        <w:t>n</w:t>
      </w:r>
      <w:r w:rsidRPr="00F5449A">
        <w:rPr>
          <w:i/>
          <w:noProof/>
          <w:sz w:val="28"/>
          <w:szCs w:val="20"/>
          <w:lang w:val="ru-RU"/>
        </w:rPr>
        <w:t>”);</w:t>
      </w:r>
    </w:p>
    <w:p w:rsidR="00526ACB" w:rsidRPr="00F5449A" w:rsidRDefault="00526ACB" w:rsidP="00526ACB">
      <w:pPr>
        <w:overflowPunct w:val="0"/>
        <w:autoSpaceDE w:val="0"/>
        <w:autoSpaceDN w:val="0"/>
        <w:adjustRightInd w:val="0"/>
        <w:ind w:left="1134"/>
        <w:jc w:val="both"/>
        <w:textAlignment w:val="baseline"/>
        <w:rPr>
          <w:i/>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Данные команды будут по-разному себя вести. В первом случае процесс ожидает, пока другой процесс не откроет канал для противоположного действия. Во втором случае в </w:t>
      </w:r>
      <w:r w:rsidRPr="00687FE1">
        <w:rPr>
          <w:noProof/>
          <w:sz w:val="28"/>
          <w:szCs w:val="20"/>
        </w:rPr>
        <w:t>errno</w:t>
      </w:r>
      <w:r w:rsidRPr="00F5449A">
        <w:rPr>
          <w:noProof/>
          <w:sz w:val="28"/>
          <w:szCs w:val="20"/>
          <w:lang w:val="ru-RU"/>
        </w:rPr>
        <w:t>::=</w:t>
      </w:r>
      <w:r w:rsidRPr="00687FE1">
        <w:rPr>
          <w:noProof/>
          <w:sz w:val="28"/>
          <w:szCs w:val="20"/>
        </w:rPr>
        <w:t>ENXIO</w:t>
      </w:r>
      <w:r w:rsidRPr="00F5449A">
        <w:rPr>
          <w:noProof/>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i/>
          <w:noProof/>
          <w:sz w:val="28"/>
          <w:szCs w:val="20"/>
          <w:lang w:val="ru-RU"/>
        </w:rPr>
      </w:pPr>
      <w:r w:rsidRPr="00F5449A">
        <w:rPr>
          <w:i/>
          <w:noProof/>
          <w:sz w:val="28"/>
          <w:szCs w:val="20"/>
          <w:lang w:val="ru-RU"/>
        </w:rPr>
        <w:lastRenderedPageBreak/>
        <w:t>Пример:</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использование именнованых каналов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&lt;fcntl.h&gt;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&lt;stdio.h&gt;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&lt;errno.h&gt;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#define M_S 64</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char *fifo=”FIFO_1”</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main(int argc, char *argv[])</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int fd,j,n_w;</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char ms_buf[M_S];</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 xml:space="preserve">  if</w:t>
      </w:r>
      <w:r w:rsidRPr="00F5449A">
        <w:rPr>
          <w:i/>
          <w:noProof/>
          <w:sz w:val="28"/>
          <w:szCs w:val="20"/>
          <w:lang w:val="ru-RU"/>
        </w:rPr>
        <w:t xml:space="preserve"> (</w:t>
      </w:r>
      <w:r w:rsidRPr="00687FE1">
        <w:rPr>
          <w:i/>
          <w:noProof/>
          <w:sz w:val="28"/>
          <w:szCs w:val="20"/>
        </w:rPr>
        <w:t>argc</w:t>
      </w:r>
      <w:r w:rsidRPr="00F5449A">
        <w:rPr>
          <w:i/>
          <w:noProof/>
          <w:sz w:val="28"/>
          <w:szCs w:val="20"/>
          <w:lang w:val="ru-RU"/>
        </w:rPr>
        <w:t xml:space="preserve">&lt;2) { </w:t>
      </w:r>
      <w:r w:rsidRPr="00687FE1">
        <w:rPr>
          <w:i/>
          <w:noProof/>
          <w:sz w:val="28"/>
          <w:szCs w:val="20"/>
        </w:rPr>
        <w:t>printf</w:t>
      </w:r>
      <w:r w:rsidRPr="00F5449A">
        <w:rPr>
          <w:i/>
          <w:noProof/>
          <w:sz w:val="28"/>
          <w:szCs w:val="20"/>
          <w:lang w:val="ru-RU"/>
        </w:rPr>
        <w:t>(“Нет передаваемого сообщения”\</w:t>
      </w:r>
      <w:r w:rsidRPr="00687FE1">
        <w:rPr>
          <w:i/>
          <w:noProof/>
          <w:sz w:val="28"/>
          <w:szCs w:val="20"/>
        </w:rPr>
        <w:t>n</w:t>
      </w:r>
      <w:r w:rsidRPr="00F5449A">
        <w:rPr>
          <w:i/>
          <w:noProof/>
          <w:sz w:val="28"/>
          <w:szCs w:val="20"/>
          <w:lang w:val="ru-RU"/>
        </w:rPr>
        <w:t xml:space="preserve">”); </w:t>
      </w:r>
      <w:r w:rsidRPr="00687FE1">
        <w:rPr>
          <w:i/>
          <w:noProof/>
          <w:sz w:val="28"/>
          <w:szCs w:val="20"/>
        </w:rPr>
        <w:t>exit</w:t>
      </w:r>
      <w:r w:rsidRPr="00F5449A">
        <w:rPr>
          <w:i/>
          <w:noProof/>
          <w:sz w:val="28"/>
          <w:szCs w:val="20"/>
          <w:lang w:val="ru-RU"/>
        </w:rPr>
        <w:t>(1);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if ((fd=open(fifo,O_WRONLY|O_NONBLOCK))&lt;0)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 printf(“Ошибкавызова open для fifo”); exit(2);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for (j=1;j&lt;argc;j++)</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(strlen(argv[j])&gt;M_S-1)</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w:t>
      </w:r>
      <w:r w:rsidRPr="00687FE1">
        <w:rPr>
          <w:i/>
          <w:noProof/>
          <w:sz w:val="28"/>
          <w:szCs w:val="20"/>
        </w:rPr>
        <w:t>printf</w:t>
      </w:r>
      <w:r w:rsidRPr="00F5449A">
        <w:rPr>
          <w:i/>
          <w:noProof/>
          <w:sz w:val="28"/>
          <w:szCs w:val="20"/>
          <w:lang w:val="ru-RU"/>
        </w:rPr>
        <w:t>(“Шлишком длинное сообщение %</w:t>
      </w:r>
      <w:r w:rsidRPr="00687FE1">
        <w:rPr>
          <w:i/>
          <w:noProof/>
          <w:sz w:val="28"/>
          <w:szCs w:val="20"/>
        </w:rPr>
        <w:t>s</w:t>
      </w:r>
      <w:r w:rsidRPr="00F5449A">
        <w:rPr>
          <w:i/>
          <w:noProof/>
          <w:sz w:val="28"/>
          <w:szCs w:val="20"/>
          <w:lang w:val="ru-RU"/>
        </w:rPr>
        <w:t>\</w:t>
      </w:r>
      <w:r w:rsidRPr="00687FE1">
        <w:rPr>
          <w:i/>
          <w:noProof/>
          <w:sz w:val="28"/>
          <w:szCs w:val="20"/>
        </w:rPr>
        <w:t>n</w:t>
      </w:r>
      <w:r w:rsidRPr="00F5449A">
        <w:rPr>
          <w:i/>
          <w:noProof/>
          <w:sz w:val="28"/>
          <w:szCs w:val="20"/>
          <w:lang w:val="ru-RU"/>
        </w:rPr>
        <w:t>”,</w:t>
      </w:r>
      <w:r w:rsidRPr="00687FE1">
        <w:rPr>
          <w:i/>
          <w:noProof/>
          <w:sz w:val="28"/>
          <w:szCs w:val="20"/>
        </w:rPr>
        <w:t>argv</w:t>
      </w:r>
      <w:r w:rsidRPr="00F5449A">
        <w:rPr>
          <w:i/>
          <w:noProof/>
          <w:sz w:val="28"/>
          <w:szCs w:val="20"/>
          <w:lang w:val="ru-RU"/>
        </w:rPr>
        <w:t>[</w:t>
      </w:r>
      <w:r w:rsidRPr="00687FE1">
        <w:rPr>
          <w:i/>
          <w:noProof/>
          <w:sz w:val="28"/>
          <w:szCs w:val="20"/>
        </w:rPr>
        <w:t>j</w:t>
      </w:r>
      <w:r w:rsidRPr="00F5449A">
        <w:rPr>
          <w:i/>
          <w:noProof/>
          <w:sz w:val="28"/>
          <w:szCs w:val="20"/>
          <w:lang w:val="ru-RU"/>
        </w:rPr>
        <w:t xml:space="preserve">]); </w:t>
      </w:r>
      <w:r w:rsidRPr="00687FE1">
        <w:rPr>
          <w:i/>
          <w:noProof/>
          <w:sz w:val="28"/>
          <w:szCs w:val="20"/>
        </w:rPr>
        <w:t>continue</w:t>
      </w:r>
      <w:r w:rsidRPr="00F5449A">
        <w:rPr>
          <w:i/>
          <w:noProof/>
          <w:sz w:val="28"/>
          <w:szCs w:val="20"/>
          <w:lang w:val="ru-RU"/>
        </w:rPr>
        <w:t>;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strcpy(ms_buf,argv[j]);</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((n_w=write(fd,ms_buf,M_S))==-1)</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w:t>
      </w:r>
      <w:r w:rsidRPr="00687FE1">
        <w:rPr>
          <w:i/>
          <w:noProof/>
          <w:sz w:val="28"/>
          <w:szCs w:val="20"/>
        </w:rPr>
        <w:t>printf</w:t>
      </w:r>
      <w:r w:rsidRPr="00F5449A">
        <w:rPr>
          <w:i/>
          <w:noProof/>
          <w:sz w:val="28"/>
          <w:szCs w:val="20"/>
          <w:lang w:val="ru-RU"/>
        </w:rPr>
        <w:t>(“Ошибка записи сообщения\</w:t>
      </w:r>
      <w:r w:rsidRPr="00687FE1">
        <w:rPr>
          <w:i/>
          <w:noProof/>
          <w:sz w:val="28"/>
          <w:szCs w:val="20"/>
        </w:rPr>
        <w:t>n</w:t>
      </w:r>
      <w:r w:rsidRPr="00F5449A">
        <w:rPr>
          <w:i/>
          <w:noProof/>
          <w:sz w:val="28"/>
          <w:szCs w:val="20"/>
          <w:lang w:val="ru-RU"/>
        </w:rPr>
        <w:t xml:space="preserve">”); </w:t>
      </w:r>
      <w:r w:rsidRPr="00687FE1">
        <w:rPr>
          <w:i/>
          <w:noProof/>
          <w:sz w:val="28"/>
          <w:szCs w:val="20"/>
        </w:rPr>
        <w:t>exit</w:t>
      </w:r>
      <w:r w:rsidRPr="00F5449A">
        <w:rPr>
          <w:i/>
          <w:noProof/>
          <w:sz w:val="28"/>
          <w:szCs w:val="20"/>
          <w:lang w:val="ru-RU"/>
        </w:rPr>
        <w:t>(3);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exit(0);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ind w:left="1647"/>
        <w:jc w:val="both"/>
        <w:textAlignment w:val="baseline"/>
        <w:rPr>
          <w:i/>
          <w:noProof/>
          <w:sz w:val="28"/>
          <w:szCs w:val="20"/>
        </w:rPr>
      </w:pPr>
      <w:r w:rsidRPr="00687FE1">
        <w:rPr>
          <w:i/>
          <w:noProof/>
          <w:sz w:val="28"/>
          <w:szCs w:val="20"/>
        </w:rPr>
        <w:t>- - -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lastRenderedPageBreak/>
        <w:t>main(int argc&lt; char *argv[])</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int fd,i;</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char ms_buf[M_S];</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(mrfifo(fifo,0666)==-1)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 printf(“Ошибкаприоткрытии fifo\n”); exit(2);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for (i=0;i&lt;20;i++)</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(read(fd,ms_buf,M_S)&lt;0)</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w:t>
      </w:r>
      <w:r w:rsidRPr="00687FE1">
        <w:rPr>
          <w:i/>
          <w:noProof/>
          <w:sz w:val="28"/>
          <w:szCs w:val="20"/>
        </w:rPr>
        <w:t>printf</w:t>
      </w:r>
      <w:r w:rsidRPr="00F5449A">
        <w:rPr>
          <w:i/>
          <w:noProof/>
          <w:sz w:val="28"/>
          <w:szCs w:val="20"/>
          <w:lang w:val="ru-RU"/>
        </w:rPr>
        <w:t>(“Ошибка чтения из канала\</w:t>
      </w:r>
      <w:r w:rsidRPr="00687FE1">
        <w:rPr>
          <w:i/>
          <w:noProof/>
          <w:sz w:val="28"/>
          <w:szCs w:val="20"/>
        </w:rPr>
        <w:t>n</w:t>
      </w:r>
      <w:r w:rsidRPr="00F5449A">
        <w:rPr>
          <w:i/>
          <w:noProof/>
          <w:sz w:val="28"/>
          <w:szCs w:val="20"/>
          <w:lang w:val="ru-RU"/>
        </w:rPr>
        <w:t xml:space="preserve">”); </w:t>
      </w:r>
      <w:r w:rsidRPr="00687FE1">
        <w:rPr>
          <w:i/>
          <w:noProof/>
          <w:sz w:val="28"/>
          <w:szCs w:val="20"/>
        </w:rPr>
        <w:t>exit</w:t>
      </w:r>
      <w:r w:rsidRPr="00F5449A">
        <w:rPr>
          <w:i/>
          <w:noProof/>
          <w:sz w:val="28"/>
          <w:szCs w:val="20"/>
          <w:lang w:val="ru-RU"/>
        </w:rPr>
        <w:t>(3); }</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printf</w:t>
      </w:r>
      <w:r w:rsidRPr="00F5449A">
        <w:rPr>
          <w:i/>
          <w:noProof/>
          <w:sz w:val="28"/>
          <w:szCs w:val="20"/>
          <w:lang w:val="ru-RU"/>
        </w:rPr>
        <w:t>(“Получено сообщение:%</w:t>
      </w:r>
      <w:r w:rsidRPr="00687FE1">
        <w:rPr>
          <w:i/>
          <w:noProof/>
          <w:sz w:val="28"/>
          <w:szCs w:val="20"/>
        </w:rPr>
        <w:t>s</w:t>
      </w:r>
      <w:r w:rsidRPr="00F5449A">
        <w:rPr>
          <w:i/>
          <w:noProof/>
          <w:sz w:val="28"/>
          <w:szCs w:val="20"/>
          <w:lang w:val="ru-RU"/>
        </w:rPr>
        <w:t>\</w:t>
      </w:r>
      <w:r w:rsidRPr="00687FE1">
        <w:rPr>
          <w:i/>
          <w:noProof/>
          <w:sz w:val="28"/>
          <w:szCs w:val="20"/>
        </w:rPr>
        <w:t>n</w:t>
      </w:r>
      <w:r w:rsidRPr="00F5449A">
        <w:rPr>
          <w:i/>
          <w:noProof/>
          <w:sz w:val="28"/>
          <w:szCs w:val="20"/>
          <w:lang w:val="ru-RU"/>
        </w:rPr>
        <w:t>”,</w:t>
      </w:r>
      <w:r w:rsidRPr="00687FE1">
        <w:rPr>
          <w:i/>
          <w:noProof/>
          <w:sz w:val="28"/>
          <w:szCs w:val="20"/>
        </w:rPr>
        <w:t>ms</w:t>
      </w:r>
      <w:r w:rsidRPr="00F5449A">
        <w:rPr>
          <w:i/>
          <w:noProof/>
          <w:sz w:val="28"/>
          <w:szCs w:val="20"/>
          <w:lang w:val="ru-RU"/>
        </w:rPr>
        <w:t>_</w:t>
      </w:r>
      <w:r w:rsidRPr="00687FE1">
        <w:rPr>
          <w:i/>
          <w:noProof/>
          <w:sz w:val="28"/>
          <w:szCs w:val="20"/>
        </w:rPr>
        <w:t>buf</w:t>
      </w: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exit</w:t>
      </w:r>
      <w:r w:rsidRPr="00F5449A">
        <w:rPr>
          <w:i/>
          <w:noProof/>
          <w:sz w:val="28"/>
          <w:szCs w:val="20"/>
          <w:lang w:val="ru-RU"/>
        </w:rPr>
        <w:t>(0);</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keepNext/>
        <w:overflowPunct w:val="0"/>
        <w:autoSpaceDE w:val="0"/>
        <w:autoSpaceDN w:val="0"/>
        <w:adjustRightInd w:val="0"/>
        <w:textAlignment w:val="baseline"/>
        <w:rPr>
          <w:noProof/>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noProof/>
          <w:sz w:val="26"/>
          <w:szCs w:val="26"/>
          <w:lang w:val="ru-RU"/>
        </w:rPr>
      </w:pPr>
      <w:bookmarkStart w:id="103" w:name="_Toc215646294"/>
      <w:r w:rsidRPr="00F5449A">
        <w:rPr>
          <w:rFonts w:ascii="Arial" w:hAnsi="Arial" w:cs="Arial"/>
          <w:b/>
          <w:bCs/>
          <w:caps/>
          <w:noProof/>
          <w:sz w:val="26"/>
          <w:szCs w:val="26"/>
          <w:lang w:val="ru-RU"/>
        </w:rPr>
        <w:t>В</w:t>
      </w:r>
      <w:r w:rsidRPr="00F5449A">
        <w:rPr>
          <w:rFonts w:ascii="Arial" w:hAnsi="Arial" w:cs="Arial"/>
          <w:b/>
          <w:bCs/>
          <w:noProof/>
          <w:sz w:val="26"/>
          <w:szCs w:val="26"/>
          <w:lang w:val="ru-RU"/>
        </w:rPr>
        <w:t>заимодействие  процессов с использованием сигналов</w:t>
      </w:r>
      <w:bookmarkEnd w:id="103"/>
    </w:p>
    <w:p w:rsidR="00526ACB" w:rsidRPr="00F5449A" w:rsidRDefault="00526ACB" w:rsidP="00CF45FA">
      <w:pPr>
        <w:numPr>
          <w:ilvl w:val="0"/>
          <w:numId w:val="4"/>
        </w:numPr>
        <w:overflowPunct w:val="0"/>
        <w:autoSpaceDE w:val="0"/>
        <w:autoSpaceDN w:val="0"/>
        <w:adjustRightInd w:val="0"/>
        <w:spacing w:after="0" w:line="240" w:lineRule="auto"/>
        <w:ind w:left="0" w:firstLine="567"/>
        <w:jc w:val="both"/>
        <w:textAlignment w:val="baseline"/>
        <w:rPr>
          <w:noProof/>
          <w:sz w:val="28"/>
          <w:szCs w:val="20"/>
          <w:lang w:val="ru-RU"/>
        </w:rPr>
      </w:pPr>
    </w:p>
    <w:p w:rsidR="00526ACB" w:rsidRPr="00F5449A" w:rsidRDefault="00526ACB" w:rsidP="00CF45FA">
      <w:pPr>
        <w:numPr>
          <w:ilvl w:val="0"/>
          <w:numId w:val="4"/>
        </w:numPr>
        <w:overflowPunct w:val="0"/>
        <w:autoSpaceDE w:val="0"/>
        <w:autoSpaceDN w:val="0"/>
        <w:adjustRightInd w:val="0"/>
        <w:spacing w:after="0" w:line="240" w:lineRule="auto"/>
        <w:ind w:left="0" w:firstLine="567"/>
        <w:jc w:val="both"/>
        <w:textAlignment w:val="baseline"/>
        <w:rPr>
          <w:noProof/>
          <w:sz w:val="28"/>
          <w:szCs w:val="20"/>
          <w:lang w:val="ru-RU"/>
        </w:rPr>
      </w:pPr>
      <w:r w:rsidRPr="00F5449A">
        <w:rPr>
          <w:noProof/>
          <w:sz w:val="28"/>
          <w:szCs w:val="20"/>
          <w:lang w:val="ru-RU"/>
        </w:rPr>
        <w:t>Сигналы являются средством передачи уведомления о некотором произошедшем событии между процессами или между ядром системы и процессами. Сигналы рассматриваются как форма межпроцессорного взаимодействия, хотя по сути напоминают прерывания, генерируемые при нарушении нормального выполнения процесса. Каждый сигнал имеет уникальное имя и имеются два системных вызова для генерации сигналов.</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687FE1" w:rsidRDefault="00526ACB" w:rsidP="00526ACB">
      <w:pPr>
        <w:overflowPunct w:val="0"/>
        <w:autoSpaceDE w:val="0"/>
        <w:autoSpaceDN w:val="0"/>
        <w:adjustRightInd w:val="0"/>
        <w:jc w:val="both"/>
        <w:textAlignment w:val="baseline"/>
        <w:rPr>
          <w:i/>
          <w:noProof/>
          <w:sz w:val="28"/>
          <w:szCs w:val="20"/>
          <w:u w:val="single"/>
        </w:rPr>
      </w:pPr>
      <w:r w:rsidRPr="00F5449A">
        <w:rPr>
          <w:i/>
          <w:noProof/>
          <w:sz w:val="28"/>
          <w:szCs w:val="20"/>
          <w:lang w:val="ru-RU"/>
        </w:rPr>
        <w:tab/>
      </w:r>
      <w:r w:rsidRPr="00687FE1">
        <w:rPr>
          <w:i/>
          <w:noProof/>
          <w:sz w:val="28"/>
          <w:szCs w:val="20"/>
          <w:u w:val="single"/>
        </w:rPr>
        <w:t>Прототипы:</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&lt;sys/types.h&gt;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&lt;signal.h&gt;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kill (pid_t pid, int sig);</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lastRenderedPageBreak/>
        <w:t>int</w:t>
      </w:r>
      <w:r w:rsidRPr="00F5449A">
        <w:rPr>
          <w:i/>
          <w:noProof/>
          <w:sz w:val="28"/>
          <w:szCs w:val="20"/>
          <w:lang w:val="ru-RU"/>
        </w:rPr>
        <w:t xml:space="preserve"> </w:t>
      </w:r>
      <w:r w:rsidRPr="00687FE1">
        <w:rPr>
          <w:i/>
          <w:noProof/>
          <w:sz w:val="28"/>
          <w:szCs w:val="20"/>
        </w:rPr>
        <w:t>raise</w:t>
      </w:r>
      <w:r w:rsidRPr="00F5449A">
        <w:rPr>
          <w:i/>
          <w:noProof/>
          <w:sz w:val="28"/>
          <w:szCs w:val="20"/>
          <w:lang w:val="ru-RU"/>
        </w:rPr>
        <w:t xml:space="preserve"> (</w:t>
      </w:r>
      <w:r w:rsidRPr="00687FE1">
        <w:rPr>
          <w:i/>
          <w:noProof/>
          <w:sz w:val="28"/>
          <w:szCs w:val="20"/>
        </w:rPr>
        <w:t>int</w:t>
      </w:r>
      <w:r w:rsidRPr="00F5449A">
        <w:rPr>
          <w:i/>
          <w:noProof/>
          <w:sz w:val="28"/>
          <w:szCs w:val="20"/>
          <w:lang w:val="ru-RU"/>
        </w:rPr>
        <w:t xml:space="preserve"> </w:t>
      </w:r>
      <w:r w:rsidRPr="00687FE1">
        <w:rPr>
          <w:i/>
          <w:noProof/>
          <w:sz w:val="28"/>
          <w:szCs w:val="20"/>
        </w:rPr>
        <w:t>sig</w:t>
      </w:r>
      <w:r w:rsidRPr="00F5449A">
        <w:rPr>
          <w:i/>
          <w:noProof/>
          <w:sz w:val="28"/>
          <w:szCs w:val="20"/>
          <w:lang w:val="ru-RU"/>
        </w:rPr>
        <w:t>);</w:t>
      </w:r>
    </w:p>
    <w:p w:rsidR="00526ACB" w:rsidRPr="00F5449A" w:rsidRDefault="00526ACB" w:rsidP="00526ACB">
      <w:pPr>
        <w:overflowPunct w:val="0"/>
        <w:autoSpaceDE w:val="0"/>
        <w:autoSpaceDN w:val="0"/>
        <w:adjustRightInd w:val="0"/>
        <w:ind w:firstLine="708"/>
        <w:jc w:val="both"/>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Системный вызов </w:t>
      </w:r>
      <w:r w:rsidRPr="00687FE1">
        <w:rPr>
          <w:b/>
          <w:noProof/>
          <w:sz w:val="28"/>
          <w:szCs w:val="20"/>
        </w:rPr>
        <w:t>kill</w:t>
      </w:r>
      <w:r w:rsidRPr="00F5449A">
        <w:rPr>
          <w:noProof/>
          <w:sz w:val="28"/>
          <w:szCs w:val="20"/>
          <w:lang w:val="ru-RU"/>
        </w:rPr>
        <w:t xml:space="preserve"> посылает сигнал процессу или группе процессов. Тип сигнала определяется аргументом </w:t>
      </w:r>
      <w:r w:rsidRPr="00687FE1">
        <w:rPr>
          <w:b/>
          <w:noProof/>
          <w:sz w:val="28"/>
          <w:szCs w:val="20"/>
        </w:rPr>
        <w:t>sig</w:t>
      </w:r>
      <w:r w:rsidRPr="00F5449A">
        <w:rPr>
          <w:noProof/>
          <w:sz w:val="28"/>
          <w:szCs w:val="20"/>
          <w:lang w:val="ru-RU"/>
        </w:rPr>
        <w:t>, а первый аргумент определяет, кому посылается сигнал.</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Если </w:t>
      </w:r>
      <w:r w:rsidRPr="00687FE1">
        <w:rPr>
          <w:i/>
          <w:noProof/>
          <w:sz w:val="28"/>
          <w:szCs w:val="20"/>
        </w:rPr>
        <w:t>PID</w:t>
      </w:r>
      <w:r w:rsidRPr="00F5449A">
        <w:rPr>
          <w:i/>
          <w:noProof/>
          <w:sz w:val="28"/>
          <w:szCs w:val="20"/>
          <w:lang w:val="ru-RU"/>
        </w:rPr>
        <w:t>&gt;0</w:t>
      </w:r>
      <w:r w:rsidRPr="00F5449A">
        <w:rPr>
          <w:noProof/>
          <w:sz w:val="28"/>
          <w:szCs w:val="20"/>
          <w:lang w:val="ru-RU"/>
        </w:rPr>
        <w:t xml:space="preserve">, сигнал посылается процессу, идентификатор которого равен </w:t>
      </w:r>
      <w:r w:rsidRPr="00687FE1">
        <w:rPr>
          <w:noProof/>
          <w:sz w:val="28"/>
          <w:szCs w:val="20"/>
        </w:rPr>
        <w:t>PID</w:t>
      </w:r>
      <w:r w:rsidRPr="00F5449A">
        <w:rPr>
          <w:noProof/>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Если </w:t>
      </w:r>
      <w:r w:rsidRPr="00687FE1">
        <w:rPr>
          <w:i/>
          <w:noProof/>
          <w:sz w:val="28"/>
          <w:szCs w:val="20"/>
        </w:rPr>
        <w:t>PID</w:t>
      </w:r>
      <w:r w:rsidRPr="00F5449A">
        <w:rPr>
          <w:i/>
          <w:noProof/>
          <w:sz w:val="28"/>
          <w:szCs w:val="20"/>
          <w:lang w:val="ru-RU"/>
        </w:rPr>
        <w:t>=0</w:t>
      </w:r>
      <w:r w:rsidRPr="00F5449A">
        <w:rPr>
          <w:noProof/>
          <w:sz w:val="28"/>
          <w:szCs w:val="20"/>
          <w:lang w:val="ru-RU"/>
        </w:rPr>
        <w:t>, то сигнал посылается всем процессам из группы процессов, к которой принадлежит процесс, посылающий сигнал.</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Если </w:t>
      </w:r>
      <w:r w:rsidRPr="00687FE1">
        <w:rPr>
          <w:i/>
          <w:noProof/>
          <w:sz w:val="28"/>
          <w:szCs w:val="20"/>
        </w:rPr>
        <w:t>PID</w:t>
      </w:r>
      <w:r w:rsidRPr="00F5449A">
        <w:rPr>
          <w:i/>
          <w:noProof/>
          <w:sz w:val="28"/>
          <w:szCs w:val="20"/>
          <w:lang w:val="ru-RU"/>
        </w:rPr>
        <w:t>&lt;1</w:t>
      </w:r>
      <w:r w:rsidRPr="00F5449A">
        <w:rPr>
          <w:noProof/>
          <w:sz w:val="28"/>
          <w:szCs w:val="20"/>
          <w:lang w:val="ru-RU"/>
        </w:rPr>
        <w:t xml:space="preserve">, то сигнал посылается всем процессам, идентификатор группы которых равен абсолютному значению </w:t>
      </w:r>
      <w:r w:rsidRPr="00687FE1">
        <w:rPr>
          <w:noProof/>
          <w:sz w:val="28"/>
          <w:szCs w:val="20"/>
        </w:rPr>
        <w:t>pid</w:t>
      </w:r>
      <w:r w:rsidRPr="00F5449A">
        <w:rPr>
          <w:noProof/>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Второй системный вызов </w:t>
      </w:r>
      <w:r w:rsidRPr="00687FE1">
        <w:rPr>
          <w:b/>
          <w:noProof/>
          <w:sz w:val="28"/>
          <w:szCs w:val="20"/>
        </w:rPr>
        <w:t>raise</w:t>
      </w:r>
      <w:r w:rsidRPr="00F5449A">
        <w:rPr>
          <w:noProof/>
          <w:sz w:val="28"/>
          <w:szCs w:val="20"/>
          <w:lang w:val="ru-RU"/>
        </w:rPr>
        <w:t xml:space="preserve"> предназначается для генерации сигнала </w:t>
      </w:r>
      <w:r w:rsidRPr="00687FE1">
        <w:rPr>
          <w:b/>
          <w:noProof/>
          <w:sz w:val="28"/>
          <w:szCs w:val="20"/>
        </w:rPr>
        <w:t>sig</w:t>
      </w:r>
      <w:r w:rsidRPr="00F5449A">
        <w:rPr>
          <w:noProof/>
          <w:sz w:val="28"/>
          <w:szCs w:val="20"/>
          <w:lang w:val="ru-RU"/>
        </w:rPr>
        <w:t xml:space="preserve"> для текущего процесса.</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Системные вызовы возвращают 0 в случае успешной посылки сигнала. </w:t>
      </w:r>
      <w:r w:rsidRPr="00687FE1">
        <w:rPr>
          <w:b/>
          <w:noProof/>
          <w:sz w:val="28"/>
          <w:szCs w:val="20"/>
        </w:rPr>
        <w:t>Kill</w:t>
      </w:r>
      <w:r w:rsidRPr="00F5449A">
        <w:rPr>
          <w:noProof/>
          <w:sz w:val="28"/>
          <w:szCs w:val="20"/>
          <w:lang w:val="ru-RU"/>
        </w:rPr>
        <w:t xml:space="preserve"> в случае ошибки возвращает –1, а </w:t>
      </w:r>
      <w:r w:rsidRPr="00687FE1">
        <w:rPr>
          <w:b/>
          <w:noProof/>
          <w:sz w:val="28"/>
          <w:szCs w:val="20"/>
        </w:rPr>
        <w:t>raise</w:t>
      </w:r>
      <w:r w:rsidRPr="00F5449A">
        <w:rPr>
          <w:noProof/>
          <w:sz w:val="28"/>
          <w:szCs w:val="20"/>
          <w:lang w:val="ru-RU"/>
        </w:rPr>
        <w:t xml:space="preserve"> – ненулевое значение. </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В случае ошибки обнаруживаются ошибочные ситуации:</w:t>
      </w:r>
    </w:p>
    <w:p w:rsidR="00526ACB" w:rsidRPr="00F5449A" w:rsidRDefault="00526ACB" w:rsidP="00526ACB">
      <w:pPr>
        <w:keepNext/>
        <w:overflowPunct w:val="0"/>
        <w:autoSpaceDE w:val="0"/>
        <w:autoSpaceDN w:val="0"/>
        <w:adjustRightInd w:val="0"/>
        <w:ind w:firstLine="567"/>
        <w:jc w:val="both"/>
        <w:textAlignment w:val="baseline"/>
        <w:rPr>
          <w:noProof/>
          <w:sz w:val="28"/>
          <w:szCs w:val="20"/>
          <w:lang w:val="ru-RU"/>
        </w:rPr>
      </w:pPr>
      <w:r w:rsidRPr="00687FE1">
        <w:rPr>
          <w:i/>
          <w:noProof/>
          <w:sz w:val="28"/>
          <w:szCs w:val="20"/>
        </w:rPr>
        <w:t>EINVAL</w:t>
      </w:r>
      <w:r w:rsidRPr="00F5449A">
        <w:rPr>
          <w:noProof/>
          <w:sz w:val="28"/>
          <w:szCs w:val="20"/>
          <w:lang w:val="ru-RU"/>
        </w:rPr>
        <w:t xml:space="preserve"> - сигнал не является номером сигнала; </w:t>
      </w:r>
    </w:p>
    <w:p w:rsidR="00526ACB" w:rsidRPr="00F5449A" w:rsidRDefault="00526ACB" w:rsidP="00526ACB">
      <w:pPr>
        <w:keepNext/>
        <w:overflowPunct w:val="0"/>
        <w:autoSpaceDE w:val="0"/>
        <w:autoSpaceDN w:val="0"/>
        <w:adjustRightInd w:val="0"/>
        <w:ind w:firstLine="567"/>
        <w:jc w:val="both"/>
        <w:textAlignment w:val="baseline"/>
        <w:rPr>
          <w:noProof/>
          <w:sz w:val="28"/>
          <w:szCs w:val="20"/>
          <w:lang w:val="ru-RU"/>
        </w:rPr>
      </w:pPr>
      <w:r w:rsidRPr="00687FE1">
        <w:rPr>
          <w:i/>
          <w:noProof/>
          <w:sz w:val="28"/>
          <w:szCs w:val="20"/>
        </w:rPr>
        <w:t>EPERM</w:t>
      </w:r>
      <w:r w:rsidRPr="00F5449A">
        <w:rPr>
          <w:noProof/>
          <w:sz w:val="28"/>
          <w:szCs w:val="20"/>
          <w:lang w:val="ru-RU"/>
        </w:rPr>
        <w:t xml:space="preserve"> - процесс не правомочен посылать сигнал указанному принимающему процессу;</w:t>
      </w:r>
    </w:p>
    <w:p w:rsidR="00526ACB" w:rsidRPr="00F5449A" w:rsidRDefault="00526ACB" w:rsidP="00526ACB">
      <w:pPr>
        <w:keepNext/>
        <w:overflowPunct w:val="0"/>
        <w:autoSpaceDE w:val="0"/>
        <w:autoSpaceDN w:val="0"/>
        <w:adjustRightInd w:val="0"/>
        <w:ind w:firstLine="567"/>
        <w:jc w:val="both"/>
        <w:textAlignment w:val="baseline"/>
        <w:rPr>
          <w:noProof/>
          <w:sz w:val="28"/>
          <w:szCs w:val="20"/>
          <w:lang w:val="ru-RU"/>
        </w:rPr>
      </w:pPr>
      <w:r w:rsidRPr="00687FE1">
        <w:rPr>
          <w:i/>
          <w:noProof/>
          <w:sz w:val="28"/>
          <w:szCs w:val="20"/>
        </w:rPr>
        <w:t>ESRCH</w:t>
      </w:r>
      <w:r w:rsidRPr="00F5449A">
        <w:rPr>
          <w:noProof/>
          <w:sz w:val="28"/>
          <w:szCs w:val="20"/>
          <w:lang w:val="ru-RU"/>
        </w:rPr>
        <w:t xml:space="preserve"> - </w:t>
      </w:r>
      <w:r w:rsidRPr="00687FE1">
        <w:rPr>
          <w:noProof/>
          <w:sz w:val="28"/>
          <w:szCs w:val="20"/>
        </w:rPr>
        <w:t>pid</w:t>
      </w:r>
      <w:r w:rsidRPr="00F5449A">
        <w:rPr>
          <w:noProof/>
          <w:sz w:val="28"/>
          <w:szCs w:val="20"/>
          <w:lang w:val="ru-RU"/>
        </w:rPr>
        <w:t xml:space="preserve"> не является идентификатором процесса или группы процессов.</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К генерации сигнала могут привести следующие ситуации:</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1. Ядро посылает процессу или группе процессов сигнал при нажатии пользователем определенных клавиш или их комбинаций (например, </w:t>
      </w:r>
      <w:r w:rsidRPr="00687FE1">
        <w:rPr>
          <w:noProof/>
          <w:sz w:val="28"/>
          <w:szCs w:val="20"/>
        </w:rPr>
        <w:t>Ctrl</w:t>
      </w:r>
      <w:r w:rsidRPr="00F5449A">
        <w:rPr>
          <w:noProof/>
          <w:sz w:val="28"/>
          <w:szCs w:val="20"/>
          <w:lang w:val="ru-RU"/>
        </w:rPr>
        <w:t>-</w:t>
      </w:r>
      <w:r w:rsidRPr="00687FE1">
        <w:rPr>
          <w:noProof/>
          <w:sz w:val="28"/>
          <w:szCs w:val="20"/>
        </w:rPr>
        <w:t>C</w:t>
      </w:r>
      <w:r w:rsidRPr="00F5449A">
        <w:rPr>
          <w:noProof/>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2. Аппаратные особые ситуации (деление на 0, обращение к недопустимой области памяти, нарушение защиты памяти, отсутствие требуемой страницы в памяти и т.д.). Обычно эти ситуации определяются аппаратурой машины, и ядру операционной системы посылаются соответствующие уведомления, например, в виде прерывания, а ядро реагирует на такое событие отправкой соответствующего сигнала процессу, который находился в стадии выполнения, когда произошла особая ситуация.</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lastRenderedPageBreak/>
        <w:t xml:space="preserve">3. Определенные программные состояния системы или ее компонентов. Эти причины имеют чисто программный характер. К такой ситуации относится посылка сигнала по срабатыванию таймера, установленного с помощью специального системного вызова </w:t>
      </w:r>
      <w:r w:rsidRPr="00687FE1">
        <w:rPr>
          <w:b/>
          <w:noProof/>
          <w:sz w:val="28"/>
          <w:szCs w:val="20"/>
        </w:rPr>
        <w:t>alarm</w:t>
      </w:r>
      <w:r w:rsidRPr="00F5449A">
        <w:rPr>
          <w:noProof/>
          <w:sz w:val="28"/>
          <w:szCs w:val="20"/>
          <w:lang w:val="ru-RU"/>
        </w:rPr>
        <w:t xml:space="preserve">. </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При получении сигнала может быть выбрано одно из следующих действий реагирования:</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игнорирование сигнала;</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перехват и самостоятельная обработка сигнала;</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выполнение действия по умолчанию.</w:t>
      </w:r>
    </w:p>
    <w:p w:rsidR="00526ACB" w:rsidRPr="00F5449A" w:rsidRDefault="00526ACB" w:rsidP="00526ACB">
      <w:pPr>
        <w:widowControl w:val="0"/>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Есть два сигнала (</w:t>
      </w:r>
      <w:r w:rsidRPr="00687FE1">
        <w:rPr>
          <w:noProof/>
          <w:sz w:val="28"/>
          <w:szCs w:val="20"/>
        </w:rPr>
        <w:t>SIGKILL</w:t>
      </w:r>
      <w:r w:rsidRPr="00F5449A">
        <w:rPr>
          <w:noProof/>
          <w:sz w:val="28"/>
          <w:szCs w:val="20"/>
          <w:lang w:val="ru-RU"/>
        </w:rPr>
        <w:t xml:space="preserve"> и </w:t>
      </w:r>
      <w:r w:rsidRPr="00687FE1">
        <w:rPr>
          <w:noProof/>
          <w:sz w:val="28"/>
          <w:szCs w:val="20"/>
        </w:rPr>
        <w:t>SIGSTOP</w:t>
      </w:r>
      <w:r w:rsidRPr="00F5449A">
        <w:rPr>
          <w:noProof/>
          <w:sz w:val="28"/>
          <w:szCs w:val="20"/>
          <w:lang w:val="ru-RU"/>
        </w:rPr>
        <w:t>), которые невозможно ни игнорировать, ни перехватывать.</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Существует определенный набор сигналов. В качестве действия по умолчанию при получении сигнала могут быть:</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 завершение текущего процесса;</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 xml:space="preserve">- завершение и создание файла </w:t>
      </w:r>
      <w:r w:rsidRPr="00687FE1">
        <w:rPr>
          <w:b/>
          <w:noProof/>
          <w:sz w:val="28"/>
          <w:szCs w:val="20"/>
        </w:rPr>
        <w:t>core</w:t>
      </w:r>
      <w:r w:rsidRPr="00F5449A">
        <w:rPr>
          <w:noProof/>
          <w:sz w:val="28"/>
          <w:szCs w:val="20"/>
          <w:lang w:val="ru-RU"/>
        </w:rPr>
        <w:t>;</w:t>
      </w:r>
    </w:p>
    <w:p w:rsidR="00526ACB" w:rsidRPr="00F5449A" w:rsidRDefault="00526ACB" w:rsidP="00526ACB">
      <w:pPr>
        <w:overflowPunct w:val="0"/>
        <w:autoSpaceDE w:val="0"/>
        <w:autoSpaceDN w:val="0"/>
        <w:adjustRightInd w:val="0"/>
        <w:textAlignment w:val="baseline"/>
        <w:rPr>
          <w:noProof/>
          <w:sz w:val="28"/>
          <w:szCs w:val="20"/>
          <w:lang w:val="ru-RU"/>
        </w:rPr>
      </w:pPr>
      <w:r w:rsidRPr="00F5449A">
        <w:rPr>
          <w:noProof/>
          <w:sz w:val="28"/>
          <w:szCs w:val="20"/>
          <w:lang w:val="ru-RU"/>
        </w:rPr>
        <w:tab/>
        <w:t>- игнорирование.</w:t>
      </w:r>
    </w:p>
    <w:p w:rsidR="00526ACB" w:rsidRPr="00F5449A" w:rsidRDefault="00526ACB" w:rsidP="00526ACB">
      <w:pPr>
        <w:overflowPunct w:val="0"/>
        <w:autoSpaceDE w:val="0"/>
        <w:autoSpaceDN w:val="0"/>
        <w:adjustRightInd w:val="0"/>
        <w:textAlignment w:val="baseline"/>
        <w:rPr>
          <w:noProof/>
          <w:sz w:val="28"/>
          <w:szCs w:val="20"/>
          <w:lang w:val="ru-RU"/>
        </w:rPr>
      </w:pPr>
    </w:p>
    <w:p w:rsidR="00526ACB" w:rsidRPr="00F5449A" w:rsidRDefault="00526ACB" w:rsidP="00526ACB">
      <w:pPr>
        <w:tabs>
          <w:tab w:val="left" w:pos="-1985"/>
        </w:tabs>
        <w:overflowPunct w:val="0"/>
        <w:autoSpaceDE w:val="0"/>
        <w:autoSpaceDN w:val="0"/>
        <w:adjustRightInd w:val="0"/>
        <w:textAlignment w:val="baseline"/>
        <w:rPr>
          <w:noProof/>
          <w:sz w:val="28"/>
          <w:szCs w:val="20"/>
          <w:lang w:val="ru-RU"/>
        </w:rPr>
      </w:pPr>
      <w:r w:rsidRPr="00F5449A">
        <w:rPr>
          <w:noProof/>
          <w:sz w:val="28"/>
          <w:szCs w:val="20"/>
          <w:lang w:val="ru-RU"/>
        </w:rPr>
        <w:t xml:space="preserve">Таблица 1 - Основные сигналы ОС </w:t>
      </w:r>
      <w:r w:rsidRPr="00687FE1">
        <w:rPr>
          <w:noProof/>
          <w:sz w:val="28"/>
          <w:szCs w:val="20"/>
        </w:rPr>
        <w:t>UNIX</w:t>
      </w:r>
    </w:p>
    <w:p w:rsidR="00526ACB" w:rsidRPr="00F5449A" w:rsidRDefault="00526ACB" w:rsidP="00526ACB">
      <w:pPr>
        <w:tabs>
          <w:tab w:val="left" w:pos="-1985"/>
        </w:tabs>
        <w:overflowPunct w:val="0"/>
        <w:autoSpaceDE w:val="0"/>
        <w:autoSpaceDN w:val="0"/>
        <w:adjustRightInd w:val="0"/>
        <w:ind w:left="720"/>
        <w:jc w:val="both"/>
        <w:textAlignment w:val="baseline"/>
        <w:rPr>
          <w:noProof/>
          <w:sz w:val="28"/>
          <w:szCs w:val="20"/>
          <w:lang w:val="ru-RU"/>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1477"/>
        <w:gridCol w:w="2074"/>
        <w:gridCol w:w="5486"/>
      </w:tblGrid>
      <w:tr w:rsidR="00526ACB" w:rsidRPr="00687FE1" w:rsidTr="0064404F">
        <w:tc>
          <w:tcPr>
            <w:tcW w:w="534"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center"/>
              <w:textAlignment w:val="baseline"/>
              <w:rPr>
                <w:noProof/>
                <w:sz w:val="28"/>
                <w:szCs w:val="20"/>
                <w:lang w:val="ru-RU"/>
              </w:rPr>
            </w:pP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Название</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Действие по умолчанию</w:t>
            </w:r>
          </w:p>
        </w:tc>
        <w:tc>
          <w:tcPr>
            <w:tcW w:w="5486"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keepNext/>
              <w:overflowPunct w:val="0"/>
              <w:autoSpaceDE w:val="0"/>
              <w:autoSpaceDN w:val="0"/>
              <w:adjustRightInd w:val="0"/>
              <w:jc w:val="center"/>
              <w:textAlignment w:val="baseline"/>
              <w:rPr>
                <w:noProof/>
                <w:sz w:val="28"/>
                <w:szCs w:val="20"/>
              </w:rPr>
            </w:pPr>
            <w:r w:rsidRPr="00687FE1">
              <w:rPr>
                <w:noProof/>
                <w:sz w:val="28"/>
                <w:szCs w:val="20"/>
              </w:rPr>
              <w:t>Комментарии</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1</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SIGABRT</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 +core</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 xml:space="preserve">Сигнал отправляется, если процесс вызывает системный вызов </w:t>
            </w:r>
            <w:r w:rsidRPr="00687FE1">
              <w:rPr>
                <w:b/>
                <w:noProof/>
                <w:sz w:val="28"/>
                <w:szCs w:val="20"/>
              </w:rPr>
              <w:t>abort</w:t>
            </w:r>
            <w:r w:rsidRPr="00F5449A">
              <w:rPr>
                <w:noProof/>
                <w:sz w:val="28"/>
                <w:szCs w:val="20"/>
                <w:lang w:val="ru-RU"/>
              </w:rPr>
              <w:t>.</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2</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SIGALRM</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 xml:space="preserve">Сигнал отправляется, когда срабатывает таймер, ранее установленный с помощью системного вызова </w:t>
            </w:r>
            <w:r w:rsidRPr="00687FE1">
              <w:rPr>
                <w:b/>
                <w:noProof/>
                <w:sz w:val="28"/>
                <w:szCs w:val="20"/>
              </w:rPr>
              <w:t>alarm</w:t>
            </w:r>
            <w:r w:rsidRPr="00F5449A">
              <w:rPr>
                <w:noProof/>
                <w:sz w:val="28"/>
                <w:szCs w:val="20"/>
                <w:lang w:val="ru-RU"/>
              </w:rPr>
              <w:t xml:space="preserve">. </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3</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SIGBUS</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 +core</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 xml:space="preserve">Сигнал свидетельствует о некоторой аппаратной ошибке. Обычно отправляется при обращении к допустимому </w:t>
            </w:r>
            <w:r w:rsidRPr="00F5449A">
              <w:rPr>
                <w:noProof/>
                <w:sz w:val="28"/>
                <w:szCs w:val="20"/>
                <w:lang w:val="ru-RU"/>
              </w:rPr>
              <w:lastRenderedPageBreak/>
              <w:t>виртуальному адресу, для которого отсутствует соответствующая физическая страница.</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lastRenderedPageBreak/>
              <w:t>4</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SIGCHLD</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Игнорирование</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Сигнал, посылаемый родительскому процессу при завершении выполнения его потомка.</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5</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SIGEVG</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 +core</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Сигнал свидетельствует о попытке обращения к недопустимому адресу или к области памяти, для которой у процесса недостаточно привилегий.</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6</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SIGFPE</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 +core</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Сигнал свидетельствует о возникновении особых ситуаций, таких, как деление на ноль или переполнение операций с плавающей точкой.</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7</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SIGHUP</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Сигнал посылается лидеру сеанса, связанному с управляющим терминалом, когда ядро обнаруживает, что терминал отсоединился. Сигнал также посылается всем процессам группы при завершении работы лидера. Этот сигнал может быть использован при необходимости передачи сообщений процессам-демонам.</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8</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SIGILL</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 +core</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Сигнал посылается ядром, если процесс попытался выполнить недопустимую операцию.</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9</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SIGINT</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 xml:space="preserve">Сигнал посылается всем процессам данной группы при нажатии клавиш </w:t>
            </w:r>
            <w:r w:rsidRPr="00687FE1">
              <w:rPr>
                <w:noProof/>
                <w:sz w:val="28"/>
                <w:szCs w:val="20"/>
              </w:rPr>
              <w:t>Ctrl</w:t>
            </w:r>
            <w:r w:rsidRPr="00F5449A">
              <w:rPr>
                <w:noProof/>
                <w:sz w:val="28"/>
                <w:szCs w:val="20"/>
                <w:lang w:val="ru-RU"/>
              </w:rPr>
              <w:t>-</w:t>
            </w:r>
            <w:r w:rsidRPr="00687FE1">
              <w:rPr>
                <w:noProof/>
                <w:sz w:val="28"/>
                <w:szCs w:val="20"/>
              </w:rPr>
              <w:t>C</w:t>
            </w:r>
            <w:r w:rsidRPr="00F5449A">
              <w:rPr>
                <w:noProof/>
                <w:sz w:val="28"/>
                <w:szCs w:val="20"/>
                <w:lang w:val="ru-RU"/>
              </w:rPr>
              <w:t xml:space="preserve"> или </w:t>
            </w:r>
            <w:r w:rsidRPr="00687FE1">
              <w:rPr>
                <w:noProof/>
                <w:sz w:val="28"/>
                <w:szCs w:val="20"/>
              </w:rPr>
              <w:t>Del</w:t>
            </w:r>
            <w:r w:rsidRPr="00F5449A">
              <w:rPr>
                <w:noProof/>
                <w:sz w:val="28"/>
                <w:szCs w:val="20"/>
                <w:lang w:val="ru-RU"/>
              </w:rPr>
              <w:t>.</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10</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SIGKILL</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 xml:space="preserve">Сигнал, при получении которого выполнение процесса завершается. Его нельзя ни перехватывать, ни игнорировать. </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lastRenderedPageBreak/>
              <w:t>11</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SIGPIPE</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Сигнал посылается при попытке записи в канал, получатель данных которого закрыл дескриптор (завершил свое выполнение).</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12</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SIGPOLL</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Сигнал отправляется при наступлении определенного события для устройства, которое является опрашиваемым.</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13</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SIGPWR</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Игнорирование</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Сигнал генерируется при угрозе потери питания. Обычно отправляется, когда питание системы переключается на источник бесперебойного питания.</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14</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SIGQUIT</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 +core</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 xml:space="preserve">Сигнал посылается ядром всем процессам группы при нажатии клавиш </w:t>
            </w:r>
            <w:r w:rsidRPr="00687FE1">
              <w:rPr>
                <w:noProof/>
                <w:sz w:val="28"/>
                <w:szCs w:val="20"/>
              </w:rPr>
              <w:t>Ctrl</w:t>
            </w:r>
            <w:r w:rsidRPr="00F5449A">
              <w:rPr>
                <w:noProof/>
                <w:sz w:val="28"/>
                <w:szCs w:val="20"/>
                <w:lang w:val="ru-RU"/>
              </w:rPr>
              <w:t>-\.</w:t>
            </w:r>
          </w:p>
        </w:tc>
      </w:tr>
      <w:tr w:rsidR="00526ACB" w:rsidRPr="00687FE1"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15</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SIGSTOP</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Остановка</w:t>
            </w:r>
          </w:p>
        </w:tc>
        <w:tc>
          <w:tcPr>
            <w:tcW w:w="5486"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F5449A">
              <w:rPr>
                <w:noProof/>
                <w:sz w:val="28"/>
                <w:szCs w:val="20"/>
                <w:lang w:val="ru-RU"/>
              </w:rPr>
              <w:t xml:space="preserve">Сигнал отправляется всем процессам группы при нажатии клавиш </w:t>
            </w:r>
            <w:r w:rsidRPr="00687FE1">
              <w:rPr>
                <w:noProof/>
                <w:sz w:val="28"/>
                <w:szCs w:val="20"/>
              </w:rPr>
              <w:t>Ctrl</w:t>
            </w:r>
            <w:r w:rsidRPr="00F5449A">
              <w:rPr>
                <w:noProof/>
                <w:sz w:val="28"/>
                <w:szCs w:val="20"/>
                <w:lang w:val="ru-RU"/>
              </w:rPr>
              <w:t>-</w:t>
            </w:r>
            <w:r w:rsidRPr="00687FE1">
              <w:rPr>
                <w:noProof/>
                <w:sz w:val="28"/>
                <w:szCs w:val="20"/>
              </w:rPr>
              <w:t>Z</w:t>
            </w:r>
            <w:r w:rsidRPr="00F5449A">
              <w:rPr>
                <w:noProof/>
                <w:sz w:val="28"/>
                <w:szCs w:val="20"/>
                <w:lang w:val="ru-RU"/>
              </w:rPr>
              <w:t xml:space="preserve">. </w:t>
            </w:r>
            <w:r w:rsidRPr="00687FE1">
              <w:rPr>
                <w:noProof/>
                <w:sz w:val="28"/>
                <w:szCs w:val="20"/>
              </w:rPr>
              <w:t>Получение сигнала вызывает остановку выполнения процесса.</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16</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SIGSYS</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 +core</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Сигнал отправляется ядром при попытке недопустимого системного вызова.</w:t>
            </w:r>
          </w:p>
        </w:tc>
      </w:tr>
      <w:tr w:rsidR="00526ACB" w:rsidRPr="00687FE1"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17</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SIGTERM</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w:t>
            </w:r>
          </w:p>
        </w:tc>
        <w:tc>
          <w:tcPr>
            <w:tcW w:w="5486"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F5449A">
              <w:rPr>
                <w:noProof/>
                <w:sz w:val="28"/>
                <w:szCs w:val="20"/>
                <w:lang w:val="ru-RU"/>
              </w:rPr>
              <w:t xml:space="preserve">Сигнал представляет собой предупреждение о том, что процесс вскоре будет уничтожен, что позволяет процессу подготовиться к своему завершению. </w:t>
            </w:r>
            <w:r w:rsidRPr="00687FE1">
              <w:rPr>
                <w:b/>
                <w:noProof/>
                <w:sz w:val="28"/>
                <w:szCs w:val="20"/>
              </w:rPr>
              <w:t>Kill</w:t>
            </w:r>
            <w:r w:rsidRPr="00687FE1">
              <w:rPr>
                <w:noProof/>
                <w:sz w:val="28"/>
                <w:szCs w:val="20"/>
              </w:rPr>
              <w:t xml:space="preserve"> (1) посылает такой сигнал.</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18</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SIGTTIN</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Остановка</w:t>
            </w:r>
          </w:p>
        </w:tc>
        <w:tc>
          <w:tcPr>
            <w:tcW w:w="5486" w:type="dxa"/>
            <w:tcBorders>
              <w:top w:val="single" w:sz="6" w:space="0" w:color="auto"/>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Сигнал генерируется ядром при попытке процесса фоновой группы осуществить чтение с управляющего терминала.</w:t>
            </w:r>
          </w:p>
        </w:tc>
      </w:tr>
      <w:tr w:rsidR="00526ACB" w:rsidRPr="0064404F" w:rsidTr="0064404F">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19</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SIGTTOU</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Остановка</w:t>
            </w:r>
          </w:p>
        </w:tc>
        <w:tc>
          <w:tcPr>
            <w:tcW w:w="5486" w:type="dxa"/>
            <w:tcBorders>
              <w:top w:val="single" w:sz="6" w:space="0" w:color="auto"/>
              <w:left w:val="single" w:sz="6" w:space="0" w:color="auto"/>
              <w:bottom w:val="nil"/>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Сигнал генерируется ядром при попытке процессов фоновой группы осуществить запись на управляющий терминал.</w:t>
            </w:r>
          </w:p>
        </w:tc>
      </w:tr>
      <w:tr w:rsidR="00526ACB" w:rsidRPr="0064404F" w:rsidTr="0064404F">
        <w:trPr>
          <w:cantSplit/>
          <w:trHeight w:val="163"/>
        </w:trPr>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t>20</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SIGUSR1</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w:t>
            </w:r>
          </w:p>
        </w:tc>
        <w:tc>
          <w:tcPr>
            <w:tcW w:w="5486" w:type="dxa"/>
            <w:tcBorders>
              <w:top w:val="single" w:sz="6" w:space="0" w:color="auto"/>
              <w:left w:val="single" w:sz="6" w:space="0" w:color="auto"/>
              <w:bottom w:val="nil"/>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Сигнал, предназначенный для прикладных задач, как средство межпроцессорного взаимодействия.</w:t>
            </w:r>
          </w:p>
        </w:tc>
      </w:tr>
      <w:tr w:rsidR="00526ACB" w:rsidRPr="0064404F" w:rsidTr="0064404F">
        <w:trPr>
          <w:cantSplit/>
          <w:trHeight w:val="163"/>
        </w:trPr>
        <w:tc>
          <w:tcPr>
            <w:tcW w:w="53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center"/>
              <w:textAlignment w:val="baseline"/>
              <w:rPr>
                <w:noProof/>
                <w:sz w:val="28"/>
                <w:szCs w:val="20"/>
              </w:rPr>
            </w:pPr>
            <w:r w:rsidRPr="00687FE1">
              <w:rPr>
                <w:noProof/>
                <w:sz w:val="28"/>
                <w:szCs w:val="20"/>
              </w:rPr>
              <w:lastRenderedPageBreak/>
              <w:t>21</w:t>
            </w:r>
          </w:p>
        </w:tc>
        <w:tc>
          <w:tcPr>
            <w:tcW w:w="1477"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SIGUSR2</w:t>
            </w:r>
          </w:p>
        </w:tc>
        <w:tc>
          <w:tcPr>
            <w:tcW w:w="2074" w:type="dxa"/>
            <w:tcBorders>
              <w:top w:val="single" w:sz="6" w:space="0" w:color="auto"/>
              <w:left w:val="single" w:sz="6" w:space="0" w:color="auto"/>
              <w:bottom w:val="single" w:sz="6" w:space="0" w:color="auto"/>
              <w:right w:val="single" w:sz="6" w:space="0" w:color="auto"/>
            </w:tcBorders>
          </w:tcPr>
          <w:p w:rsidR="00526ACB" w:rsidRPr="00687FE1" w:rsidRDefault="00526ACB" w:rsidP="0064404F">
            <w:pPr>
              <w:overflowPunct w:val="0"/>
              <w:autoSpaceDE w:val="0"/>
              <w:autoSpaceDN w:val="0"/>
              <w:adjustRightInd w:val="0"/>
              <w:jc w:val="both"/>
              <w:textAlignment w:val="baseline"/>
              <w:rPr>
                <w:noProof/>
                <w:sz w:val="28"/>
                <w:szCs w:val="20"/>
              </w:rPr>
            </w:pPr>
            <w:r w:rsidRPr="00687FE1">
              <w:rPr>
                <w:noProof/>
                <w:sz w:val="28"/>
                <w:szCs w:val="20"/>
              </w:rPr>
              <w:t>Завершить</w:t>
            </w:r>
          </w:p>
        </w:tc>
        <w:tc>
          <w:tcPr>
            <w:tcW w:w="5486" w:type="dxa"/>
            <w:tcBorders>
              <w:top w:val="nil"/>
              <w:left w:val="single" w:sz="6" w:space="0" w:color="auto"/>
              <w:bottom w:val="single" w:sz="6" w:space="0" w:color="auto"/>
              <w:right w:val="single" w:sz="6" w:space="0" w:color="auto"/>
            </w:tcBorders>
          </w:tcPr>
          <w:p w:rsidR="00526ACB" w:rsidRPr="00F5449A" w:rsidRDefault="00526ACB" w:rsidP="0064404F">
            <w:pPr>
              <w:overflowPunct w:val="0"/>
              <w:autoSpaceDE w:val="0"/>
              <w:autoSpaceDN w:val="0"/>
              <w:adjustRightInd w:val="0"/>
              <w:jc w:val="both"/>
              <w:textAlignment w:val="baseline"/>
              <w:rPr>
                <w:noProof/>
                <w:sz w:val="28"/>
                <w:szCs w:val="20"/>
                <w:lang w:val="ru-RU"/>
              </w:rPr>
            </w:pPr>
            <w:r w:rsidRPr="00F5449A">
              <w:rPr>
                <w:noProof/>
                <w:sz w:val="28"/>
                <w:szCs w:val="20"/>
                <w:lang w:val="ru-RU"/>
              </w:rPr>
              <w:t>Сигнал, предназначенный для прикладных задач, как средство межпроцессорного взаимодействия.</w:t>
            </w:r>
          </w:p>
        </w:tc>
      </w:tr>
    </w:tbl>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 xml:space="preserve">Для определения собственных обработчиков сигналов имеются специальные системные вызовы. Самый простейший такой системный вызов </w:t>
      </w:r>
      <w:r w:rsidRPr="00687FE1">
        <w:rPr>
          <w:noProof/>
          <w:sz w:val="28"/>
          <w:szCs w:val="20"/>
        </w:rPr>
        <w:t>signal</w:t>
      </w:r>
      <w:r w:rsidRPr="00F5449A">
        <w:rPr>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jc w:val="both"/>
        <w:textAlignment w:val="baseline"/>
        <w:rPr>
          <w:i/>
          <w:noProof/>
          <w:sz w:val="28"/>
          <w:szCs w:val="20"/>
          <w:u w:val="single"/>
          <w:lang w:val="ru-RU"/>
        </w:rPr>
      </w:pPr>
      <w:r w:rsidRPr="00F5449A">
        <w:rPr>
          <w:i/>
          <w:noProof/>
          <w:sz w:val="28"/>
          <w:szCs w:val="20"/>
          <w:lang w:val="ru-RU"/>
        </w:rPr>
        <w:tab/>
      </w:r>
      <w:r w:rsidRPr="00F5449A">
        <w:rPr>
          <w:i/>
          <w:noProof/>
          <w:sz w:val="28"/>
          <w:szCs w:val="20"/>
          <w:u w:val="single"/>
          <w:lang w:val="ru-RU"/>
        </w:rPr>
        <w:t>Прототип:</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r w:rsidRPr="00687FE1">
        <w:rPr>
          <w:i/>
          <w:noProof/>
          <w:sz w:val="28"/>
          <w:szCs w:val="20"/>
        </w:rPr>
        <w:t>include</w:t>
      </w:r>
      <w:r w:rsidRPr="00F5449A">
        <w:rPr>
          <w:i/>
          <w:noProof/>
          <w:sz w:val="28"/>
          <w:szCs w:val="20"/>
          <w:lang w:val="ru-RU"/>
        </w:rPr>
        <w:t>&lt;</w:t>
      </w:r>
      <w:r w:rsidRPr="00687FE1">
        <w:rPr>
          <w:i/>
          <w:noProof/>
          <w:sz w:val="28"/>
          <w:szCs w:val="20"/>
        </w:rPr>
        <w:t>signal</w:t>
      </w:r>
      <w:r w:rsidRPr="00F5449A">
        <w:rPr>
          <w:i/>
          <w:noProof/>
          <w:sz w:val="28"/>
          <w:szCs w:val="20"/>
          <w:lang w:val="ru-RU"/>
        </w:rPr>
        <w:t>.</w:t>
      </w:r>
      <w:r w:rsidRPr="00687FE1">
        <w:rPr>
          <w:i/>
          <w:noProof/>
          <w:sz w:val="28"/>
          <w:szCs w:val="20"/>
        </w:rPr>
        <w:t>h</w:t>
      </w:r>
      <w:r w:rsidRPr="00F5449A">
        <w:rPr>
          <w:i/>
          <w:noProof/>
          <w:sz w:val="28"/>
          <w:szCs w:val="20"/>
          <w:lang w:val="ru-RU"/>
        </w:rPr>
        <w:t>&gt;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void (* signal (int sig, void (* disp)(int)))(int);</w:t>
      </w:r>
    </w:p>
    <w:p w:rsidR="00526ACB" w:rsidRPr="00687FE1" w:rsidRDefault="00526ACB" w:rsidP="00526ACB">
      <w:pPr>
        <w:overflowPunct w:val="0"/>
        <w:autoSpaceDE w:val="0"/>
        <w:autoSpaceDN w:val="0"/>
        <w:adjustRightInd w:val="0"/>
        <w:spacing w:after="120"/>
        <w:textAlignment w:val="baseline"/>
        <w:rPr>
          <w:noProof/>
          <w:sz w:val="28"/>
          <w:szCs w:val="20"/>
        </w:rPr>
      </w:pPr>
    </w:p>
    <w:p w:rsidR="00526ACB" w:rsidRPr="00F5449A" w:rsidRDefault="00526ACB" w:rsidP="00526ACB">
      <w:pPr>
        <w:overflowPunct w:val="0"/>
        <w:autoSpaceDE w:val="0"/>
        <w:autoSpaceDN w:val="0"/>
        <w:adjustRightInd w:val="0"/>
        <w:ind w:firstLine="567"/>
        <w:textAlignment w:val="baseline"/>
        <w:rPr>
          <w:noProof/>
          <w:sz w:val="28"/>
          <w:szCs w:val="20"/>
          <w:lang w:val="ru-RU"/>
        </w:rPr>
      </w:pPr>
      <w:r w:rsidRPr="00F5449A">
        <w:rPr>
          <w:noProof/>
          <w:sz w:val="28"/>
          <w:szCs w:val="20"/>
          <w:lang w:val="ru-RU"/>
        </w:rPr>
        <w:t xml:space="preserve">Простейшим интерфейсом к сигналам является системная функция </w:t>
      </w:r>
      <w:r w:rsidRPr="00687FE1">
        <w:rPr>
          <w:noProof/>
          <w:sz w:val="28"/>
          <w:szCs w:val="20"/>
        </w:rPr>
        <w:t>signal</w:t>
      </w:r>
      <w:r w:rsidRPr="00F5449A">
        <w:rPr>
          <w:noProof/>
          <w:sz w:val="28"/>
          <w:szCs w:val="20"/>
          <w:lang w:val="ru-RU"/>
        </w:rPr>
        <w:t xml:space="preserve">, которая позволяет изменить предопределенную реакцию на сигнал, определенную ОС </w:t>
      </w:r>
      <w:r w:rsidRPr="00687FE1">
        <w:rPr>
          <w:noProof/>
          <w:sz w:val="28"/>
          <w:szCs w:val="20"/>
        </w:rPr>
        <w:t>UNIX</w:t>
      </w:r>
      <w:r w:rsidRPr="00F5449A">
        <w:rPr>
          <w:noProof/>
          <w:sz w:val="28"/>
          <w:szCs w:val="20"/>
          <w:lang w:val="ru-RU"/>
        </w:rPr>
        <w:t xml:space="preserve">. Порожденный вызовом </w:t>
      </w:r>
      <w:r w:rsidRPr="00687FE1">
        <w:rPr>
          <w:noProof/>
          <w:sz w:val="28"/>
          <w:szCs w:val="20"/>
        </w:rPr>
        <w:t>fork</w:t>
      </w:r>
      <w:r w:rsidRPr="00F5449A">
        <w:rPr>
          <w:noProof/>
          <w:sz w:val="28"/>
          <w:szCs w:val="20"/>
          <w:lang w:val="ru-RU"/>
        </w:rPr>
        <w:t xml:space="preserve"> процесс наследует установленную реакцию на сигнал от своего отца. Но при выполнении </w:t>
      </w:r>
      <w:r w:rsidRPr="00687FE1">
        <w:rPr>
          <w:noProof/>
          <w:sz w:val="28"/>
          <w:szCs w:val="20"/>
        </w:rPr>
        <w:t>exec</w:t>
      </w:r>
      <w:r w:rsidRPr="00F5449A">
        <w:rPr>
          <w:noProof/>
          <w:sz w:val="28"/>
          <w:szCs w:val="20"/>
          <w:lang w:val="ru-RU"/>
        </w:rPr>
        <w:t xml:space="preserve"> эта реакция устанавливается по умолчанию.</w:t>
      </w:r>
    </w:p>
    <w:p w:rsidR="00526ACB" w:rsidRPr="00F5449A" w:rsidRDefault="00526ACB" w:rsidP="00526ACB">
      <w:pPr>
        <w:overflowPunct w:val="0"/>
        <w:autoSpaceDE w:val="0"/>
        <w:autoSpaceDN w:val="0"/>
        <w:adjustRightInd w:val="0"/>
        <w:ind w:firstLine="567"/>
        <w:textAlignment w:val="baseline"/>
        <w:rPr>
          <w:noProof/>
          <w:sz w:val="28"/>
          <w:szCs w:val="20"/>
          <w:lang w:val="ru-RU"/>
        </w:rPr>
      </w:pPr>
      <w:r w:rsidRPr="00F5449A">
        <w:rPr>
          <w:noProof/>
          <w:sz w:val="28"/>
          <w:szCs w:val="20"/>
          <w:lang w:val="ru-RU"/>
        </w:rPr>
        <w:t xml:space="preserve">Применяя системный вызов </w:t>
      </w:r>
      <w:r w:rsidRPr="00687FE1">
        <w:rPr>
          <w:noProof/>
          <w:sz w:val="28"/>
          <w:szCs w:val="20"/>
        </w:rPr>
        <w:t>signal</w:t>
      </w:r>
      <w:r w:rsidRPr="00F5449A">
        <w:rPr>
          <w:noProof/>
          <w:sz w:val="28"/>
          <w:szCs w:val="20"/>
          <w:lang w:val="ru-RU"/>
        </w:rPr>
        <w:t xml:space="preserve"> процесс имеются слабые возможности управления сигналами:</w:t>
      </w:r>
    </w:p>
    <w:p w:rsidR="00526ACB" w:rsidRPr="00F5449A" w:rsidRDefault="00526ACB" w:rsidP="00526ACB">
      <w:pPr>
        <w:overflowPunct w:val="0"/>
        <w:autoSpaceDE w:val="0"/>
        <w:autoSpaceDN w:val="0"/>
        <w:adjustRightInd w:val="0"/>
        <w:ind w:firstLine="567"/>
        <w:textAlignment w:val="baseline"/>
        <w:rPr>
          <w:noProof/>
          <w:sz w:val="28"/>
          <w:szCs w:val="20"/>
          <w:lang w:val="ru-RU"/>
        </w:rPr>
      </w:pPr>
      <w:r w:rsidRPr="00F5449A">
        <w:rPr>
          <w:noProof/>
          <w:sz w:val="28"/>
          <w:szCs w:val="20"/>
          <w:lang w:val="ru-RU"/>
        </w:rPr>
        <w:t>1. Процесс не может заблокировать сигнал, т.е. отложить получение сигнала на период выполнения критического участка кода.</w:t>
      </w:r>
    </w:p>
    <w:p w:rsidR="00526ACB" w:rsidRPr="00F5449A" w:rsidRDefault="00526ACB" w:rsidP="00526ACB">
      <w:pPr>
        <w:overflowPunct w:val="0"/>
        <w:autoSpaceDE w:val="0"/>
        <w:autoSpaceDN w:val="0"/>
        <w:adjustRightInd w:val="0"/>
        <w:ind w:firstLine="567"/>
        <w:textAlignment w:val="baseline"/>
        <w:rPr>
          <w:noProof/>
          <w:sz w:val="28"/>
          <w:szCs w:val="20"/>
          <w:lang w:val="ru-RU"/>
        </w:rPr>
      </w:pPr>
      <w:r w:rsidRPr="00F5449A">
        <w:rPr>
          <w:noProof/>
          <w:sz w:val="28"/>
          <w:szCs w:val="20"/>
          <w:lang w:val="ru-RU"/>
        </w:rPr>
        <w:t>2. Каждый раз при получении сигнала реакция на этот сигнал устанавливается на действие по умолчанию.</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r>
    </w:p>
    <w:p w:rsidR="00526ACB" w:rsidRPr="00F5449A" w:rsidRDefault="00526ACB" w:rsidP="00526ACB">
      <w:pPr>
        <w:overflowPunct w:val="0"/>
        <w:autoSpaceDE w:val="0"/>
        <w:autoSpaceDN w:val="0"/>
        <w:adjustRightInd w:val="0"/>
        <w:ind w:firstLine="567"/>
        <w:jc w:val="both"/>
        <w:textAlignment w:val="baseline"/>
        <w:rPr>
          <w:i/>
          <w:noProof/>
          <w:sz w:val="28"/>
          <w:szCs w:val="20"/>
          <w:u w:val="single"/>
          <w:lang w:val="ru-RU"/>
        </w:rPr>
      </w:pPr>
      <w:r w:rsidRPr="00F5449A">
        <w:rPr>
          <w:i/>
          <w:noProof/>
          <w:sz w:val="28"/>
          <w:szCs w:val="20"/>
          <w:u w:val="single"/>
          <w:lang w:val="ru-RU"/>
        </w:rPr>
        <w:t>Пример:</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установка действий на  реагирование сигналов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static void sig_hndlr (int sig_no) //функцияобработкисигнала</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signal (SIGINT,sig_hndlr);</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lastRenderedPageBreak/>
        <w:t xml:space="preserve">   printf (“Полученсигнал SIGINT\n”);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main(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signal (SIGINT,sig_hndlr);</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signal</w:t>
      </w:r>
      <w:r w:rsidRPr="00F5449A">
        <w:rPr>
          <w:i/>
          <w:noProof/>
          <w:sz w:val="28"/>
          <w:szCs w:val="20"/>
          <w:lang w:val="ru-RU"/>
        </w:rPr>
        <w:t xml:space="preserve"> (</w:t>
      </w:r>
      <w:r w:rsidRPr="00687FE1">
        <w:rPr>
          <w:i/>
          <w:noProof/>
          <w:sz w:val="28"/>
          <w:szCs w:val="20"/>
        </w:rPr>
        <w:t>SIGUSR</w:t>
      </w:r>
      <w:r w:rsidRPr="00F5449A">
        <w:rPr>
          <w:i/>
          <w:noProof/>
          <w:sz w:val="28"/>
          <w:szCs w:val="20"/>
          <w:lang w:val="ru-RU"/>
        </w:rPr>
        <w:t>1,</w:t>
      </w:r>
      <w:r w:rsidRPr="00687FE1">
        <w:rPr>
          <w:i/>
          <w:noProof/>
          <w:sz w:val="28"/>
          <w:szCs w:val="20"/>
        </w:rPr>
        <w:t>SIG</w:t>
      </w:r>
      <w:r w:rsidRPr="00F5449A">
        <w:rPr>
          <w:i/>
          <w:noProof/>
          <w:sz w:val="28"/>
          <w:szCs w:val="20"/>
          <w:lang w:val="ru-RU"/>
        </w:rPr>
        <w:t>_</w:t>
      </w:r>
      <w:r w:rsidRPr="00687FE1">
        <w:rPr>
          <w:i/>
          <w:noProof/>
          <w:sz w:val="28"/>
          <w:szCs w:val="20"/>
        </w:rPr>
        <w:t>DFL</w:t>
      </w:r>
      <w:r w:rsidRPr="00F5449A">
        <w:rPr>
          <w:i/>
          <w:noProof/>
          <w:sz w:val="28"/>
          <w:szCs w:val="20"/>
          <w:lang w:val="ru-RU"/>
        </w:rPr>
        <w:t>);//установка на действие по умолчанию системы</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w:t>
      </w:r>
      <w:r w:rsidRPr="00687FE1">
        <w:rPr>
          <w:i/>
          <w:noProof/>
          <w:sz w:val="28"/>
          <w:szCs w:val="20"/>
        </w:rPr>
        <w:t>signal</w:t>
      </w:r>
      <w:r w:rsidRPr="00F5449A">
        <w:rPr>
          <w:i/>
          <w:noProof/>
          <w:sz w:val="28"/>
          <w:szCs w:val="20"/>
          <w:lang w:val="ru-RU"/>
        </w:rPr>
        <w:t xml:space="preserve"> (</w:t>
      </w:r>
      <w:r w:rsidRPr="00687FE1">
        <w:rPr>
          <w:i/>
          <w:noProof/>
          <w:sz w:val="28"/>
          <w:szCs w:val="20"/>
        </w:rPr>
        <w:t>SIGUSR</w:t>
      </w:r>
      <w:r w:rsidRPr="00F5449A">
        <w:rPr>
          <w:i/>
          <w:noProof/>
          <w:sz w:val="28"/>
          <w:szCs w:val="20"/>
          <w:lang w:val="ru-RU"/>
        </w:rPr>
        <w:t>2,</w:t>
      </w:r>
      <w:r w:rsidRPr="00687FE1">
        <w:rPr>
          <w:i/>
          <w:noProof/>
          <w:sz w:val="28"/>
          <w:szCs w:val="20"/>
        </w:rPr>
        <w:t>SIG</w:t>
      </w:r>
      <w:r w:rsidRPr="00F5449A">
        <w:rPr>
          <w:i/>
          <w:noProof/>
          <w:sz w:val="28"/>
          <w:szCs w:val="20"/>
          <w:lang w:val="ru-RU"/>
        </w:rPr>
        <w:t>_</w:t>
      </w:r>
      <w:r w:rsidRPr="00687FE1">
        <w:rPr>
          <w:i/>
          <w:noProof/>
          <w:sz w:val="28"/>
          <w:szCs w:val="20"/>
        </w:rPr>
        <w:t>IGN</w:t>
      </w:r>
      <w:r w:rsidRPr="00F5449A">
        <w:rPr>
          <w:i/>
          <w:noProof/>
          <w:sz w:val="28"/>
          <w:szCs w:val="20"/>
          <w:lang w:val="ru-RU"/>
        </w:rPr>
        <w:t xml:space="preserve">); // установка на игнорирование сигнала </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w:t>
      </w:r>
      <w:r w:rsidRPr="00687FE1">
        <w:rPr>
          <w:i/>
          <w:noProof/>
          <w:sz w:val="28"/>
          <w:szCs w:val="20"/>
        </w:rPr>
        <w:t>while</w:t>
      </w:r>
      <w:r w:rsidRPr="00F5449A">
        <w:rPr>
          <w:i/>
          <w:noProof/>
          <w:sz w:val="28"/>
          <w:szCs w:val="20"/>
          <w:lang w:val="ru-RU"/>
        </w:rPr>
        <w:t xml:space="preserve"> (1) </w:t>
      </w:r>
      <w:r w:rsidRPr="00687FE1">
        <w:rPr>
          <w:i/>
          <w:noProof/>
          <w:sz w:val="28"/>
          <w:szCs w:val="20"/>
        </w:rPr>
        <w:t>pause</w:t>
      </w:r>
      <w:r w:rsidRPr="00F5449A">
        <w:rPr>
          <w:i/>
          <w:noProof/>
          <w:sz w:val="28"/>
          <w:szCs w:val="20"/>
          <w:lang w:val="ru-RU"/>
        </w:rPr>
        <w:t xml:space="preserve"> ( );                // остновка программы до получения сигнала</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Модель сигналов в </w:t>
      </w:r>
      <w:r w:rsidRPr="00687FE1">
        <w:rPr>
          <w:noProof/>
          <w:sz w:val="28"/>
          <w:szCs w:val="20"/>
        </w:rPr>
        <w:t>POSIX</w:t>
      </w:r>
      <w:r w:rsidRPr="00F5449A">
        <w:rPr>
          <w:noProof/>
          <w:sz w:val="28"/>
          <w:szCs w:val="20"/>
          <w:lang w:val="ru-RU"/>
        </w:rPr>
        <w:t xml:space="preserve"> основана на понятии набора сигналов, описываемого переменной типа </w:t>
      </w:r>
      <w:r w:rsidRPr="00687FE1">
        <w:rPr>
          <w:noProof/>
          <w:sz w:val="28"/>
          <w:szCs w:val="20"/>
        </w:rPr>
        <w:t>sigset</w:t>
      </w:r>
      <w:r w:rsidRPr="00F5449A">
        <w:rPr>
          <w:noProof/>
          <w:sz w:val="28"/>
          <w:szCs w:val="20"/>
          <w:lang w:val="ru-RU"/>
        </w:rPr>
        <w:t>_</w:t>
      </w:r>
      <w:r w:rsidRPr="00687FE1">
        <w:rPr>
          <w:noProof/>
          <w:sz w:val="28"/>
          <w:szCs w:val="20"/>
        </w:rPr>
        <w:t>t</w:t>
      </w:r>
      <w:r w:rsidRPr="00F5449A">
        <w:rPr>
          <w:noProof/>
          <w:sz w:val="28"/>
          <w:szCs w:val="20"/>
          <w:lang w:val="ru-RU"/>
        </w:rPr>
        <w:t>. Каждый бит этой переменной отвечает за один сигнал. Во многих системах этот тип имеет длину 32 бита, т.е. имеется возможность использовать 32 сигнала.</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Для управления наборами сигналов применяются следующие функции:</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687FE1" w:rsidRDefault="00526ACB" w:rsidP="00526ACB">
      <w:pPr>
        <w:overflowPunct w:val="0"/>
        <w:autoSpaceDE w:val="0"/>
        <w:autoSpaceDN w:val="0"/>
        <w:adjustRightInd w:val="0"/>
        <w:ind w:firstLine="567"/>
        <w:jc w:val="both"/>
        <w:textAlignment w:val="baseline"/>
        <w:rPr>
          <w:i/>
          <w:noProof/>
          <w:sz w:val="28"/>
          <w:szCs w:val="20"/>
          <w:u w:val="single"/>
        </w:rPr>
      </w:pPr>
      <w:r w:rsidRPr="00687FE1">
        <w:rPr>
          <w:i/>
          <w:noProof/>
          <w:sz w:val="28"/>
          <w:szCs w:val="20"/>
          <w:u w:val="single"/>
        </w:rPr>
        <w:t>Прототипы:</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#include &lt;signal.h&gt;</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int sigemptyset (sigset_t *set);</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int sigfillset (sigset_t *set);</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int sigaddset (sigset_t *set, int signo);</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int sigdelset (sigset_t *set, int signo);</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int sigismember (sigset_t *set, int signo);</w:t>
      </w:r>
    </w:p>
    <w:p w:rsidR="00526ACB" w:rsidRPr="00687FE1" w:rsidRDefault="00526ACB" w:rsidP="00526ACB">
      <w:pPr>
        <w:overflowPunct w:val="0"/>
        <w:autoSpaceDE w:val="0"/>
        <w:autoSpaceDN w:val="0"/>
        <w:adjustRightInd w:val="0"/>
        <w:jc w:val="both"/>
        <w:textAlignment w:val="baseline"/>
        <w:rPr>
          <w:noProof/>
          <w:sz w:val="28"/>
          <w:szCs w:val="20"/>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1. Функция </w:t>
      </w:r>
      <w:r w:rsidRPr="00687FE1">
        <w:rPr>
          <w:b/>
          <w:noProof/>
          <w:sz w:val="28"/>
          <w:szCs w:val="20"/>
        </w:rPr>
        <w:t>sigemptyset</w:t>
      </w:r>
      <w:r w:rsidRPr="00F5449A">
        <w:rPr>
          <w:noProof/>
          <w:sz w:val="28"/>
          <w:szCs w:val="20"/>
          <w:lang w:val="ru-RU"/>
        </w:rPr>
        <w:t xml:space="preserve"> инициализирует набор, очищая все биты.</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lastRenderedPageBreak/>
        <w:t xml:space="preserve">2.Функция </w:t>
      </w:r>
      <w:r w:rsidRPr="00687FE1">
        <w:rPr>
          <w:b/>
          <w:noProof/>
          <w:sz w:val="28"/>
          <w:szCs w:val="20"/>
        </w:rPr>
        <w:t>sigfillset</w:t>
      </w:r>
      <w:r w:rsidRPr="00F5449A">
        <w:rPr>
          <w:noProof/>
          <w:sz w:val="28"/>
          <w:szCs w:val="20"/>
          <w:lang w:val="ru-RU"/>
        </w:rPr>
        <w:t xml:space="preserve"> устанавливает в набор все сигналы, известные системе.</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3. Функции </w:t>
      </w:r>
      <w:r w:rsidRPr="00687FE1">
        <w:rPr>
          <w:b/>
          <w:noProof/>
          <w:sz w:val="28"/>
          <w:szCs w:val="20"/>
        </w:rPr>
        <w:t>sigaddset</w:t>
      </w:r>
      <w:r w:rsidRPr="00F5449A">
        <w:rPr>
          <w:noProof/>
          <w:sz w:val="28"/>
          <w:szCs w:val="20"/>
          <w:lang w:val="ru-RU"/>
        </w:rPr>
        <w:t xml:space="preserve"> добавляет сигнал в набор.</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4. Функции </w:t>
      </w:r>
      <w:r w:rsidRPr="00687FE1">
        <w:rPr>
          <w:b/>
          <w:noProof/>
          <w:sz w:val="28"/>
          <w:szCs w:val="20"/>
        </w:rPr>
        <w:t>sigdelset</w:t>
      </w:r>
      <w:r w:rsidRPr="00F5449A">
        <w:rPr>
          <w:noProof/>
          <w:sz w:val="28"/>
          <w:szCs w:val="20"/>
          <w:lang w:val="ru-RU"/>
        </w:rPr>
        <w:t xml:space="preserve"> удаляет сигнал из набора.</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5. Функция </w:t>
      </w:r>
      <w:r w:rsidRPr="00687FE1">
        <w:rPr>
          <w:b/>
          <w:noProof/>
          <w:sz w:val="28"/>
          <w:szCs w:val="20"/>
        </w:rPr>
        <w:t>sigismember</w:t>
      </w:r>
      <w:r w:rsidRPr="00F5449A">
        <w:rPr>
          <w:noProof/>
          <w:sz w:val="28"/>
          <w:szCs w:val="20"/>
          <w:lang w:val="ru-RU"/>
        </w:rPr>
        <w:t xml:space="preserve"> проверяет, входит ли сигнал </w:t>
      </w:r>
      <w:r w:rsidRPr="00687FE1">
        <w:rPr>
          <w:noProof/>
          <w:sz w:val="28"/>
          <w:szCs w:val="20"/>
        </w:rPr>
        <w:t>signo</w:t>
      </w:r>
      <w:r w:rsidRPr="00F5449A">
        <w:rPr>
          <w:noProof/>
          <w:sz w:val="28"/>
          <w:szCs w:val="20"/>
          <w:lang w:val="ru-RU"/>
        </w:rPr>
        <w:t xml:space="preserve"> в набор.</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Стандартом </w:t>
      </w:r>
      <w:r w:rsidRPr="00687FE1">
        <w:rPr>
          <w:noProof/>
          <w:sz w:val="28"/>
          <w:szCs w:val="20"/>
        </w:rPr>
        <w:t>POSIX</w:t>
      </w:r>
      <w:r w:rsidRPr="00F5449A">
        <w:rPr>
          <w:noProof/>
          <w:sz w:val="28"/>
          <w:szCs w:val="20"/>
          <w:lang w:val="ru-RU"/>
        </w:rPr>
        <w:t xml:space="preserve"> также определён системный вызов</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int sigaction(int sig struct sigaction *act, struct sigaction *oact);</w:t>
      </w:r>
    </w:p>
    <w:p w:rsidR="00526ACB" w:rsidRPr="00687FE1" w:rsidRDefault="00526ACB" w:rsidP="00526ACB">
      <w:pPr>
        <w:overflowPunct w:val="0"/>
        <w:autoSpaceDE w:val="0"/>
        <w:autoSpaceDN w:val="0"/>
        <w:adjustRightInd w:val="0"/>
        <w:jc w:val="both"/>
        <w:textAlignment w:val="baseline"/>
        <w:rPr>
          <w:noProof/>
          <w:sz w:val="28"/>
          <w:szCs w:val="20"/>
        </w:rPr>
      </w:pP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 xml:space="preserve">который позволяет установить диспозицию сигнала, узнать её текущее значение или выполнить то и другое одновременно. В этой функции вся необходимая информация передаётся через указатель на структуру типа </w:t>
      </w:r>
      <w:r w:rsidRPr="00687FE1">
        <w:rPr>
          <w:noProof/>
          <w:sz w:val="28"/>
          <w:szCs w:val="20"/>
        </w:rPr>
        <w:t>sigaction</w:t>
      </w:r>
      <w:r w:rsidRPr="00F5449A">
        <w:rPr>
          <w:noProof/>
          <w:sz w:val="28"/>
          <w:szCs w:val="20"/>
          <w:lang w:val="ru-RU"/>
        </w:rPr>
        <w:t>, которая имеет следующие поля:</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struct sigaction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void     (*sa_handler)();</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void     (*sa_sigaction)(int, siginfo_t *, void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sigset_t sa_mask;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int      sa_flags;</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keepNext/>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Первое поле структуры определяет обработчик сигналов, второе поле - обработка сигналов, если установлен флаг </w:t>
      </w:r>
      <w:r w:rsidRPr="00687FE1">
        <w:rPr>
          <w:noProof/>
          <w:sz w:val="28"/>
          <w:szCs w:val="20"/>
        </w:rPr>
        <w:t>SA</w:t>
      </w:r>
      <w:r w:rsidRPr="00F5449A">
        <w:rPr>
          <w:noProof/>
          <w:sz w:val="28"/>
          <w:szCs w:val="20"/>
          <w:lang w:val="ru-RU"/>
        </w:rPr>
        <w:t>_</w:t>
      </w:r>
      <w:r w:rsidRPr="00687FE1">
        <w:rPr>
          <w:noProof/>
          <w:sz w:val="28"/>
          <w:szCs w:val="20"/>
        </w:rPr>
        <w:t>SIGINFO</w:t>
      </w:r>
      <w:r w:rsidRPr="00F5449A">
        <w:rPr>
          <w:noProof/>
          <w:sz w:val="28"/>
          <w:szCs w:val="20"/>
          <w:lang w:val="ru-RU"/>
        </w:rPr>
        <w:t>, третье поле - маска сигналов, четвёртое поле - поле флагов.</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Поле </w:t>
      </w:r>
      <w:r w:rsidRPr="00687FE1">
        <w:rPr>
          <w:b/>
          <w:noProof/>
          <w:sz w:val="28"/>
          <w:szCs w:val="20"/>
        </w:rPr>
        <w:t>sa</w:t>
      </w:r>
      <w:r w:rsidRPr="00F5449A">
        <w:rPr>
          <w:b/>
          <w:noProof/>
          <w:sz w:val="28"/>
          <w:szCs w:val="20"/>
          <w:lang w:val="ru-RU"/>
        </w:rPr>
        <w:t>_</w:t>
      </w:r>
      <w:r w:rsidRPr="00687FE1">
        <w:rPr>
          <w:b/>
          <w:noProof/>
          <w:sz w:val="28"/>
          <w:szCs w:val="20"/>
        </w:rPr>
        <w:t>handler</w:t>
      </w:r>
      <w:r w:rsidRPr="00687FE1">
        <w:rPr>
          <w:noProof/>
          <w:sz w:val="28"/>
          <w:szCs w:val="28"/>
        </w:rPr>
        <w:sym w:font="Symbol" w:char="F0BE"/>
      </w:r>
      <w:r w:rsidRPr="00F5449A">
        <w:rPr>
          <w:noProof/>
          <w:sz w:val="28"/>
          <w:szCs w:val="20"/>
          <w:lang w:val="ru-RU"/>
        </w:rPr>
        <w:t xml:space="preserve"> определяет действие, которое необходимо выполнить при получении сигналов. Может содержать значения:</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lastRenderedPageBreak/>
        <w:tab/>
      </w:r>
      <w:r w:rsidRPr="00687FE1">
        <w:rPr>
          <w:noProof/>
          <w:sz w:val="28"/>
          <w:szCs w:val="20"/>
        </w:rPr>
        <w:t>SIG</w:t>
      </w:r>
      <w:r w:rsidRPr="00F5449A">
        <w:rPr>
          <w:noProof/>
          <w:sz w:val="28"/>
          <w:szCs w:val="20"/>
          <w:lang w:val="ru-RU"/>
        </w:rPr>
        <w:t>_</w:t>
      </w:r>
      <w:r w:rsidRPr="00687FE1">
        <w:rPr>
          <w:noProof/>
          <w:sz w:val="28"/>
          <w:szCs w:val="20"/>
        </w:rPr>
        <w:t>IGN</w:t>
      </w:r>
      <w:r w:rsidRPr="00F5449A">
        <w:rPr>
          <w:noProof/>
          <w:sz w:val="28"/>
          <w:szCs w:val="20"/>
          <w:lang w:val="ru-RU"/>
        </w:rPr>
        <w:t xml:space="preserve"> - игнорировать сигнал;</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r>
      <w:r w:rsidRPr="00687FE1">
        <w:rPr>
          <w:noProof/>
          <w:sz w:val="28"/>
          <w:szCs w:val="20"/>
        </w:rPr>
        <w:t>SIG</w:t>
      </w:r>
      <w:r w:rsidRPr="00F5449A">
        <w:rPr>
          <w:noProof/>
          <w:sz w:val="28"/>
          <w:szCs w:val="20"/>
          <w:lang w:val="ru-RU"/>
        </w:rPr>
        <w:t>_</w:t>
      </w:r>
      <w:r w:rsidRPr="00687FE1">
        <w:rPr>
          <w:noProof/>
          <w:sz w:val="28"/>
          <w:szCs w:val="20"/>
        </w:rPr>
        <w:t>DFL</w:t>
      </w:r>
      <w:r w:rsidRPr="00F5449A">
        <w:rPr>
          <w:noProof/>
          <w:sz w:val="28"/>
          <w:szCs w:val="20"/>
          <w:lang w:val="ru-RU"/>
        </w:rPr>
        <w:t xml:space="preserve"> - обратботчик по умолчанию;</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&lt;АДРЕС&gt; - адрес функции обработчика.</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Если поля </w:t>
      </w:r>
      <w:r w:rsidRPr="00687FE1">
        <w:rPr>
          <w:b/>
          <w:noProof/>
          <w:sz w:val="28"/>
          <w:szCs w:val="20"/>
        </w:rPr>
        <w:t>sa</w:t>
      </w:r>
      <w:r w:rsidRPr="00F5449A">
        <w:rPr>
          <w:b/>
          <w:noProof/>
          <w:sz w:val="28"/>
          <w:szCs w:val="20"/>
          <w:lang w:val="ru-RU"/>
        </w:rPr>
        <w:t>_</w:t>
      </w:r>
      <w:r w:rsidRPr="00687FE1">
        <w:rPr>
          <w:b/>
          <w:noProof/>
          <w:sz w:val="28"/>
          <w:szCs w:val="20"/>
        </w:rPr>
        <w:t>handler</w:t>
      </w:r>
      <w:r w:rsidRPr="00F5449A">
        <w:rPr>
          <w:noProof/>
          <w:sz w:val="28"/>
          <w:szCs w:val="20"/>
          <w:lang w:val="ru-RU"/>
        </w:rPr>
        <w:t xml:space="preserve"> и </w:t>
      </w:r>
      <w:r w:rsidRPr="00687FE1">
        <w:rPr>
          <w:b/>
          <w:noProof/>
          <w:sz w:val="28"/>
          <w:szCs w:val="20"/>
        </w:rPr>
        <w:t>sa</w:t>
      </w:r>
      <w:r w:rsidRPr="00F5449A">
        <w:rPr>
          <w:b/>
          <w:noProof/>
          <w:sz w:val="28"/>
          <w:szCs w:val="20"/>
          <w:lang w:val="ru-RU"/>
        </w:rPr>
        <w:t>_</w:t>
      </w:r>
      <w:r w:rsidRPr="00687FE1">
        <w:rPr>
          <w:b/>
          <w:noProof/>
          <w:sz w:val="28"/>
          <w:szCs w:val="20"/>
        </w:rPr>
        <w:t>sigaction</w:t>
      </w:r>
      <w:r w:rsidRPr="00F5449A">
        <w:rPr>
          <w:noProof/>
          <w:sz w:val="28"/>
          <w:szCs w:val="20"/>
          <w:lang w:val="ru-RU"/>
        </w:rPr>
        <w:t xml:space="preserve"> не равны </w:t>
      </w:r>
      <w:r w:rsidRPr="00687FE1">
        <w:rPr>
          <w:noProof/>
          <w:sz w:val="28"/>
          <w:szCs w:val="20"/>
        </w:rPr>
        <w:t>NULL</w:t>
      </w:r>
      <w:r w:rsidRPr="00F5449A">
        <w:rPr>
          <w:noProof/>
          <w:sz w:val="28"/>
          <w:szCs w:val="20"/>
          <w:lang w:val="ru-RU"/>
        </w:rPr>
        <w:t xml:space="preserve"> то </w:t>
      </w:r>
      <w:r w:rsidRPr="00687FE1">
        <w:rPr>
          <w:b/>
          <w:noProof/>
          <w:sz w:val="28"/>
          <w:szCs w:val="20"/>
        </w:rPr>
        <w:t>sa</w:t>
      </w:r>
      <w:r w:rsidRPr="00F5449A">
        <w:rPr>
          <w:b/>
          <w:noProof/>
          <w:sz w:val="28"/>
          <w:szCs w:val="20"/>
          <w:lang w:val="ru-RU"/>
        </w:rPr>
        <w:t>_</w:t>
      </w:r>
      <w:r w:rsidRPr="00687FE1">
        <w:rPr>
          <w:b/>
          <w:noProof/>
          <w:sz w:val="28"/>
          <w:szCs w:val="20"/>
        </w:rPr>
        <w:t>mask</w:t>
      </w:r>
      <w:r w:rsidRPr="00F5449A">
        <w:rPr>
          <w:noProof/>
          <w:sz w:val="28"/>
          <w:szCs w:val="20"/>
          <w:lang w:val="ru-RU"/>
        </w:rPr>
        <w:t xml:space="preserve"> содержит набор сигналов, которые будут добавлены к маске сигналов перед вызовом обработчика.</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Каждый процесс имеет установленную маску сигналов, определяющая сигналы, доставка которых должна быть заблокирована. Если бит маски установлен, то соответствующий ему сигнал будет заблокирован. После возврата из функции обработчика, значение маски возвращается в исходное состояние. Сигнал, для которого установлен обработчик, также блокируется перед вызовом функции обработки.</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Поле </w:t>
      </w:r>
      <w:r w:rsidRPr="00687FE1">
        <w:rPr>
          <w:b/>
          <w:noProof/>
          <w:sz w:val="28"/>
          <w:szCs w:val="20"/>
        </w:rPr>
        <w:t>sa</w:t>
      </w:r>
      <w:r w:rsidRPr="00F5449A">
        <w:rPr>
          <w:b/>
          <w:noProof/>
          <w:sz w:val="28"/>
          <w:szCs w:val="20"/>
          <w:lang w:val="ru-RU"/>
        </w:rPr>
        <w:t>_</w:t>
      </w:r>
      <w:r w:rsidRPr="00687FE1">
        <w:rPr>
          <w:b/>
          <w:noProof/>
          <w:sz w:val="28"/>
          <w:szCs w:val="20"/>
        </w:rPr>
        <w:t>flags</w:t>
      </w:r>
      <w:r w:rsidRPr="00F5449A">
        <w:rPr>
          <w:noProof/>
          <w:sz w:val="28"/>
          <w:szCs w:val="20"/>
          <w:lang w:val="ru-RU"/>
        </w:rPr>
        <w:t xml:space="preserve"> определяет флаги, которые определяют способ доставки сигнала:</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687FE1">
        <w:rPr>
          <w:i/>
          <w:noProof/>
          <w:sz w:val="28"/>
          <w:szCs w:val="20"/>
        </w:rPr>
        <w:t>SA</w:t>
      </w:r>
      <w:r w:rsidRPr="00F5449A">
        <w:rPr>
          <w:i/>
          <w:noProof/>
          <w:sz w:val="28"/>
          <w:szCs w:val="20"/>
          <w:lang w:val="ru-RU"/>
        </w:rPr>
        <w:t>_</w:t>
      </w:r>
      <w:r w:rsidRPr="00687FE1">
        <w:rPr>
          <w:i/>
          <w:noProof/>
          <w:sz w:val="28"/>
          <w:szCs w:val="20"/>
        </w:rPr>
        <w:t>ONSTACK</w:t>
      </w:r>
      <w:r w:rsidRPr="00687FE1">
        <w:rPr>
          <w:noProof/>
          <w:sz w:val="28"/>
          <w:szCs w:val="28"/>
        </w:rPr>
        <w:sym w:font="Symbol" w:char="F0BE"/>
      </w:r>
      <w:r w:rsidRPr="00F5449A">
        <w:rPr>
          <w:noProof/>
          <w:sz w:val="28"/>
          <w:szCs w:val="20"/>
          <w:lang w:val="ru-RU"/>
        </w:rPr>
        <w:t xml:space="preserve"> если определена функция-обработчик сигнала и с помощью функции </w:t>
      </w:r>
      <w:r w:rsidRPr="00687FE1">
        <w:rPr>
          <w:b/>
          <w:noProof/>
          <w:sz w:val="28"/>
          <w:szCs w:val="20"/>
        </w:rPr>
        <w:t>sigaltstack</w:t>
      </w:r>
      <w:r w:rsidRPr="00F5449A">
        <w:rPr>
          <w:b/>
          <w:noProof/>
          <w:sz w:val="28"/>
          <w:szCs w:val="20"/>
          <w:lang w:val="ru-RU"/>
        </w:rPr>
        <w:t>()</w:t>
      </w:r>
      <w:r w:rsidRPr="00F5449A">
        <w:rPr>
          <w:noProof/>
          <w:sz w:val="28"/>
          <w:szCs w:val="20"/>
          <w:lang w:val="ru-RU"/>
        </w:rPr>
        <w:t xml:space="preserve"> задан альтернативный стек для функции-обработчика, то при обработке сигнала будет использоваться этот стек. Если флаг не установлен, будет использоваться обычный стек процесса;</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687FE1">
        <w:rPr>
          <w:i/>
          <w:noProof/>
          <w:sz w:val="28"/>
          <w:szCs w:val="20"/>
        </w:rPr>
        <w:t>SA</w:t>
      </w:r>
      <w:r w:rsidRPr="00F5449A">
        <w:rPr>
          <w:i/>
          <w:noProof/>
          <w:sz w:val="28"/>
          <w:szCs w:val="20"/>
          <w:lang w:val="ru-RU"/>
        </w:rPr>
        <w:t>_</w:t>
      </w:r>
      <w:r w:rsidRPr="00687FE1">
        <w:rPr>
          <w:i/>
          <w:noProof/>
          <w:sz w:val="28"/>
          <w:szCs w:val="20"/>
        </w:rPr>
        <w:t>RESETHAND</w:t>
      </w:r>
      <w:r w:rsidRPr="00687FE1">
        <w:rPr>
          <w:noProof/>
          <w:sz w:val="28"/>
          <w:szCs w:val="28"/>
        </w:rPr>
        <w:sym w:font="Symbol" w:char="F0BE"/>
      </w:r>
      <w:r w:rsidRPr="00F5449A">
        <w:rPr>
          <w:noProof/>
          <w:sz w:val="28"/>
          <w:szCs w:val="20"/>
          <w:lang w:val="ru-RU"/>
        </w:rPr>
        <w:t xml:space="preserve"> если определена функция-обработчик, то реакция на сигнал будет изменена на </w:t>
      </w:r>
      <w:r w:rsidRPr="00687FE1">
        <w:rPr>
          <w:noProof/>
          <w:sz w:val="28"/>
          <w:szCs w:val="20"/>
        </w:rPr>
        <w:t>SIG</w:t>
      </w:r>
      <w:r w:rsidRPr="00F5449A">
        <w:rPr>
          <w:noProof/>
          <w:sz w:val="28"/>
          <w:szCs w:val="20"/>
          <w:lang w:val="ru-RU"/>
        </w:rPr>
        <w:t>_</w:t>
      </w:r>
      <w:r w:rsidRPr="00687FE1">
        <w:rPr>
          <w:noProof/>
          <w:sz w:val="28"/>
          <w:szCs w:val="20"/>
        </w:rPr>
        <w:t>DFL</w:t>
      </w:r>
      <w:r w:rsidRPr="00F5449A">
        <w:rPr>
          <w:noProof/>
          <w:sz w:val="28"/>
          <w:szCs w:val="20"/>
          <w:lang w:val="ru-RU"/>
        </w:rPr>
        <w:t xml:space="preserve"> и сигнал не будет блокироваться при запуске обработчика. Если флаг не установлен, то реакция на сигнал не изменяется.</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687FE1">
        <w:rPr>
          <w:i/>
          <w:noProof/>
          <w:sz w:val="28"/>
          <w:szCs w:val="20"/>
        </w:rPr>
        <w:t>SA</w:t>
      </w:r>
      <w:r w:rsidRPr="00F5449A">
        <w:rPr>
          <w:i/>
          <w:noProof/>
          <w:sz w:val="28"/>
          <w:szCs w:val="20"/>
          <w:lang w:val="ru-RU"/>
        </w:rPr>
        <w:t>_</w:t>
      </w:r>
      <w:r w:rsidRPr="00687FE1">
        <w:rPr>
          <w:i/>
          <w:noProof/>
          <w:sz w:val="28"/>
          <w:szCs w:val="20"/>
        </w:rPr>
        <w:t>NODEFERR</w:t>
      </w:r>
      <w:r w:rsidRPr="00687FE1">
        <w:rPr>
          <w:noProof/>
          <w:sz w:val="28"/>
          <w:szCs w:val="28"/>
        </w:rPr>
        <w:sym w:font="Symbol" w:char="F0BE"/>
      </w:r>
      <w:r w:rsidRPr="00F5449A">
        <w:rPr>
          <w:noProof/>
          <w:sz w:val="28"/>
          <w:szCs w:val="20"/>
          <w:lang w:val="ru-RU"/>
        </w:rPr>
        <w:t xml:space="preserve"> если определена функция-обработчик, то сигнал блокируется на время обработки только в том случае, когда он явно указан в поле </w:t>
      </w:r>
      <w:r w:rsidRPr="00687FE1">
        <w:rPr>
          <w:b/>
          <w:noProof/>
          <w:sz w:val="28"/>
          <w:szCs w:val="20"/>
        </w:rPr>
        <w:t>sa</w:t>
      </w:r>
      <w:r w:rsidRPr="00F5449A">
        <w:rPr>
          <w:b/>
          <w:noProof/>
          <w:sz w:val="28"/>
          <w:szCs w:val="20"/>
          <w:lang w:val="ru-RU"/>
        </w:rPr>
        <w:t>_</w:t>
      </w:r>
      <w:r w:rsidRPr="00687FE1">
        <w:rPr>
          <w:b/>
          <w:noProof/>
          <w:sz w:val="28"/>
          <w:szCs w:val="20"/>
        </w:rPr>
        <w:t>mask</w:t>
      </w:r>
      <w:r w:rsidRPr="00F5449A">
        <w:rPr>
          <w:noProof/>
          <w:sz w:val="28"/>
          <w:szCs w:val="20"/>
          <w:lang w:val="ru-RU"/>
        </w:rPr>
        <w:t>. Если флаг не установлен, то в процессе обработки данный сигнал автоматически блокируется в процессе обработки.</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687FE1">
        <w:rPr>
          <w:i/>
          <w:noProof/>
          <w:sz w:val="28"/>
          <w:szCs w:val="20"/>
        </w:rPr>
        <w:t>SA</w:t>
      </w:r>
      <w:r w:rsidRPr="00F5449A">
        <w:rPr>
          <w:i/>
          <w:noProof/>
          <w:sz w:val="28"/>
          <w:szCs w:val="20"/>
          <w:lang w:val="ru-RU"/>
        </w:rPr>
        <w:t>_</w:t>
      </w:r>
      <w:r w:rsidRPr="00687FE1">
        <w:rPr>
          <w:i/>
          <w:noProof/>
          <w:sz w:val="28"/>
          <w:szCs w:val="20"/>
        </w:rPr>
        <w:t>RESTART</w:t>
      </w:r>
      <w:r w:rsidRPr="00687FE1">
        <w:rPr>
          <w:noProof/>
          <w:sz w:val="28"/>
          <w:szCs w:val="28"/>
        </w:rPr>
        <w:sym w:font="Symbol" w:char="F0BE"/>
      </w:r>
      <w:r w:rsidRPr="00F5449A">
        <w:rPr>
          <w:noProof/>
          <w:sz w:val="28"/>
          <w:szCs w:val="20"/>
          <w:lang w:val="ru-RU"/>
        </w:rPr>
        <w:t xml:space="preserve"> если определена функция-обработчик, то ряд системных вызовов, выполнение которых было прервано полученным сигналом, будет автоматически запущен после обработки сигнала. К таким системным вызовам относятся: </w:t>
      </w:r>
      <w:r w:rsidRPr="00687FE1">
        <w:rPr>
          <w:noProof/>
          <w:sz w:val="28"/>
          <w:szCs w:val="20"/>
        </w:rPr>
        <w:t>write</w:t>
      </w:r>
      <w:r w:rsidRPr="00F5449A">
        <w:rPr>
          <w:noProof/>
          <w:sz w:val="28"/>
          <w:szCs w:val="20"/>
          <w:lang w:val="ru-RU"/>
        </w:rPr>
        <w:t xml:space="preserve">, </w:t>
      </w:r>
      <w:r w:rsidRPr="00687FE1">
        <w:rPr>
          <w:noProof/>
          <w:sz w:val="28"/>
          <w:szCs w:val="20"/>
        </w:rPr>
        <w:t>read</w:t>
      </w:r>
      <w:r w:rsidRPr="00F5449A">
        <w:rPr>
          <w:noProof/>
          <w:sz w:val="28"/>
          <w:szCs w:val="20"/>
          <w:lang w:val="ru-RU"/>
        </w:rPr>
        <w:t xml:space="preserve">. Если флаг не установлен, то системный вызов возвращает ошибку </w:t>
      </w:r>
      <w:r w:rsidRPr="00687FE1">
        <w:rPr>
          <w:noProof/>
          <w:sz w:val="28"/>
          <w:szCs w:val="20"/>
        </w:rPr>
        <w:t>EINTR</w:t>
      </w:r>
      <w:r w:rsidRPr="00F5449A">
        <w:rPr>
          <w:noProof/>
          <w:sz w:val="28"/>
          <w:szCs w:val="20"/>
          <w:lang w:val="ru-RU"/>
        </w:rPr>
        <w:t xml:space="preserve"> (ошибка прерывания).</w:t>
      </w:r>
    </w:p>
    <w:p w:rsidR="00526ACB" w:rsidRPr="00F5449A" w:rsidRDefault="00526ACB" w:rsidP="00CF45FA">
      <w:pPr>
        <w:numPr>
          <w:ilvl w:val="0"/>
          <w:numId w:val="14"/>
        </w:numPr>
        <w:overflowPunct w:val="0"/>
        <w:autoSpaceDE w:val="0"/>
        <w:autoSpaceDN w:val="0"/>
        <w:adjustRightInd w:val="0"/>
        <w:spacing w:after="0" w:line="240" w:lineRule="auto"/>
        <w:jc w:val="both"/>
        <w:textAlignment w:val="baseline"/>
        <w:rPr>
          <w:noProof/>
          <w:sz w:val="28"/>
          <w:szCs w:val="20"/>
          <w:lang w:val="ru-RU"/>
        </w:rPr>
      </w:pPr>
      <w:r w:rsidRPr="00687FE1">
        <w:rPr>
          <w:i/>
          <w:noProof/>
          <w:sz w:val="28"/>
          <w:szCs w:val="20"/>
        </w:rPr>
        <w:lastRenderedPageBreak/>
        <w:t>SA</w:t>
      </w:r>
      <w:r w:rsidRPr="00F5449A">
        <w:rPr>
          <w:i/>
          <w:noProof/>
          <w:sz w:val="28"/>
          <w:szCs w:val="20"/>
          <w:lang w:val="ru-RU"/>
        </w:rPr>
        <w:t>_</w:t>
      </w:r>
      <w:r w:rsidRPr="00687FE1">
        <w:rPr>
          <w:i/>
          <w:noProof/>
          <w:sz w:val="28"/>
          <w:szCs w:val="20"/>
        </w:rPr>
        <w:t>SIGINFO</w:t>
      </w:r>
      <w:r w:rsidRPr="00687FE1">
        <w:rPr>
          <w:noProof/>
          <w:sz w:val="28"/>
          <w:szCs w:val="28"/>
        </w:rPr>
        <w:sym w:font="Symbol" w:char="F0BE"/>
      </w:r>
      <w:r w:rsidRPr="00F5449A">
        <w:rPr>
          <w:noProof/>
          <w:sz w:val="28"/>
          <w:szCs w:val="20"/>
          <w:lang w:val="ru-RU"/>
        </w:rPr>
        <w:t xml:space="preserve"> если указана реакция на перехват сигнала, то вызывается функция обработчик определенная </w:t>
      </w:r>
      <w:r w:rsidRPr="00687FE1">
        <w:rPr>
          <w:b/>
          <w:noProof/>
          <w:sz w:val="28"/>
          <w:szCs w:val="20"/>
        </w:rPr>
        <w:t>sa</w:t>
      </w:r>
      <w:r w:rsidRPr="00F5449A">
        <w:rPr>
          <w:b/>
          <w:noProof/>
          <w:sz w:val="28"/>
          <w:szCs w:val="20"/>
          <w:lang w:val="ru-RU"/>
        </w:rPr>
        <w:t>_</w:t>
      </w:r>
      <w:r w:rsidRPr="00687FE1">
        <w:rPr>
          <w:b/>
          <w:noProof/>
          <w:sz w:val="28"/>
          <w:szCs w:val="20"/>
        </w:rPr>
        <w:t>sigaction</w:t>
      </w:r>
      <w:r w:rsidRPr="00F5449A">
        <w:rPr>
          <w:noProof/>
          <w:sz w:val="28"/>
          <w:szCs w:val="20"/>
          <w:lang w:val="ru-RU"/>
        </w:rPr>
        <w:t xml:space="preserve">. Если флаг не установлен, то вызывается функция обработчик определенная полем </w:t>
      </w:r>
      <w:r w:rsidRPr="00687FE1">
        <w:rPr>
          <w:b/>
          <w:noProof/>
          <w:sz w:val="28"/>
          <w:szCs w:val="20"/>
        </w:rPr>
        <w:t>sa</w:t>
      </w:r>
      <w:r w:rsidRPr="00F5449A">
        <w:rPr>
          <w:b/>
          <w:noProof/>
          <w:sz w:val="28"/>
          <w:szCs w:val="20"/>
          <w:lang w:val="ru-RU"/>
        </w:rPr>
        <w:t>_</w:t>
      </w:r>
      <w:r w:rsidRPr="00687FE1">
        <w:rPr>
          <w:b/>
          <w:noProof/>
          <w:sz w:val="28"/>
          <w:szCs w:val="20"/>
        </w:rPr>
        <w:t>handler</w:t>
      </w:r>
      <w:r w:rsidRPr="00F5449A">
        <w:rPr>
          <w:noProof/>
          <w:sz w:val="28"/>
          <w:szCs w:val="20"/>
          <w:lang w:val="ru-RU"/>
        </w:rPr>
        <w:t>.</w:t>
      </w:r>
    </w:p>
    <w:p w:rsidR="00526ACB" w:rsidRPr="00F5449A" w:rsidRDefault="00526ACB" w:rsidP="00CF45FA">
      <w:pPr>
        <w:numPr>
          <w:ilvl w:val="0"/>
          <w:numId w:val="14"/>
        </w:numPr>
        <w:overflowPunct w:val="0"/>
        <w:autoSpaceDE w:val="0"/>
        <w:autoSpaceDN w:val="0"/>
        <w:adjustRightInd w:val="0"/>
        <w:spacing w:after="0" w:line="240" w:lineRule="auto"/>
        <w:jc w:val="both"/>
        <w:textAlignment w:val="baseline"/>
        <w:rPr>
          <w:noProof/>
          <w:sz w:val="28"/>
          <w:szCs w:val="20"/>
          <w:lang w:val="ru-RU"/>
        </w:rPr>
      </w:pPr>
      <w:r w:rsidRPr="00687FE1">
        <w:rPr>
          <w:i/>
          <w:noProof/>
          <w:sz w:val="28"/>
          <w:szCs w:val="20"/>
        </w:rPr>
        <w:t>SA</w:t>
      </w:r>
      <w:r w:rsidRPr="00F5449A">
        <w:rPr>
          <w:i/>
          <w:noProof/>
          <w:sz w:val="28"/>
          <w:szCs w:val="20"/>
          <w:lang w:val="ru-RU"/>
        </w:rPr>
        <w:t>_</w:t>
      </w:r>
      <w:r w:rsidRPr="00687FE1">
        <w:rPr>
          <w:i/>
          <w:noProof/>
          <w:sz w:val="28"/>
          <w:szCs w:val="20"/>
        </w:rPr>
        <w:t>NOCHLDWAIT</w:t>
      </w:r>
      <w:r w:rsidRPr="00687FE1">
        <w:rPr>
          <w:noProof/>
          <w:sz w:val="28"/>
          <w:szCs w:val="28"/>
        </w:rPr>
        <w:sym w:font="Symbol" w:char="F0BE"/>
      </w:r>
      <w:r w:rsidRPr="00F5449A">
        <w:rPr>
          <w:noProof/>
          <w:sz w:val="28"/>
          <w:szCs w:val="20"/>
          <w:lang w:val="ru-RU"/>
        </w:rPr>
        <w:t xml:space="preserve"> если указанный аргументом  </w:t>
      </w:r>
      <w:r w:rsidRPr="00687FE1">
        <w:rPr>
          <w:b/>
          <w:noProof/>
          <w:sz w:val="28"/>
          <w:szCs w:val="20"/>
        </w:rPr>
        <w:t>sig</w:t>
      </w:r>
      <w:r w:rsidRPr="00F5449A">
        <w:rPr>
          <w:noProof/>
          <w:sz w:val="28"/>
          <w:szCs w:val="20"/>
          <w:lang w:val="ru-RU"/>
        </w:rPr>
        <w:t xml:space="preserve"> сигнал равен </w:t>
      </w:r>
      <w:r w:rsidRPr="00687FE1">
        <w:rPr>
          <w:noProof/>
          <w:sz w:val="28"/>
          <w:szCs w:val="20"/>
        </w:rPr>
        <w:t>SIGCHLD</w:t>
      </w:r>
      <w:r w:rsidRPr="00F5449A">
        <w:rPr>
          <w:noProof/>
          <w:sz w:val="28"/>
          <w:szCs w:val="20"/>
          <w:lang w:val="ru-RU"/>
        </w:rPr>
        <w:t xml:space="preserve">, то при завершении потомки не будут переходить в состояние “зомби”. Если процесс в дальнейшем вызовет одну из функций семейства </w:t>
      </w:r>
      <w:r w:rsidRPr="00687FE1">
        <w:rPr>
          <w:noProof/>
          <w:sz w:val="28"/>
          <w:szCs w:val="20"/>
        </w:rPr>
        <w:t>wait</w:t>
      </w:r>
      <w:r w:rsidRPr="00F5449A">
        <w:rPr>
          <w:noProof/>
          <w:sz w:val="28"/>
          <w:szCs w:val="20"/>
          <w:lang w:val="ru-RU"/>
        </w:rPr>
        <w:t>, их выполнение будет блокировано до завершения работы всех потомков данного процесса.</w:t>
      </w:r>
    </w:p>
    <w:p w:rsidR="00526ACB" w:rsidRPr="00F5449A" w:rsidRDefault="00526ACB" w:rsidP="00CF45FA">
      <w:pPr>
        <w:numPr>
          <w:ilvl w:val="0"/>
          <w:numId w:val="14"/>
        </w:numPr>
        <w:overflowPunct w:val="0"/>
        <w:autoSpaceDE w:val="0"/>
        <w:autoSpaceDN w:val="0"/>
        <w:adjustRightInd w:val="0"/>
        <w:spacing w:after="0" w:line="240" w:lineRule="auto"/>
        <w:jc w:val="both"/>
        <w:textAlignment w:val="baseline"/>
        <w:rPr>
          <w:noProof/>
          <w:sz w:val="28"/>
          <w:szCs w:val="20"/>
          <w:lang w:val="ru-RU"/>
        </w:rPr>
      </w:pPr>
      <w:r w:rsidRPr="00687FE1">
        <w:rPr>
          <w:i/>
          <w:noProof/>
          <w:sz w:val="28"/>
          <w:szCs w:val="20"/>
        </w:rPr>
        <w:t>SA</w:t>
      </w:r>
      <w:r w:rsidRPr="00F5449A">
        <w:rPr>
          <w:i/>
          <w:noProof/>
          <w:sz w:val="28"/>
          <w:szCs w:val="20"/>
          <w:lang w:val="ru-RU"/>
        </w:rPr>
        <w:t>_</w:t>
      </w:r>
      <w:r w:rsidRPr="00687FE1">
        <w:rPr>
          <w:i/>
          <w:noProof/>
          <w:sz w:val="28"/>
          <w:szCs w:val="20"/>
        </w:rPr>
        <w:t>NOCLDSTOP</w:t>
      </w:r>
      <w:r w:rsidRPr="00687FE1">
        <w:rPr>
          <w:noProof/>
          <w:sz w:val="28"/>
          <w:szCs w:val="28"/>
        </w:rPr>
        <w:sym w:font="Symbol" w:char="F0BE"/>
      </w:r>
      <w:r w:rsidRPr="00F5449A">
        <w:rPr>
          <w:noProof/>
          <w:sz w:val="28"/>
          <w:szCs w:val="20"/>
          <w:lang w:val="ru-RU"/>
        </w:rPr>
        <w:t xml:space="preserve"> если </w:t>
      </w:r>
      <w:r w:rsidRPr="00687FE1">
        <w:rPr>
          <w:noProof/>
          <w:sz w:val="28"/>
          <w:szCs w:val="20"/>
        </w:rPr>
        <w:t>sig</w:t>
      </w:r>
      <w:r w:rsidRPr="00F5449A">
        <w:rPr>
          <w:noProof/>
          <w:sz w:val="28"/>
          <w:szCs w:val="20"/>
          <w:lang w:val="ru-RU"/>
        </w:rPr>
        <w:t xml:space="preserve"> равен </w:t>
      </w:r>
      <w:r w:rsidRPr="00687FE1">
        <w:rPr>
          <w:noProof/>
          <w:sz w:val="28"/>
          <w:szCs w:val="20"/>
        </w:rPr>
        <w:t>SIGCHLD</w:t>
      </w:r>
      <w:r w:rsidRPr="00F5449A">
        <w:rPr>
          <w:noProof/>
          <w:sz w:val="28"/>
          <w:szCs w:val="20"/>
          <w:lang w:val="ru-RU"/>
        </w:rPr>
        <w:t>, то указанный сигнал не будет отправляться процессу при завершении или остановке любого из его потомков.</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 xml:space="preserve">Если установлен </w:t>
      </w:r>
      <w:r w:rsidRPr="00687FE1">
        <w:rPr>
          <w:noProof/>
          <w:sz w:val="28"/>
          <w:szCs w:val="20"/>
        </w:rPr>
        <w:t>SA</w:t>
      </w:r>
      <w:r w:rsidRPr="00F5449A">
        <w:rPr>
          <w:noProof/>
          <w:sz w:val="28"/>
          <w:szCs w:val="20"/>
          <w:lang w:val="ru-RU"/>
        </w:rPr>
        <w:t>_</w:t>
      </w:r>
      <w:r w:rsidRPr="00687FE1">
        <w:rPr>
          <w:noProof/>
          <w:sz w:val="28"/>
          <w:szCs w:val="20"/>
        </w:rPr>
        <w:t>SIGINFO</w:t>
      </w:r>
      <w:r w:rsidRPr="00F5449A">
        <w:rPr>
          <w:noProof/>
          <w:sz w:val="28"/>
          <w:szCs w:val="20"/>
          <w:lang w:val="ru-RU"/>
        </w:rPr>
        <w:t xml:space="preserve">, то при получении сигнала будет вызван обработчик, адресованный </w:t>
      </w:r>
      <w:r w:rsidRPr="00687FE1">
        <w:rPr>
          <w:noProof/>
          <w:sz w:val="28"/>
          <w:szCs w:val="20"/>
        </w:rPr>
        <w:t>sa</w:t>
      </w:r>
      <w:r w:rsidRPr="00F5449A">
        <w:rPr>
          <w:noProof/>
          <w:sz w:val="28"/>
          <w:szCs w:val="20"/>
          <w:lang w:val="ru-RU"/>
        </w:rPr>
        <w:t>_</w:t>
      </w:r>
      <w:r w:rsidRPr="00687FE1">
        <w:rPr>
          <w:noProof/>
          <w:sz w:val="28"/>
          <w:szCs w:val="20"/>
        </w:rPr>
        <w:t>sigaction</w:t>
      </w:r>
      <w:r w:rsidRPr="00F5449A">
        <w:rPr>
          <w:noProof/>
          <w:sz w:val="28"/>
          <w:szCs w:val="20"/>
          <w:lang w:val="ru-RU"/>
        </w:rPr>
        <w:t xml:space="preserve">. Обработчику передаётся номер сигнала и указатель на структуру типа </w:t>
      </w:r>
      <w:r w:rsidRPr="00687FE1">
        <w:rPr>
          <w:noProof/>
          <w:sz w:val="28"/>
          <w:szCs w:val="20"/>
        </w:rPr>
        <w:t>siginfo</w:t>
      </w:r>
      <w:r w:rsidRPr="00F5449A">
        <w:rPr>
          <w:noProof/>
          <w:sz w:val="28"/>
          <w:szCs w:val="20"/>
          <w:lang w:val="ru-RU"/>
        </w:rPr>
        <w:t>_</w:t>
      </w:r>
      <w:r w:rsidRPr="00687FE1">
        <w:rPr>
          <w:noProof/>
          <w:sz w:val="28"/>
          <w:szCs w:val="20"/>
        </w:rPr>
        <w:t>t</w:t>
      </w:r>
      <w:r w:rsidRPr="00F5449A">
        <w:rPr>
          <w:noProof/>
          <w:sz w:val="28"/>
          <w:szCs w:val="20"/>
          <w:lang w:val="ru-RU"/>
        </w:rPr>
        <w:t xml:space="preserve">, содержащую информацию о причинах получения сигнала, а также указатель на структуру типа </w:t>
      </w:r>
      <w:r w:rsidRPr="00687FE1">
        <w:rPr>
          <w:noProof/>
          <w:sz w:val="28"/>
          <w:szCs w:val="20"/>
        </w:rPr>
        <w:t>ucontext</w:t>
      </w:r>
      <w:r w:rsidRPr="00F5449A">
        <w:rPr>
          <w:noProof/>
          <w:sz w:val="28"/>
          <w:szCs w:val="20"/>
          <w:lang w:val="ru-RU"/>
        </w:rPr>
        <w:t>_</w:t>
      </w:r>
      <w:r w:rsidRPr="00687FE1">
        <w:rPr>
          <w:noProof/>
          <w:sz w:val="28"/>
          <w:szCs w:val="20"/>
        </w:rPr>
        <w:t>t</w:t>
      </w:r>
      <w:r w:rsidRPr="00F5449A">
        <w:rPr>
          <w:noProof/>
          <w:sz w:val="28"/>
          <w:szCs w:val="20"/>
          <w:lang w:val="ru-RU"/>
        </w:rPr>
        <w:t xml:space="preserve">, содержащую контекст процесса. Эта </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Структура </w:t>
      </w:r>
      <w:r w:rsidRPr="00687FE1">
        <w:rPr>
          <w:noProof/>
          <w:sz w:val="28"/>
          <w:szCs w:val="20"/>
        </w:rPr>
        <w:t>siginfo</w:t>
      </w:r>
      <w:r w:rsidRPr="00F5449A">
        <w:rPr>
          <w:noProof/>
          <w:sz w:val="28"/>
          <w:szCs w:val="20"/>
          <w:lang w:val="ru-RU"/>
        </w:rPr>
        <w:t>_</w:t>
      </w:r>
      <w:r w:rsidRPr="00687FE1">
        <w:rPr>
          <w:noProof/>
          <w:sz w:val="28"/>
          <w:szCs w:val="20"/>
        </w:rPr>
        <w:t>t</w:t>
      </w:r>
      <w:r w:rsidRPr="00F5449A">
        <w:rPr>
          <w:noProof/>
          <w:sz w:val="28"/>
          <w:szCs w:val="20"/>
          <w:lang w:val="ru-RU"/>
        </w:rPr>
        <w:t xml:space="preserve"> включает следующие поля:</w:t>
      </w:r>
    </w:p>
    <w:p w:rsidR="00526ACB" w:rsidRPr="00F5449A" w:rsidRDefault="00526ACB" w:rsidP="00526ACB">
      <w:pPr>
        <w:overflowPunct w:val="0"/>
        <w:autoSpaceDE w:val="0"/>
        <w:autoSpaceDN w:val="0"/>
        <w:adjustRightInd w:val="0"/>
        <w:ind w:left="360"/>
        <w:jc w:val="both"/>
        <w:textAlignment w:val="baseline"/>
        <w:rPr>
          <w:noProof/>
          <w:sz w:val="28"/>
          <w:szCs w:val="20"/>
          <w:lang w:val="ru-RU"/>
        </w:rPr>
      </w:pPr>
      <w:r w:rsidRPr="00F5449A">
        <w:rPr>
          <w:noProof/>
          <w:sz w:val="28"/>
          <w:szCs w:val="20"/>
          <w:lang w:val="ru-RU"/>
        </w:rPr>
        <w:tab/>
      </w:r>
      <w:r w:rsidRPr="00687FE1">
        <w:rPr>
          <w:noProof/>
          <w:sz w:val="28"/>
          <w:szCs w:val="20"/>
        </w:rPr>
        <w:t>intsi</w:t>
      </w:r>
      <w:r w:rsidRPr="00F5449A">
        <w:rPr>
          <w:noProof/>
          <w:sz w:val="28"/>
          <w:szCs w:val="20"/>
          <w:lang w:val="ru-RU"/>
        </w:rPr>
        <w:t>_</w:t>
      </w:r>
      <w:r w:rsidRPr="00687FE1">
        <w:rPr>
          <w:noProof/>
          <w:sz w:val="28"/>
          <w:szCs w:val="20"/>
        </w:rPr>
        <w:t>signo</w:t>
      </w:r>
      <w:r w:rsidRPr="00F5449A">
        <w:rPr>
          <w:noProof/>
          <w:sz w:val="28"/>
          <w:szCs w:val="20"/>
          <w:lang w:val="ru-RU"/>
        </w:rPr>
        <w:t xml:space="preserve"> - номер сигнала;</w:t>
      </w:r>
    </w:p>
    <w:p w:rsidR="00526ACB" w:rsidRPr="00F5449A" w:rsidRDefault="00526ACB" w:rsidP="00526ACB">
      <w:pPr>
        <w:overflowPunct w:val="0"/>
        <w:autoSpaceDE w:val="0"/>
        <w:autoSpaceDN w:val="0"/>
        <w:adjustRightInd w:val="0"/>
        <w:ind w:left="360"/>
        <w:jc w:val="both"/>
        <w:textAlignment w:val="baseline"/>
        <w:rPr>
          <w:noProof/>
          <w:sz w:val="28"/>
          <w:szCs w:val="20"/>
          <w:lang w:val="ru-RU"/>
        </w:rPr>
      </w:pPr>
      <w:r w:rsidRPr="00F5449A">
        <w:rPr>
          <w:noProof/>
          <w:sz w:val="28"/>
          <w:szCs w:val="20"/>
          <w:lang w:val="ru-RU"/>
        </w:rPr>
        <w:tab/>
      </w:r>
      <w:r w:rsidRPr="00687FE1">
        <w:rPr>
          <w:noProof/>
          <w:sz w:val="28"/>
          <w:szCs w:val="20"/>
        </w:rPr>
        <w:t>int</w:t>
      </w:r>
      <w:r w:rsidRPr="00F5449A">
        <w:rPr>
          <w:noProof/>
          <w:sz w:val="28"/>
          <w:szCs w:val="20"/>
          <w:lang w:val="ru-RU"/>
        </w:rPr>
        <w:t xml:space="preserve"> </w:t>
      </w:r>
      <w:r w:rsidRPr="00687FE1">
        <w:rPr>
          <w:noProof/>
          <w:sz w:val="28"/>
          <w:szCs w:val="20"/>
        </w:rPr>
        <w:t>si</w:t>
      </w:r>
      <w:r w:rsidRPr="00F5449A">
        <w:rPr>
          <w:noProof/>
          <w:sz w:val="28"/>
          <w:szCs w:val="20"/>
          <w:lang w:val="ru-RU"/>
        </w:rPr>
        <w:t>_</w:t>
      </w:r>
      <w:r w:rsidRPr="00687FE1">
        <w:rPr>
          <w:noProof/>
          <w:sz w:val="28"/>
          <w:szCs w:val="20"/>
        </w:rPr>
        <w:t>errno</w:t>
      </w:r>
      <w:r w:rsidRPr="00F5449A">
        <w:rPr>
          <w:noProof/>
          <w:sz w:val="28"/>
          <w:szCs w:val="20"/>
          <w:lang w:val="ru-RU"/>
        </w:rPr>
        <w:t xml:space="preserve"> - номер ошибки;</w:t>
      </w:r>
    </w:p>
    <w:p w:rsidR="00526ACB" w:rsidRPr="00F5449A" w:rsidRDefault="00526ACB" w:rsidP="00526ACB">
      <w:pPr>
        <w:overflowPunct w:val="0"/>
        <w:autoSpaceDE w:val="0"/>
        <w:autoSpaceDN w:val="0"/>
        <w:adjustRightInd w:val="0"/>
        <w:ind w:left="360"/>
        <w:jc w:val="both"/>
        <w:textAlignment w:val="baseline"/>
        <w:rPr>
          <w:noProof/>
          <w:sz w:val="28"/>
          <w:szCs w:val="20"/>
          <w:lang w:val="ru-RU"/>
        </w:rPr>
      </w:pPr>
      <w:r w:rsidRPr="00F5449A">
        <w:rPr>
          <w:noProof/>
          <w:sz w:val="28"/>
          <w:szCs w:val="20"/>
          <w:lang w:val="ru-RU"/>
        </w:rPr>
        <w:tab/>
      </w:r>
      <w:r w:rsidRPr="00687FE1">
        <w:rPr>
          <w:noProof/>
          <w:sz w:val="28"/>
          <w:szCs w:val="20"/>
        </w:rPr>
        <w:t>int</w:t>
      </w:r>
      <w:r w:rsidRPr="00F5449A">
        <w:rPr>
          <w:noProof/>
          <w:sz w:val="28"/>
          <w:szCs w:val="20"/>
          <w:lang w:val="ru-RU"/>
        </w:rPr>
        <w:t xml:space="preserve"> </w:t>
      </w:r>
      <w:r w:rsidRPr="00687FE1">
        <w:rPr>
          <w:noProof/>
          <w:sz w:val="28"/>
          <w:szCs w:val="20"/>
        </w:rPr>
        <w:t>si</w:t>
      </w:r>
      <w:r w:rsidRPr="00F5449A">
        <w:rPr>
          <w:noProof/>
          <w:sz w:val="28"/>
          <w:szCs w:val="20"/>
          <w:lang w:val="ru-RU"/>
        </w:rPr>
        <w:t>_</w:t>
      </w:r>
      <w:r w:rsidRPr="00687FE1">
        <w:rPr>
          <w:noProof/>
          <w:sz w:val="28"/>
          <w:szCs w:val="20"/>
        </w:rPr>
        <w:t>code</w:t>
      </w:r>
      <w:r w:rsidRPr="00F5449A">
        <w:rPr>
          <w:noProof/>
          <w:sz w:val="28"/>
          <w:szCs w:val="20"/>
          <w:lang w:val="ru-RU"/>
        </w:rPr>
        <w:t xml:space="preserve">  - причина отправления сигнала.</w:t>
      </w:r>
    </w:p>
    <w:p w:rsidR="00526ACB" w:rsidRPr="00F5449A" w:rsidRDefault="00526ACB" w:rsidP="00526ACB">
      <w:pPr>
        <w:overflowPunct w:val="0"/>
        <w:autoSpaceDE w:val="0"/>
        <w:autoSpaceDN w:val="0"/>
        <w:adjustRightInd w:val="0"/>
        <w:ind w:firstLine="567"/>
        <w:jc w:val="both"/>
        <w:textAlignment w:val="baseline"/>
        <w:rPr>
          <w:b/>
          <w:noProof/>
          <w:sz w:val="28"/>
          <w:szCs w:val="20"/>
          <w:lang w:val="ru-RU"/>
        </w:rPr>
      </w:pPr>
      <w:r w:rsidRPr="00F5449A">
        <w:rPr>
          <w:noProof/>
          <w:sz w:val="28"/>
          <w:szCs w:val="20"/>
          <w:lang w:val="ru-RU"/>
        </w:rPr>
        <w:t xml:space="preserve">Если </w:t>
      </w:r>
      <w:r w:rsidRPr="00687FE1">
        <w:rPr>
          <w:b/>
          <w:noProof/>
          <w:sz w:val="28"/>
          <w:szCs w:val="20"/>
        </w:rPr>
        <w:t>si</w:t>
      </w:r>
      <w:r w:rsidRPr="00F5449A">
        <w:rPr>
          <w:b/>
          <w:noProof/>
          <w:sz w:val="28"/>
          <w:szCs w:val="20"/>
          <w:lang w:val="ru-RU"/>
        </w:rPr>
        <w:t>_</w:t>
      </w:r>
      <w:r w:rsidRPr="00687FE1">
        <w:rPr>
          <w:b/>
          <w:noProof/>
          <w:sz w:val="28"/>
          <w:szCs w:val="20"/>
        </w:rPr>
        <w:t>code</w:t>
      </w:r>
      <w:r w:rsidRPr="00F5449A">
        <w:rPr>
          <w:noProof/>
          <w:sz w:val="28"/>
          <w:szCs w:val="20"/>
          <w:lang w:val="ru-RU"/>
        </w:rPr>
        <w:t xml:space="preserve"> меньше или равно нулю, то сигнал был отправлен прикладным процессом и структура </w:t>
      </w:r>
      <w:r w:rsidRPr="00687FE1">
        <w:rPr>
          <w:noProof/>
          <w:sz w:val="28"/>
          <w:szCs w:val="20"/>
        </w:rPr>
        <w:t>siginfo</w:t>
      </w:r>
      <w:r w:rsidRPr="00F5449A">
        <w:rPr>
          <w:noProof/>
          <w:sz w:val="28"/>
          <w:szCs w:val="20"/>
          <w:lang w:val="ru-RU"/>
        </w:rPr>
        <w:t>_</w:t>
      </w:r>
      <w:r w:rsidRPr="00687FE1">
        <w:rPr>
          <w:noProof/>
          <w:sz w:val="28"/>
          <w:szCs w:val="20"/>
        </w:rPr>
        <w:t>t</w:t>
      </w:r>
      <w:r w:rsidRPr="00F5449A">
        <w:rPr>
          <w:noProof/>
          <w:sz w:val="28"/>
          <w:szCs w:val="20"/>
          <w:lang w:val="ru-RU"/>
        </w:rPr>
        <w:t>содержит поля</w:t>
      </w:r>
      <w:r w:rsidRPr="00F5449A">
        <w:rPr>
          <w:b/>
          <w:noProof/>
          <w:sz w:val="28"/>
          <w:szCs w:val="20"/>
          <w:lang w:val="ru-RU"/>
        </w:rPr>
        <w:t xml:space="preserve"> :</w:t>
      </w:r>
    </w:p>
    <w:p w:rsidR="00526ACB" w:rsidRPr="00F5449A" w:rsidRDefault="00526ACB" w:rsidP="00526ACB">
      <w:pPr>
        <w:overflowPunct w:val="0"/>
        <w:autoSpaceDE w:val="0"/>
        <w:autoSpaceDN w:val="0"/>
        <w:adjustRightInd w:val="0"/>
        <w:ind w:firstLine="567"/>
        <w:jc w:val="both"/>
        <w:textAlignment w:val="baseline"/>
        <w:rPr>
          <w:b/>
          <w:noProof/>
          <w:sz w:val="28"/>
          <w:szCs w:val="20"/>
          <w:lang w:val="ru-RU"/>
        </w:rPr>
      </w:pPr>
      <w:r w:rsidRPr="00687FE1">
        <w:rPr>
          <w:noProof/>
          <w:sz w:val="28"/>
          <w:szCs w:val="20"/>
        </w:rPr>
        <w:t>pid</w:t>
      </w:r>
      <w:r w:rsidRPr="00F5449A">
        <w:rPr>
          <w:noProof/>
          <w:sz w:val="28"/>
          <w:szCs w:val="20"/>
          <w:lang w:val="ru-RU"/>
        </w:rPr>
        <w:t>_</w:t>
      </w:r>
      <w:r w:rsidRPr="00687FE1">
        <w:rPr>
          <w:noProof/>
          <w:sz w:val="28"/>
          <w:szCs w:val="20"/>
        </w:rPr>
        <w:t>t</w:t>
      </w:r>
      <w:r w:rsidRPr="00F5449A">
        <w:rPr>
          <w:noProof/>
          <w:sz w:val="28"/>
          <w:szCs w:val="20"/>
          <w:lang w:val="ru-RU"/>
        </w:rPr>
        <w:t xml:space="preserve"> </w:t>
      </w:r>
      <w:r w:rsidRPr="00687FE1">
        <w:rPr>
          <w:noProof/>
          <w:sz w:val="28"/>
          <w:szCs w:val="20"/>
        </w:rPr>
        <w:t>si</w:t>
      </w:r>
      <w:r w:rsidRPr="00F5449A">
        <w:rPr>
          <w:noProof/>
          <w:sz w:val="28"/>
          <w:szCs w:val="20"/>
          <w:lang w:val="ru-RU"/>
        </w:rPr>
        <w:t>_</w:t>
      </w:r>
      <w:r w:rsidRPr="00687FE1">
        <w:rPr>
          <w:noProof/>
          <w:sz w:val="28"/>
          <w:szCs w:val="20"/>
        </w:rPr>
        <w:t>id</w:t>
      </w:r>
      <w:r w:rsidRPr="00F5449A">
        <w:rPr>
          <w:noProof/>
          <w:sz w:val="28"/>
          <w:szCs w:val="20"/>
          <w:lang w:val="ru-RU"/>
        </w:rPr>
        <w:t xml:space="preserve">  - идентификатор процесса </w:t>
      </w:r>
      <w:r w:rsidRPr="00687FE1">
        <w:rPr>
          <w:noProof/>
          <w:sz w:val="28"/>
          <w:szCs w:val="20"/>
        </w:rPr>
        <w:t>PID</w:t>
      </w:r>
      <w:r w:rsidRPr="00F5449A">
        <w:rPr>
          <w:noProof/>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b/>
          <w:noProof/>
          <w:sz w:val="28"/>
          <w:szCs w:val="20"/>
          <w:lang w:val="ru-RU"/>
        </w:rPr>
      </w:pPr>
      <w:r w:rsidRPr="00687FE1">
        <w:rPr>
          <w:noProof/>
          <w:sz w:val="28"/>
          <w:szCs w:val="20"/>
        </w:rPr>
        <w:t>uid</w:t>
      </w:r>
      <w:r w:rsidRPr="00F5449A">
        <w:rPr>
          <w:noProof/>
          <w:sz w:val="28"/>
          <w:szCs w:val="20"/>
          <w:lang w:val="ru-RU"/>
        </w:rPr>
        <w:t>_</w:t>
      </w:r>
      <w:r w:rsidRPr="00687FE1">
        <w:rPr>
          <w:noProof/>
          <w:sz w:val="28"/>
          <w:szCs w:val="20"/>
        </w:rPr>
        <w:t>t</w:t>
      </w:r>
      <w:r w:rsidRPr="00F5449A">
        <w:rPr>
          <w:noProof/>
          <w:sz w:val="28"/>
          <w:szCs w:val="20"/>
          <w:lang w:val="ru-RU"/>
        </w:rPr>
        <w:t xml:space="preserve"> </w:t>
      </w:r>
      <w:r w:rsidRPr="00687FE1">
        <w:rPr>
          <w:noProof/>
          <w:sz w:val="28"/>
          <w:szCs w:val="20"/>
        </w:rPr>
        <w:t>si</w:t>
      </w:r>
      <w:r w:rsidRPr="00F5449A">
        <w:rPr>
          <w:noProof/>
          <w:sz w:val="28"/>
          <w:szCs w:val="20"/>
          <w:lang w:val="ru-RU"/>
        </w:rPr>
        <w:t>_</w:t>
      </w:r>
      <w:r w:rsidRPr="00687FE1">
        <w:rPr>
          <w:noProof/>
          <w:sz w:val="28"/>
          <w:szCs w:val="20"/>
        </w:rPr>
        <w:t>uid</w:t>
      </w:r>
      <w:r w:rsidRPr="00F5449A">
        <w:rPr>
          <w:noProof/>
          <w:sz w:val="28"/>
          <w:szCs w:val="20"/>
          <w:lang w:val="ru-RU"/>
        </w:rPr>
        <w:t xml:space="preserve"> - идентификатор пользователя </w:t>
      </w:r>
      <w:r w:rsidRPr="00687FE1">
        <w:rPr>
          <w:noProof/>
          <w:sz w:val="28"/>
          <w:szCs w:val="20"/>
        </w:rPr>
        <w:t>UID</w:t>
      </w:r>
      <w:r w:rsidRPr="00F5449A">
        <w:rPr>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 xml:space="preserve">которые адресуют процесс, пославший сигнал. Если значение </w:t>
      </w:r>
      <w:r w:rsidRPr="00687FE1">
        <w:rPr>
          <w:b/>
          <w:noProof/>
          <w:sz w:val="28"/>
          <w:szCs w:val="20"/>
        </w:rPr>
        <w:t>si</w:t>
      </w:r>
      <w:r w:rsidRPr="00F5449A">
        <w:rPr>
          <w:b/>
          <w:noProof/>
          <w:sz w:val="28"/>
          <w:szCs w:val="20"/>
          <w:lang w:val="ru-RU"/>
        </w:rPr>
        <w:t>_</w:t>
      </w:r>
      <w:r w:rsidRPr="00687FE1">
        <w:rPr>
          <w:b/>
          <w:noProof/>
          <w:sz w:val="28"/>
          <w:szCs w:val="20"/>
        </w:rPr>
        <w:t>code</w:t>
      </w:r>
      <w:r w:rsidRPr="00F5449A">
        <w:rPr>
          <w:noProof/>
          <w:sz w:val="28"/>
          <w:szCs w:val="20"/>
          <w:lang w:val="ru-RU"/>
        </w:rPr>
        <w:t xml:space="preserve"> болеше нуля, то оно указывает на причину отправления сигнала.</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 xml:space="preserve">Системный вызов </w:t>
      </w:r>
      <w:r w:rsidRPr="00687FE1">
        <w:rPr>
          <w:b/>
          <w:noProof/>
          <w:sz w:val="28"/>
          <w:szCs w:val="20"/>
        </w:rPr>
        <w:t>sigprocmask</w:t>
      </w:r>
      <w:r w:rsidRPr="00F5449A">
        <w:rPr>
          <w:noProof/>
          <w:sz w:val="28"/>
          <w:szCs w:val="20"/>
          <w:lang w:val="ru-RU"/>
        </w:rPr>
        <w:t xml:space="preserve"> позволяет получить и установить текущую маску сигналов: </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int sigprocmask (int how, sigset_t *set, sigset_t *oset).</w:t>
      </w:r>
    </w:p>
    <w:p w:rsidR="00526ACB" w:rsidRPr="00F5449A" w:rsidRDefault="00526ACB" w:rsidP="00526ACB">
      <w:pPr>
        <w:widowControl w:val="0"/>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Параметр </w:t>
      </w:r>
      <w:r w:rsidRPr="00687FE1">
        <w:rPr>
          <w:noProof/>
          <w:sz w:val="28"/>
          <w:szCs w:val="20"/>
        </w:rPr>
        <w:t>how</w:t>
      </w:r>
      <w:r w:rsidRPr="00F5449A">
        <w:rPr>
          <w:noProof/>
          <w:sz w:val="28"/>
          <w:szCs w:val="20"/>
          <w:lang w:val="ru-RU"/>
        </w:rPr>
        <w:t xml:space="preserve"> может принимать значения:</w:t>
      </w:r>
    </w:p>
    <w:p w:rsidR="00526ACB" w:rsidRPr="00F5449A" w:rsidRDefault="00526ACB" w:rsidP="00526ACB">
      <w:pPr>
        <w:widowControl w:val="0"/>
        <w:overflowPunct w:val="0"/>
        <w:autoSpaceDE w:val="0"/>
        <w:autoSpaceDN w:val="0"/>
        <w:adjustRightInd w:val="0"/>
        <w:ind w:firstLine="567"/>
        <w:jc w:val="both"/>
        <w:textAlignment w:val="baseline"/>
        <w:rPr>
          <w:noProof/>
          <w:sz w:val="28"/>
          <w:szCs w:val="20"/>
          <w:lang w:val="ru-RU"/>
        </w:rPr>
      </w:pPr>
      <w:r w:rsidRPr="00687FE1">
        <w:rPr>
          <w:noProof/>
          <w:sz w:val="28"/>
          <w:szCs w:val="20"/>
        </w:rPr>
        <w:t>SIG</w:t>
      </w:r>
      <w:r w:rsidRPr="00F5449A">
        <w:rPr>
          <w:noProof/>
          <w:sz w:val="28"/>
          <w:szCs w:val="20"/>
          <w:lang w:val="ru-RU"/>
        </w:rPr>
        <w:t>_</w:t>
      </w:r>
      <w:r w:rsidRPr="00687FE1">
        <w:rPr>
          <w:noProof/>
          <w:sz w:val="28"/>
          <w:szCs w:val="20"/>
        </w:rPr>
        <w:t>BLOCK</w:t>
      </w:r>
      <w:r w:rsidRPr="00F5449A">
        <w:rPr>
          <w:noProof/>
          <w:sz w:val="28"/>
          <w:szCs w:val="20"/>
          <w:lang w:val="ru-RU"/>
        </w:rPr>
        <w:t xml:space="preserve">  </w:t>
      </w:r>
      <w:r w:rsidRPr="00F5449A">
        <w:rPr>
          <w:noProof/>
          <w:sz w:val="28"/>
          <w:szCs w:val="20"/>
          <w:lang w:val="ru-RU"/>
        </w:rPr>
        <w:tab/>
        <w:t xml:space="preserve">- результирующая маска получается путем объединения текущей маски сигналов и набора сигналов </w:t>
      </w:r>
      <w:r w:rsidRPr="00687FE1">
        <w:rPr>
          <w:noProof/>
          <w:sz w:val="28"/>
          <w:szCs w:val="20"/>
        </w:rPr>
        <w:t>set</w:t>
      </w:r>
      <w:r w:rsidRPr="00F5449A">
        <w:rPr>
          <w:noProof/>
          <w:sz w:val="28"/>
          <w:szCs w:val="20"/>
          <w:lang w:val="ru-RU"/>
        </w:rPr>
        <w:t>;</w:t>
      </w:r>
    </w:p>
    <w:p w:rsidR="00526ACB" w:rsidRPr="00F5449A" w:rsidRDefault="00526ACB" w:rsidP="00526ACB">
      <w:pPr>
        <w:widowControl w:val="0"/>
        <w:overflowPunct w:val="0"/>
        <w:autoSpaceDE w:val="0"/>
        <w:autoSpaceDN w:val="0"/>
        <w:adjustRightInd w:val="0"/>
        <w:ind w:firstLine="567"/>
        <w:jc w:val="both"/>
        <w:textAlignment w:val="baseline"/>
        <w:rPr>
          <w:noProof/>
          <w:sz w:val="28"/>
          <w:szCs w:val="20"/>
          <w:lang w:val="ru-RU"/>
        </w:rPr>
      </w:pPr>
      <w:r w:rsidRPr="00687FE1">
        <w:rPr>
          <w:noProof/>
          <w:sz w:val="28"/>
          <w:szCs w:val="20"/>
        </w:rPr>
        <w:lastRenderedPageBreak/>
        <w:t>SIG</w:t>
      </w:r>
      <w:r w:rsidRPr="00F5449A">
        <w:rPr>
          <w:noProof/>
          <w:sz w:val="28"/>
          <w:szCs w:val="20"/>
          <w:lang w:val="ru-RU"/>
        </w:rPr>
        <w:t>_</w:t>
      </w:r>
      <w:r w:rsidRPr="00687FE1">
        <w:rPr>
          <w:noProof/>
          <w:sz w:val="28"/>
          <w:szCs w:val="20"/>
        </w:rPr>
        <w:t>UNBLOCK</w:t>
      </w:r>
      <w:r w:rsidRPr="00F5449A">
        <w:rPr>
          <w:noProof/>
          <w:sz w:val="28"/>
          <w:szCs w:val="20"/>
          <w:lang w:val="ru-RU"/>
        </w:rPr>
        <w:t xml:space="preserve"> - результирующая маска получается путем удаления набора сигналов </w:t>
      </w:r>
      <w:r w:rsidRPr="00687FE1">
        <w:rPr>
          <w:noProof/>
          <w:sz w:val="28"/>
          <w:szCs w:val="20"/>
        </w:rPr>
        <w:t>set</w:t>
      </w:r>
      <w:r w:rsidRPr="00F5449A">
        <w:rPr>
          <w:noProof/>
          <w:sz w:val="28"/>
          <w:szCs w:val="20"/>
          <w:lang w:val="ru-RU"/>
        </w:rPr>
        <w:t xml:space="preserve"> из текущей маски;</w:t>
      </w:r>
    </w:p>
    <w:p w:rsidR="00526ACB" w:rsidRPr="00F5449A" w:rsidRDefault="00526ACB" w:rsidP="00526ACB">
      <w:pPr>
        <w:widowControl w:val="0"/>
        <w:overflowPunct w:val="0"/>
        <w:autoSpaceDE w:val="0"/>
        <w:autoSpaceDN w:val="0"/>
        <w:adjustRightInd w:val="0"/>
        <w:ind w:firstLine="567"/>
        <w:jc w:val="both"/>
        <w:textAlignment w:val="baseline"/>
        <w:rPr>
          <w:noProof/>
          <w:sz w:val="28"/>
          <w:szCs w:val="20"/>
          <w:lang w:val="ru-RU"/>
        </w:rPr>
      </w:pPr>
      <w:r w:rsidRPr="00687FE1">
        <w:rPr>
          <w:noProof/>
          <w:sz w:val="28"/>
          <w:szCs w:val="20"/>
        </w:rPr>
        <w:t>SIG</w:t>
      </w:r>
      <w:r w:rsidRPr="00F5449A">
        <w:rPr>
          <w:noProof/>
          <w:sz w:val="28"/>
          <w:szCs w:val="20"/>
          <w:lang w:val="ru-RU"/>
        </w:rPr>
        <w:t>_</w:t>
      </w:r>
      <w:r w:rsidRPr="00687FE1">
        <w:rPr>
          <w:noProof/>
          <w:sz w:val="28"/>
          <w:szCs w:val="20"/>
        </w:rPr>
        <w:t>SETMASK</w:t>
      </w:r>
      <w:r w:rsidRPr="00F5449A">
        <w:rPr>
          <w:noProof/>
          <w:sz w:val="28"/>
          <w:szCs w:val="20"/>
          <w:lang w:val="ru-RU"/>
        </w:rPr>
        <w:t xml:space="preserve"> -маска будет заменена на набор сигналов </w:t>
      </w:r>
      <w:r w:rsidRPr="00687FE1">
        <w:rPr>
          <w:noProof/>
          <w:sz w:val="28"/>
          <w:szCs w:val="20"/>
        </w:rPr>
        <w:t>set</w:t>
      </w:r>
      <w:r w:rsidRPr="00F5449A">
        <w:rPr>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 xml:space="preserve">Если набор </w:t>
      </w:r>
      <w:r w:rsidRPr="00687FE1">
        <w:rPr>
          <w:noProof/>
          <w:sz w:val="28"/>
          <w:szCs w:val="20"/>
        </w:rPr>
        <w:t>set</w:t>
      </w:r>
      <w:r w:rsidRPr="00F5449A">
        <w:rPr>
          <w:noProof/>
          <w:sz w:val="28"/>
          <w:szCs w:val="20"/>
          <w:lang w:val="ru-RU"/>
        </w:rPr>
        <w:t xml:space="preserve"> есть </w:t>
      </w:r>
      <w:r w:rsidRPr="00687FE1">
        <w:rPr>
          <w:noProof/>
          <w:sz w:val="28"/>
          <w:szCs w:val="20"/>
        </w:rPr>
        <w:t>NULL</w:t>
      </w:r>
      <w:r w:rsidRPr="00F5449A">
        <w:rPr>
          <w:noProof/>
          <w:sz w:val="28"/>
          <w:szCs w:val="20"/>
          <w:lang w:val="ru-RU"/>
        </w:rPr>
        <w:t xml:space="preserve">, то первый аргумент игнорируется, а если </w:t>
      </w:r>
      <w:r w:rsidRPr="00687FE1">
        <w:rPr>
          <w:noProof/>
          <w:sz w:val="28"/>
          <w:szCs w:val="20"/>
        </w:rPr>
        <w:t>oset</w:t>
      </w:r>
      <w:r w:rsidRPr="00F5449A">
        <w:rPr>
          <w:noProof/>
          <w:sz w:val="28"/>
          <w:szCs w:val="20"/>
          <w:lang w:val="ru-RU"/>
        </w:rPr>
        <w:t xml:space="preserve"> не равен </w:t>
      </w:r>
      <w:r w:rsidRPr="00687FE1">
        <w:rPr>
          <w:noProof/>
          <w:sz w:val="28"/>
          <w:szCs w:val="20"/>
        </w:rPr>
        <w:t>NULL</w:t>
      </w:r>
      <w:r w:rsidRPr="00F5449A">
        <w:rPr>
          <w:noProof/>
          <w:sz w:val="28"/>
          <w:szCs w:val="20"/>
          <w:lang w:val="ru-RU"/>
        </w:rPr>
        <w:t>, то по указанному адресу помещается текущая маска сигналов.</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r>
    </w:p>
    <w:p w:rsidR="00526ACB" w:rsidRPr="00687FE1" w:rsidRDefault="00526ACB" w:rsidP="00526ACB">
      <w:pPr>
        <w:overflowPunct w:val="0"/>
        <w:autoSpaceDE w:val="0"/>
        <w:autoSpaceDN w:val="0"/>
        <w:adjustRightInd w:val="0"/>
        <w:ind w:firstLine="567"/>
        <w:jc w:val="both"/>
        <w:textAlignment w:val="baseline"/>
        <w:rPr>
          <w:i/>
          <w:noProof/>
          <w:sz w:val="28"/>
          <w:szCs w:val="20"/>
          <w:u w:val="single"/>
        </w:rPr>
      </w:pPr>
      <w:r w:rsidRPr="00687FE1">
        <w:rPr>
          <w:i/>
          <w:noProof/>
          <w:sz w:val="28"/>
          <w:szCs w:val="20"/>
          <w:u w:val="single"/>
        </w:rPr>
        <w:t>Прототипы:</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int sigpending (sigset_t *set).</w:t>
      </w:r>
    </w:p>
    <w:p w:rsidR="00526ACB" w:rsidRPr="00687FE1" w:rsidRDefault="00526ACB" w:rsidP="00526ACB">
      <w:pPr>
        <w:overflowPunct w:val="0"/>
        <w:autoSpaceDE w:val="0"/>
        <w:autoSpaceDN w:val="0"/>
        <w:adjustRightInd w:val="0"/>
        <w:ind w:firstLine="567"/>
        <w:jc w:val="both"/>
        <w:textAlignment w:val="baseline"/>
        <w:rPr>
          <w:i/>
          <w:noProof/>
          <w:sz w:val="28"/>
          <w:szCs w:val="20"/>
        </w:rPr>
      </w:pPr>
      <w:r w:rsidRPr="00687FE1">
        <w:rPr>
          <w:i/>
          <w:noProof/>
          <w:sz w:val="28"/>
          <w:szCs w:val="20"/>
        </w:rPr>
        <w:t>int sigsuspend (const sigset_t *set );</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Системный вызов </w:t>
      </w:r>
      <w:r w:rsidRPr="00687FE1">
        <w:rPr>
          <w:b/>
          <w:noProof/>
          <w:sz w:val="28"/>
          <w:szCs w:val="20"/>
        </w:rPr>
        <w:t>sigpending</w:t>
      </w:r>
      <w:r w:rsidRPr="00F5449A">
        <w:rPr>
          <w:noProof/>
          <w:sz w:val="28"/>
          <w:szCs w:val="20"/>
          <w:lang w:val="ru-RU"/>
        </w:rPr>
        <w:t xml:space="preserve"> используется для получения набора заблокированных сигналов и сигналов, ждущих передачи. Системный вызов </w:t>
      </w:r>
      <w:r w:rsidRPr="00687FE1">
        <w:rPr>
          <w:b/>
          <w:noProof/>
          <w:sz w:val="28"/>
          <w:szCs w:val="20"/>
        </w:rPr>
        <w:t>sigsuspend</w:t>
      </w:r>
      <w:r w:rsidRPr="00F5449A">
        <w:rPr>
          <w:noProof/>
          <w:sz w:val="28"/>
          <w:szCs w:val="20"/>
          <w:lang w:val="ru-RU"/>
        </w:rPr>
        <w:t xml:space="preserve"> замещает текущую маску набором  </w:t>
      </w:r>
      <w:r w:rsidRPr="00687FE1">
        <w:rPr>
          <w:b/>
          <w:noProof/>
          <w:sz w:val="28"/>
          <w:szCs w:val="20"/>
        </w:rPr>
        <w:t>set</w:t>
      </w:r>
      <w:r w:rsidRPr="00F5449A">
        <w:rPr>
          <w:noProof/>
          <w:sz w:val="28"/>
          <w:szCs w:val="20"/>
          <w:lang w:val="ru-RU"/>
        </w:rPr>
        <w:t xml:space="preserve"> и приостанавливает выполнение процесса до получения сигналов, диспозиция которых установлена, либо на завершение процесса, либо на вызов функции-обработчика/</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jc w:val="both"/>
        <w:textAlignment w:val="baseline"/>
        <w:rPr>
          <w:i/>
          <w:noProof/>
          <w:sz w:val="28"/>
          <w:szCs w:val="20"/>
          <w:u w:val="single"/>
          <w:lang w:val="ru-RU"/>
        </w:rPr>
      </w:pPr>
      <w:r w:rsidRPr="00F5449A">
        <w:rPr>
          <w:i/>
          <w:noProof/>
          <w:sz w:val="28"/>
          <w:szCs w:val="20"/>
          <w:u w:val="single"/>
          <w:lang w:val="ru-RU"/>
        </w:rPr>
        <w:t>Примеры:</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 перехват и самостоятельная обработка сигнала </w:t>
      </w:r>
      <w:r w:rsidRPr="00687FE1">
        <w:rPr>
          <w:i/>
          <w:noProof/>
          <w:sz w:val="28"/>
          <w:szCs w:val="20"/>
        </w:rPr>
        <w:t>SIGINT</w:t>
      </w:r>
      <w:r w:rsidRPr="00F5449A">
        <w:rPr>
          <w:i/>
          <w:noProof/>
          <w:sz w:val="28"/>
          <w:szCs w:val="20"/>
          <w:lang w:val="ru-RU"/>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&lt;signal.h&gt;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void catch_int(int sigmo)</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printf(“\nСигнал signo=%d\n”,signo);</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 xml:space="preserve">  printf</w:t>
      </w:r>
      <w:r w:rsidRPr="00F5449A">
        <w:rPr>
          <w:i/>
          <w:noProof/>
          <w:sz w:val="28"/>
          <w:szCs w:val="20"/>
          <w:lang w:val="ru-RU"/>
        </w:rPr>
        <w:t>(“Возврат из обработчика”);</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main</w:t>
      </w:r>
      <w:r w:rsidRPr="00F5449A">
        <w:rPr>
          <w:i/>
          <w:noProof/>
          <w:sz w:val="28"/>
          <w:szCs w:val="20"/>
          <w:lang w:val="ru-RU"/>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static struct sigaction act;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act.sa_handler=catch_int;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sigfillset(&amp;act.sa_mask);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sigaction(SIGINT, &amp;act,NULL);</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printf(“Вызов sleep(1)\n”);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sleep(1);</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printf</w:t>
      </w:r>
      <w:r w:rsidRPr="00F5449A">
        <w:rPr>
          <w:i/>
          <w:noProof/>
          <w:sz w:val="28"/>
          <w:szCs w:val="20"/>
          <w:lang w:val="ru-RU"/>
        </w:rPr>
        <w:t>(“Завершение программы\</w:t>
      </w:r>
      <w:r w:rsidRPr="00687FE1">
        <w:rPr>
          <w:i/>
          <w:noProof/>
          <w:sz w:val="28"/>
          <w:szCs w:val="20"/>
        </w:rPr>
        <w:t>n</w:t>
      </w: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exit</w:t>
      </w:r>
      <w:r w:rsidRPr="00F5449A">
        <w:rPr>
          <w:i/>
          <w:noProof/>
          <w:sz w:val="28"/>
          <w:szCs w:val="20"/>
          <w:lang w:val="ru-RU"/>
        </w:rPr>
        <w:t>(0);</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pBdr>
          <w:bottom w:val="single" w:sz="12" w:space="1" w:color="auto"/>
        </w:pBd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установка  игнорирования на сигнал </w:t>
      </w:r>
      <w:r w:rsidRPr="00687FE1">
        <w:rPr>
          <w:i/>
          <w:noProof/>
          <w:sz w:val="28"/>
          <w:szCs w:val="20"/>
        </w:rPr>
        <w:t>SIGTERM</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с последующим возвратом к старому обработчику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&lt;signal.h&gt;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main()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static struct sigaction act,old_ act;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sigaction(SIGTERM, NULL,&amp;old_act);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act.sa_handler=SIG_IGN;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sigaction(SIGTERM, &amp;act,NULL);</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sigaction(SIGTERM, &amp;old_act,NULL);</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exit(0);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pBdr>
          <w:bottom w:val="single" w:sz="12" w:space="1" w:color="auto"/>
        </w:pBdr>
        <w:overflowPunct w:val="0"/>
        <w:autoSpaceDE w:val="0"/>
        <w:autoSpaceDN w:val="0"/>
        <w:adjustRightInd w:val="0"/>
        <w:jc w:val="both"/>
        <w:textAlignment w:val="baseline"/>
        <w:rPr>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&lt;signal.h&gt;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&lt;sys/types.h&gt;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&lt;sys/stat.h&gt;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&lt;fcntl.h&gt;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&lt;unistd.h&gt;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int (*mysignal) (int sig_no, void (*hndlr)(int) )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struct sigaction act, oact;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act.sa_handler=hndlr;</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sigemptyset(&amp;act.sa_mask);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act.sa_flags=0;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(sig_no != SIGALARM) act.sa_flags |= SA_RESTART;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(sigaction(sig_no, &amp;act, &amp;oact) &lt; 0) return (SIG_ERR);</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return (oact.sa_handler);</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static void sig_hndlr(int sig_no)</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printf(“Полученсигнал %i  \n”,sig_no);</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main()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lastRenderedPageBreak/>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mysignal(SIGINT, sig_hndlr);</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mysignal(SIGUSR1, SIG_DFL);</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mysignal(SIGUSR2, SIG_IGN);</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while</w:t>
      </w:r>
      <w:r w:rsidRPr="00F5449A">
        <w:rPr>
          <w:i/>
          <w:noProof/>
          <w:sz w:val="28"/>
          <w:szCs w:val="20"/>
          <w:lang w:val="ru-RU"/>
        </w:rPr>
        <w:t>(1)</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w:t>
      </w:r>
      <w:r w:rsidRPr="00687FE1">
        <w:rPr>
          <w:i/>
          <w:noProof/>
          <w:sz w:val="28"/>
          <w:szCs w:val="20"/>
        </w:rPr>
        <w:t>pause</w:t>
      </w: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w:t>
      </w:r>
    </w:p>
    <w:p w:rsidR="00526ACB" w:rsidRPr="00F5449A" w:rsidRDefault="00526ACB" w:rsidP="00526ACB">
      <w:pPr>
        <w:pBdr>
          <w:bottom w:val="single" w:sz="12" w:space="1" w:color="auto"/>
        </w:pBdr>
        <w:overflowPunct w:val="0"/>
        <w:autoSpaceDE w:val="0"/>
        <w:autoSpaceDN w:val="0"/>
        <w:adjustRightInd w:val="0"/>
        <w:jc w:val="both"/>
        <w:textAlignment w:val="baseline"/>
        <w:rPr>
          <w:i/>
          <w:noProof/>
          <w:sz w:val="28"/>
          <w:szCs w:val="20"/>
          <w:lang w:val="ru-RU"/>
        </w:rPr>
      </w:pPr>
    </w:p>
    <w:p w:rsidR="00526ACB" w:rsidRPr="00F5449A" w:rsidRDefault="00526ACB" w:rsidP="00526ACB">
      <w:pPr>
        <w:overflowPunct w:val="0"/>
        <w:autoSpaceDE w:val="0"/>
        <w:autoSpaceDN w:val="0"/>
        <w:adjustRightInd w:val="0"/>
        <w:jc w:val="both"/>
        <w:textAlignment w:val="baseline"/>
        <w:rPr>
          <w:i/>
          <w:noProof/>
          <w:sz w:val="28"/>
          <w:szCs w:val="20"/>
          <w:lang w:val="ru-RU"/>
        </w:rPr>
      </w:pP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взаимодействие родственных процессов ( отец и сын )</w:t>
      </w:r>
    </w:p>
    <w:p w:rsidR="00526ACB" w:rsidRPr="00687FE1" w:rsidRDefault="00526ACB" w:rsidP="00526ACB">
      <w:pPr>
        <w:overflowPunct w:val="0"/>
        <w:autoSpaceDE w:val="0"/>
        <w:autoSpaceDN w:val="0"/>
        <w:adjustRightInd w:val="0"/>
        <w:jc w:val="both"/>
        <w:textAlignment w:val="baseline"/>
        <w:rPr>
          <w:i/>
          <w:noProof/>
          <w:sz w:val="28"/>
          <w:szCs w:val="20"/>
        </w:rPr>
      </w:pPr>
      <w:r w:rsidRPr="00F5449A">
        <w:rPr>
          <w:i/>
          <w:noProof/>
          <w:sz w:val="28"/>
          <w:szCs w:val="20"/>
          <w:lang w:val="ru-RU"/>
        </w:rPr>
        <w:t xml:space="preserve">    </w:t>
      </w:r>
      <w:r w:rsidRPr="00687FE1">
        <w:rPr>
          <w:i/>
          <w:noProof/>
          <w:sz w:val="28"/>
          <w:szCs w:val="20"/>
        </w:rPr>
        <w:t>спомощьюсигнала SIGUSR1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&lt;signal.h&gt;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ntimes=0;</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void p_action(int sig)</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w:t>
      </w:r>
      <w:r w:rsidRPr="00687FE1">
        <w:rPr>
          <w:i/>
          <w:noProof/>
          <w:sz w:val="28"/>
          <w:szCs w:val="20"/>
        </w:rPr>
        <w:t>printf</w:t>
      </w:r>
      <w:r w:rsidRPr="00F5449A">
        <w:rPr>
          <w:i/>
          <w:noProof/>
          <w:sz w:val="28"/>
          <w:szCs w:val="20"/>
          <w:lang w:val="ru-RU"/>
        </w:rPr>
        <w:t>(“Родитель получил сигнал %</w:t>
      </w:r>
      <w:r w:rsidRPr="00687FE1">
        <w:rPr>
          <w:i/>
          <w:noProof/>
          <w:sz w:val="28"/>
          <w:szCs w:val="20"/>
        </w:rPr>
        <w:t>d</w:t>
      </w:r>
      <w:r w:rsidRPr="00F5449A">
        <w:rPr>
          <w:i/>
          <w:noProof/>
          <w:sz w:val="28"/>
          <w:szCs w:val="20"/>
          <w:lang w:val="ru-RU"/>
        </w:rPr>
        <w:t>\</w:t>
      </w:r>
      <w:r w:rsidRPr="00687FE1">
        <w:rPr>
          <w:i/>
          <w:noProof/>
          <w:sz w:val="28"/>
          <w:szCs w:val="20"/>
        </w:rPr>
        <w:t>n</w:t>
      </w:r>
      <w:r w:rsidRPr="00F5449A">
        <w:rPr>
          <w:i/>
          <w:noProof/>
          <w:sz w:val="28"/>
          <w:szCs w:val="20"/>
          <w:lang w:val="ru-RU"/>
        </w:rPr>
        <w:t>”,++</w:t>
      </w:r>
      <w:r w:rsidRPr="00687FE1">
        <w:rPr>
          <w:i/>
          <w:noProof/>
          <w:sz w:val="28"/>
          <w:szCs w:val="20"/>
        </w:rPr>
        <w:t>ntimes</w:t>
      </w:r>
      <w:r w:rsidRPr="00F5449A">
        <w:rPr>
          <w:i/>
          <w:noProof/>
          <w:sz w:val="28"/>
          <w:szCs w:val="20"/>
          <w:lang w:val="ru-RU"/>
        </w:rPr>
        <w:t>); }</w:t>
      </w:r>
    </w:p>
    <w:p w:rsidR="00526ACB" w:rsidRPr="00F5449A" w:rsidRDefault="00526ACB" w:rsidP="00526ACB">
      <w:pPr>
        <w:overflowPunct w:val="0"/>
        <w:autoSpaceDE w:val="0"/>
        <w:autoSpaceDN w:val="0"/>
        <w:adjustRightInd w:val="0"/>
        <w:jc w:val="both"/>
        <w:textAlignment w:val="baseline"/>
        <w:rPr>
          <w:i/>
          <w:noProof/>
          <w:sz w:val="28"/>
          <w:szCs w:val="20"/>
          <w:lang w:val="ru-RU"/>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void c_actiom(int sig)</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printf(“Сынполучилсигнал %d\n”,++ntimes); }</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main()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pid_t pid, ppid;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static sig_action  p_act,c_act;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lastRenderedPageBreak/>
        <w:t xml:space="preserve">  p_act.sa_handler=p_action;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sigaction(SIGUSR1,&amp;p_act,NULL);</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switch (pid=fork())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case 0 : c_act.sa_handler=c_action;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sigaction(SIGUSR1,&amp;c_act,NULL);</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ppid=getppid();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for(;;)</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sleep(10);</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kill(ppid,SIGUSR1);</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pause();</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break;</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default: for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pause();</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 xml:space="preserve">                  sleep</w:t>
      </w:r>
      <w:r w:rsidRPr="00F5449A">
        <w:rPr>
          <w:i/>
          <w:noProof/>
          <w:sz w:val="28"/>
          <w:szCs w:val="20"/>
          <w:lang w:val="ru-RU"/>
        </w:rPr>
        <w:t>(1);</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kill</w:t>
      </w:r>
      <w:r w:rsidRPr="00F5449A">
        <w:rPr>
          <w:i/>
          <w:noProof/>
          <w:sz w:val="28"/>
          <w:szCs w:val="20"/>
          <w:lang w:val="ru-RU"/>
        </w:rPr>
        <w:t>(</w:t>
      </w:r>
      <w:r w:rsidRPr="00687FE1">
        <w:rPr>
          <w:i/>
          <w:noProof/>
          <w:sz w:val="28"/>
          <w:szCs w:val="20"/>
        </w:rPr>
        <w:t>pid</w:t>
      </w:r>
      <w:r w:rsidRPr="00F5449A">
        <w:rPr>
          <w:i/>
          <w:noProof/>
          <w:sz w:val="28"/>
          <w:szCs w:val="20"/>
          <w:lang w:val="ru-RU"/>
        </w:rPr>
        <w:t>,</w:t>
      </w:r>
      <w:r w:rsidRPr="00687FE1">
        <w:rPr>
          <w:i/>
          <w:noProof/>
          <w:sz w:val="28"/>
          <w:szCs w:val="20"/>
        </w:rPr>
        <w:t>SIGUSR</w:t>
      </w:r>
      <w:r w:rsidRPr="00F5449A">
        <w:rPr>
          <w:i/>
          <w:noProof/>
          <w:sz w:val="28"/>
          <w:szCs w:val="20"/>
          <w:lang w:val="ru-RU"/>
        </w:rPr>
        <w:t>1);</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w:t>
      </w:r>
    </w:p>
    <w:p w:rsidR="00526ACB" w:rsidRPr="00F5449A" w:rsidRDefault="00526ACB" w:rsidP="00526ACB">
      <w:pPr>
        <w:overflowPunct w:val="0"/>
        <w:autoSpaceDE w:val="0"/>
        <w:autoSpaceDN w:val="0"/>
        <w:adjustRightInd w:val="0"/>
        <w:jc w:val="both"/>
        <w:textAlignment w:val="baseline"/>
        <w:rPr>
          <w:noProof/>
          <w:sz w:val="20"/>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jc w:val="center"/>
        <w:textAlignment w:val="baseline"/>
        <w:rPr>
          <w:noProof/>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noProof/>
          <w:sz w:val="26"/>
          <w:szCs w:val="26"/>
          <w:lang w:val="ru-RU"/>
        </w:rPr>
      </w:pPr>
      <w:bookmarkStart w:id="104" w:name="_Toc41918465"/>
      <w:bookmarkStart w:id="105" w:name="_Toc215646295"/>
      <w:r w:rsidRPr="00F5449A">
        <w:rPr>
          <w:rFonts w:ascii="Arial" w:hAnsi="Arial" w:cs="Arial"/>
          <w:b/>
          <w:bCs/>
          <w:caps/>
          <w:noProof/>
          <w:sz w:val="26"/>
          <w:szCs w:val="26"/>
          <w:lang w:val="ru-RU"/>
        </w:rPr>
        <w:t>О</w:t>
      </w:r>
      <w:r w:rsidRPr="00F5449A">
        <w:rPr>
          <w:rFonts w:ascii="Arial" w:hAnsi="Arial" w:cs="Arial"/>
          <w:b/>
          <w:bCs/>
          <w:noProof/>
          <w:sz w:val="26"/>
          <w:szCs w:val="26"/>
          <w:lang w:val="ru-RU"/>
        </w:rPr>
        <w:t>граничения для процессов</w:t>
      </w:r>
      <w:bookmarkEnd w:id="104"/>
      <w:bookmarkEnd w:id="105"/>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lastRenderedPageBreak/>
        <w:t xml:space="preserve">Так как ОС </w:t>
      </w:r>
      <w:r w:rsidRPr="00687FE1">
        <w:rPr>
          <w:noProof/>
          <w:sz w:val="28"/>
          <w:szCs w:val="20"/>
        </w:rPr>
        <w:t>UNIX</w:t>
      </w:r>
      <w:r w:rsidRPr="00F5449A">
        <w:rPr>
          <w:noProof/>
          <w:sz w:val="28"/>
          <w:szCs w:val="20"/>
          <w:lang w:val="ru-RU"/>
        </w:rPr>
        <w:t xml:space="preserve"> является многозадачной системой, то в ходе работы несколько  процессов могут конкурировать между собой за доступ к различным ресурсам. Для  справедливого распределения ресурсов (память, дисковое пространство) каждому из процессов устанавливается индивидуальный набор ограничений.</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Для получения информации о текущих ограничениях используются системные вызовы:</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&lt;sys/times.h&gt;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&lt;sys/resource.h&gt;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getrlimit (int resource, struct rlimit *rlp);</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int setrlimit (int resource, struct rlimit *rlp);</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struct rlimit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rlim_t rlim_cur;</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687FE1">
        <w:rPr>
          <w:i/>
          <w:noProof/>
          <w:sz w:val="28"/>
          <w:szCs w:val="20"/>
        </w:rPr>
        <w:t>rlim</w:t>
      </w:r>
      <w:r w:rsidRPr="00F5449A">
        <w:rPr>
          <w:i/>
          <w:noProof/>
          <w:sz w:val="28"/>
          <w:szCs w:val="20"/>
          <w:lang w:val="ru-RU"/>
        </w:rPr>
        <w:t>_</w:t>
      </w:r>
      <w:r w:rsidRPr="00687FE1">
        <w:rPr>
          <w:i/>
          <w:noProof/>
          <w:sz w:val="28"/>
          <w:szCs w:val="20"/>
        </w:rPr>
        <w:t>t</w:t>
      </w:r>
      <w:r w:rsidRPr="00F5449A">
        <w:rPr>
          <w:i/>
          <w:noProof/>
          <w:sz w:val="28"/>
          <w:szCs w:val="20"/>
          <w:lang w:val="ru-RU"/>
        </w:rPr>
        <w:t xml:space="preserve"> </w:t>
      </w:r>
      <w:r w:rsidRPr="00687FE1">
        <w:rPr>
          <w:i/>
          <w:noProof/>
          <w:sz w:val="28"/>
          <w:szCs w:val="20"/>
        </w:rPr>
        <w:t>rlim</w:t>
      </w:r>
      <w:r w:rsidRPr="00F5449A">
        <w:rPr>
          <w:i/>
          <w:noProof/>
          <w:sz w:val="28"/>
          <w:szCs w:val="20"/>
          <w:lang w:val="ru-RU"/>
        </w:rPr>
        <w:t>_</w:t>
      </w:r>
      <w:r w:rsidRPr="00687FE1">
        <w:rPr>
          <w:i/>
          <w:noProof/>
          <w:sz w:val="28"/>
          <w:szCs w:val="20"/>
        </w:rPr>
        <w:t>max</w:t>
      </w: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xml:space="preserve">  }</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noProof/>
          <w:sz w:val="28"/>
          <w:szCs w:val="20"/>
          <w:lang w:val="ru-RU"/>
        </w:rPr>
        <w:tab/>
        <w:t xml:space="preserve">Параметр </w:t>
      </w:r>
      <w:r w:rsidRPr="00687FE1">
        <w:rPr>
          <w:b/>
          <w:noProof/>
          <w:sz w:val="28"/>
          <w:szCs w:val="20"/>
        </w:rPr>
        <w:t>resource</w:t>
      </w:r>
      <w:r w:rsidRPr="00F5449A">
        <w:rPr>
          <w:noProof/>
          <w:sz w:val="28"/>
          <w:szCs w:val="20"/>
          <w:lang w:val="ru-RU"/>
        </w:rPr>
        <w:t xml:space="preserve"> определяет вид ресурса, для которого нужно узнать или изменить  ограничения. Параметр </w:t>
      </w:r>
      <w:r w:rsidRPr="00687FE1">
        <w:rPr>
          <w:b/>
          <w:noProof/>
          <w:sz w:val="28"/>
          <w:szCs w:val="20"/>
        </w:rPr>
        <w:t>rlim</w:t>
      </w:r>
      <w:r w:rsidRPr="00F5449A">
        <w:rPr>
          <w:b/>
          <w:noProof/>
          <w:sz w:val="28"/>
          <w:szCs w:val="20"/>
          <w:lang w:val="ru-RU"/>
        </w:rPr>
        <w:t>_</w:t>
      </w:r>
      <w:r w:rsidRPr="00687FE1">
        <w:rPr>
          <w:b/>
          <w:noProof/>
          <w:sz w:val="28"/>
          <w:szCs w:val="20"/>
        </w:rPr>
        <w:t>cur</w:t>
      </w:r>
      <w:r w:rsidRPr="00F5449A">
        <w:rPr>
          <w:noProof/>
          <w:sz w:val="28"/>
          <w:szCs w:val="20"/>
          <w:lang w:val="ru-RU"/>
        </w:rPr>
        <w:t xml:space="preserve"> определяет изменяемое ограничение, т.е. текущее ограничение  процесса на данный ресурс. Параметр </w:t>
      </w:r>
      <w:r w:rsidRPr="00687FE1">
        <w:rPr>
          <w:b/>
          <w:noProof/>
          <w:sz w:val="28"/>
          <w:szCs w:val="20"/>
        </w:rPr>
        <w:t>rlim</w:t>
      </w:r>
      <w:r w:rsidRPr="00F5449A">
        <w:rPr>
          <w:b/>
          <w:noProof/>
          <w:sz w:val="28"/>
          <w:szCs w:val="20"/>
          <w:lang w:val="ru-RU"/>
        </w:rPr>
        <w:t>_</w:t>
      </w:r>
      <w:r w:rsidRPr="00687FE1">
        <w:rPr>
          <w:b/>
          <w:noProof/>
          <w:sz w:val="28"/>
          <w:szCs w:val="20"/>
        </w:rPr>
        <w:t>max</w:t>
      </w:r>
      <w:r w:rsidRPr="00F5449A">
        <w:rPr>
          <w:noProof/>
          <w:sz w:val="28"/>
          <w:szCs w:val="20"/>
          <w:lang w:val="ru-RU"/>
        </w:rPr>
        <w:t xml:space="preserve"> определяет жесткое ограничение, т.е. максимально возможное значение для данного ресурса.</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 xml:space="preserve">Любой процесс может изменить текущее значение ограничения ресурса до максимально возможного значения. Жесткое ограничение может быть изменено в сторону увеличения только процессом с привилегиями суперпользователя. Обычные процессы могут только уменьшать его. Обычно ограничения устанавливаются при инициализации системы и затем наследуются порожденными процессами, хотя они могут изменяться и потом. Максимально возможный предел потребления ресурса может иметь значение, определяемое </w:t>
      </w:r>
      <w:r w:rsidRPr="00F5449A">
        <w:rPr>
          <w:noProof/>
          <w:sz w:val="28"/>
          <w:szCs w:val="20"/>
          <w:lang w:val="ru-RU"/>
        </w:rPr>
        <w:lastRenderedPageBreak/>
        <w:t xml:space="preserve">физическим ограничением системы. В этом случае в поле </w:t>
      </w:r>
      <w:r w:rsidRPr="00687FE1">
        <w:rPr>
          <w:b/>
          <w:noProof/>
          <w:sz w:val="28"/>
          <w:szCs w:val="20"/>
        </w:rPr>
        <w:t>rlim</w:t>
      </w:r>
      <w:r w:rsidRPr="00F5449A">
        <w:rPr>
          <w:b/>
          <w:noProof/>
          <w:sz w:val="28"/>
          <w:szCs w:val="20"/>
          <w:lang w:val="ru-RU"/>
        </w:rPr>
        <w:t>_</w:t>
      </w:r>
      <w:r w:rsidRPr="00687FE1">
        <w:rPr>
          <w:b/>
          <w:noProof/>
          <w:sz w:val="28"/>
          <w:szCs w:val="20"/>
        </w:rPr>
        <w:t>max</w:t>
      </w:r>
      <w:r w:rsidRPr="00F5449A">
        <w:rPr>
          <w:noProof/>
          <w:sz w:val="28"/>
          <w:szCs w:val="20"/>
          <w:lang w:val="ru-RU"/>
        </w:rPr>
        <w:t xml:space="preserve"> должно быть установлено значение </w:t>
      </w:r>
      <w:r w:rsidRPr="00687FE1">
        <w:rPr>
          <w:noProof/>
          <w:sz w:val="28"/>
          <w:szCs w:val="20"/>
        </w:rPr>
        <w:t>RLIM</w:t>
      </w:r>
      <w:r w:rsidRPr="00F5449A">
        <w:rPr>
          <w:noProof/>
          <w:sz w:val="28"/>
          <w:szCs w:val="20"/>
          <w:lang w:val="ru-RU"/>
        </w:rPr>
        <w:t>_</w:t>
      </w:r>
      <w:r w:rsidRPr="00687FE1">
        <w:rPr>
          <w:noProof/>
          <w:sz w:val="28"/>
          <w:szCs w:val="20"/>
        </w:rPr>
        <w:t>INFINITY</w:t>
      </w:r>
      <w:r w:rsidRPr="00F5449A">
        <w:rPr>
          <w:noProof/>
          <w:sz w:val="28"/>
          <w:szCs w:val="20"/>
          <w:lang w:val="ru-RU"/>
        </w:rPr>
        <w:t>.</w:t>
      </w:r>
    </w:p>
    <w:p w:rsidR="00526ACB" w:rsidRPr="00F5449A" w:rsidRDefault="00526ACB" w:rsidP="00526ACB">
      <w:pPr>
        <w:overflowPunct w:val="0"/>
        <w:autoSpaceDE w:val="0"/>
        <w:autoSpaceDN w:val="0"/>
        <w:adjustRightInd w:val="0"/>
        <w:ind w:firstLine="567"/>
        <w:jc w:val="both"/>
        <w:textAlignment w:val="baseline"/>
        <w:rPr>
          <w:noProof/>
          <w:sz w:val="28"/>
          <w:szCs w:val="20"/>
          <w:lang w:val="ru-RU"/>
        </w:rPr>
      </w:pPr>
      <w:r w:rsidRPr="00F5449A">
        <w:rPr>
          <w:noProof/>
          <w:sz w:val="28"/>
          <w:szCs w:val="20"/>
          <w:lang w:val="ru-RU"/>
        </w:rPr>
        <w:t>В системе определены следующие ограничения:</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i/>
          <w:noProof/>
          <w:sz w:val="28"/>
          <w:szCs w:val="20"/>
          <w:lang w:val="ru-RU"/>
        </w:rPr>
        <w:tab/>
      </w:r>
      <w:r w:rsidRPr="00687FE1">
        <w:rPr>
          <w:i/>
          <w:noProof/>
          <w:sz w:val="28"/>
          <w:szCs w:val="20"/>
        </w:rPr>
        <w:t>RLIMIT</w:t>
      </w:r>
      <w:r w:rsidRPr="00F5449A">
        <w:rPr>
          <w:i/>
          <w:noProof/>
          <w:sz w:val="28"/>
          <w:szCs w:val="20"/>
          <w:lang w:val="ru-RU"/>
        </w:rPr>
        <w:t>_</w:t>
      </w:r>
      <w:r w:rsidRPr="00687FE1">
        <w:rPr>
          <w:i/>
          <w:noProof/>
          <w:sz w:val="28"/>
          <w:szCs w:val="20"/>
        </w:rPr>
        <w:t>CORE</w:t>
      </w:r>
      <w:r w:rsidRPr="00F5449A">
        <w:rPr>
          <w:noProof/>
          <w:sz w:val="28"/>
          <w:szCs w:val="20"/>
          <w:lang w:val="ru-RU"/>
        </w:rPr>
        <w:t xml:space="preserve"> - максимальный размер создаваемого файла </w:t>
      </w:r>
      <w:r w:rsidRPr="00687FE1">
        <w:rPr>
          <w:b/>
          <w:noProof/>
          <w:sz w:val="28"/>
          <w:szCs w:val="20"/>
        </w:rPr>
        <w:t>core</w:t>
      </w:r>
      <w:r w:rsidRPr="00F5449A">
        <w:rPr>
          <w:noProof/>
          <w:sz w:val="28"/>
          <w:szCs w:val="20"/>
          <w:lang w:val="ru-RU"/>
        </w:rPr>
        <w:t>, содержащего  в памяти образ процесса. Если значение установлен в 0, то файл создаваться не будет.</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i/>
          <w:noProof/>
          <w:sz w:val="28"/>
          <w:szCs w:val="20"/>
          <w:lang w:val="ru-RU"/>
        </w:rPr>
        <w:tab/>
      </w:r>
      <w:r w:rsidRPr="00687FE1">
        <w:rPr>
          <w:i/>
          <w:noProof/>
          <w:sz w:val="28"/>
          <w:szCs w:val="20"/>
        </w:rPr>
        <w:t>RLIMIT</w:t>
      </w:r>
      <w:r w:rsidRPr="00F5449A">
        <w:rPr>
          <w:i/>
          <w:noProof/>
          <w:sz w:val="28"/>
          <w:szCs w:val="20"/>
          <w:lang w:val="ru-RU"/>
        </w:rPr>
        <w:t>_</w:t>
      </w:r>
      <w:r w:rsidRPr="00687FE1">
        <w:rPr>
          <w:i/>
          <w:noProof/>
          <w:sz w:val="28"/>
          <w:szCs w:val="20"/>
        </w:rPr>
        <w:t>CPU</w:t>
      </w:r>
      <w:r w:rsidRPr="00F5449A">
        <w:rPr>
          <w:noProof/>
          <w:sz w:val="28"/>
          <w:szCs w:val="20"/>
          <w:lang w:val="ru-RU"/>
        </w:rPr>
        <w:t xml:space="preserve"> - максимальное время использования процессора в секундах. При превышении промежутка времени процессу посылается сигнал </w:t>
      </w:r>
      <w:r w:rsidRPr="00687FE1">
        <w:rPr>
          <w:noProof/>
          <w:sz w:val="28"/>
          <w:szCs w:val="20"/>
        </w:rPr>
        <w:t>SIGXCPU</w:t>
      </w:r>
      <w:r w:rsidRPr="00F5449A">
        <w:rPr>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i/>
          <w:noProof/>
          <w:sz w:val="28"/>
          <w:szCs w:val="20"/>
          <w:lang w:val="ru-RU"/>
        </w:rPr>
        <w:tab/>
      </w:r>
      <w:r w:rsidRPr="00687FE1">
        <w:rPr>
          <w:i/>
          <w:noProof/>
          <w:sz w:val="28"/>
          <w:szCs w:val="20"/>
        </w:rPr>
        <w:t>RLIMIT</w:t>
      </w:r>
      <w:r w:rsidRPr="00F5449A">
        <w:rPr>
          <w:i/>
          <w:noProof/>
          <w:sz w:val="28"/>
          <w:szCs w:val="20"/>
          <w:lang w:val="ru-RU"/>
        </w:rPr>
        <w:t>_</w:t>
      </w:r>
      <w:r w:rsidRPr="00687FE1">
        <w:rPr>
          <w:i/>
          <w:noProof/>
          <w:sz w:val="28"/>
          <w:szCs w:val="20"/>
        </w:rPr>
        <w:t>DATA</w:t>
      </w:r>
      <w:r w:rsidRPr="00F5449A">
        <w:rPr>
          <w:noProof/>
          <w:sz w:val="28"/>
          <w:szCs w:val="20"/>
          <w:lang w:val="ru-RU"/>
        </w:rPr>
        <w:t xml:space="preserve"> - максимальный размер сегмента данных процесса в байтах. При достижении этого предела последующие вызовы функций распределения памяти  завершаются ошибкой </w:t>
      </w:r>
      <w:r w:rsidRPr="00687FE1">
        <w:rPr>
          <w:noProof/>
          <w:sz w:val="28"/>
          <w:szCs w:val="20"/>
        </w:rPr>
        <w:t>ENOMEM</w:t>
      </w:r>
      <w:r w:rsidRPr="00F5449A">
        <w:rPr>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i/>
          <w:noProof/>
          <w:sz w:val="28"/>
          <w:szCs w:val="20"/>
          <w:lang w:val="ru-RU"/>
        </w:rPr>
        <w:tab/>
      </w:r>
      <w:r w:rsidRPr="00687FE1">
        <w:rPr>
          <w:i/>
          <w:noProof/>
          <w:sz w:val="28"/>
          <w:szCs w:val="20"/>
        </w:rPr>
        <w:t>RLIMIT</w:t>
      </w:r>
      <w:r w:rsidRPr="00F5449A">
        <w:rPr>
          <w:i/>
          <w:noProof/>
          <w:sz w:val="28"/>
          <w:szCs w:val="20"/>
          <w:lang w:val="ru-RU"/>
        </w:rPr>
        <w:t>_</w:t>
      </w:r>
      <w:r w:rsidRPr="00687FE1">
        <w:rPr>
          <w:i/>
          <w:noProof/>
          <w:sz w:val="28"/>
          <w:szCs w:val="20"/>
        </w:rPr>
        <w:t>FSIZE</w:t>
      </w:r>
      <w:r w:rsidRPr="00F5449A">
        <w:rPr>
          <w:noProof/>
          <w:sz w:val="28"/>
          <w:szCs w:val="20"/>
          <w:lang w:val="ru-RU"/>
        </w:rPr>
        <w:t xml:space="preserve"> - максимальный размер файла, который может создать процесс. Если установить этот параметр в 0, то процесс не может создавать файлы. При достижении файлом заданного предела посылается сигнал </w:t>
      </w:r>
      <w:r w:rsidRPr="00687FE1">
        <w:rPr>
          <w:noProof/>
          <w:sz w:val="28"/>
          <w:szCs w:val="20"/>
        </w:rPr>
        <w:t>SIGXFSZ</w:t>
      </w:r>
      <w:r w:rsidRPr="00F5449A">
        <w:rPr>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i/>
          <w:noProof/>
          <w:sz w:val="28"/>
          <w:szCs w:val="20"/>
          <w:lang w:val="ru-RU"/>
        </w:rPr>
        <w:tab/>
      </w:r>
      <w:r w:rsidRPr="00687FE1">
        <w:rPr>
          <w:i/>
          <w:noProof/>
          <w:sz w:val="28"/>
          <w:szCs w:val="20"/>
        </w:rPr>
        <w:t>RLIMIT</w:t>
      </w:r>
      <w:r w:rsidRPr="00F5449A">
        <w:rPr>
          <w:i/>
          <w:noProof/>
          <w:sz w:val="28"/>
          <w:szCs w:val="20"/>
          <w:lang w:val="ru-RU"/>
        </w:rPr>
        <w:t>_</w:t>
      </w:r>
      <w:r w:rsidRPr="00687FE1">
        <w:rPr>
          <w:i/>
          <w:noProof/>
          <w:sz w:val="28"/>
          <w:szCs w:val="20"/>
        </w:rPr>
        <w:t>NOFILE</w:t>
      </w:r>
      <w:r w:rsidRPr="00F5449A">
        <w:rPr>
          <w:noProof/>
          <w:sz w:val="28"/>
          <w:szCs w:val="20"/>
          <w:lang w:val="ru-RU"/>
        </w:rPr>
        <w:t xml:space="preserve"> - максимальное количество назначенных файловых  дескрипторов процесса (т.е. максимальное число файлов, которые могут быть  открыты процессом одновременно). Если процесс попытается получить больше  дескрипторов, чем задано, то ему возвращается ошибка </w:t>
      </w:r>
      <w:r w:rsidRPr="00687FE1">
        <w:rPr>
          <w:noProof/>
          <w:sz w:val="28"/>
          <w:szCs w:val="20"/>
        </w:rPr>
        <w:t>EMFILE</w:t>
      </w:r>
      <w:r w:rsidRPr="00F5449A">
        <w:rPr>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i/>
          <w:noProof/>
          <w:sz w:val="28"/>
          <w:szCs w:val="20"/>
          <w:lang w:val="ru-RU"/>
        </w:rPr>
        <w:tab/>
      </w:r>
      <w:r w:rsidRPr="00687FE1">
        <w:rPr>
          <w:i/>
          <w:noProof/>
          <w:sz w:val="28"/>
          <w:szCs w:val="20"/>
        </w:rPr>
        <w:t>RLIMIT</w:t>
      </w:r>
      <w:r w:rsidRPr="00F5449A">
        <w:rPr>
          <w:i/>
          <w:noProof/>
          <w:sz w:val="28"/>
          <w:szCs w:val="20"/>
          <w:lang w:val="ru-RU"/>
        </w:rPr>
        <w:t>_</w:t>
      </w:r>
      <w:r w:rsidRPr="00687FE1">
        <w:rPr>
          <w:i/>
          <w:noProof/>
          <w:sz w:val="28"/>
          <w:szCs w:val="20"/>
        </w:rPr>
        <w:t>STACK</w:t>
      </w:r>
      <w:r w:rsidRPr="00F5449A">
        <w:rPr>
          <w:i/>
          <w:noProof/>
          <w:sz w:val="28"/>
          <w:szCs w:val="20"/>
          <w:lang w:val="ru-RU"/>
        </w:rPr>
        <w:t xml:space="preserve"> </w:t>
      </w:r>
      <w:r w:rsidRPr="00F5449A">
        <w:rPr>
          <w:noProof/>
          <w:sz w:val="28"/>
          <w:szCs w:val="20"/>
          <w:lang w:val="ru-RU"/>
        </w:rPr>
        <w:t xml:space="preserve">- максимальный размер стека процесса. При попытке выхода за предел процессу отправляется сигнал </w:t>
      </w:r>
      <w:r w:rsidRPr="00687FE1">
        <w:rPr>
          <w:noProof/>
          <w:sz w:val="28"/>
          <w:szCs w:val="20"/>
        </w:rPr>
        <w:t>SIGSEGV</w:t>
      </w:r>
      <w:r w:rsidRPr="00F5449A">
        <w:rPr>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i/>
          <w:noProof/>
          <w:sz w:val="28"/>
          <w:szCs w:val="20"/>
          <w:lang w:val="ru-RU"/>
        </w:rPr>
        <w:tab/>
      </w:r>
      <w:r w:rsidRPr="00687FE1">
        <w:rPr>
          <w:i/>
          <w:noProof/>
          <w:sz w:val="28"/>
          <w:szCs w:val="20"/>
        </w:rPr>
        <w:t>RLIMIT</w:t>
      </w:r>
      <w:r w:rsidRPr="00F5449A">
        <w:rPr>
          <w:i/>
          <w:noProof/>
          <w:sz w:val="28"/>
          <w:szCs w:val="20"/>
          <w:lang w:val="ru-RU"/>
        </w:rPr>
        <w:t>_</w:t>
      </w:r>
      <w:r w:rsidRPr="00687FE1">
        <w:rPr>
          <w:i/>
          <w:noProof/>
          <w:sz w:val="28"/>
          <w:szCs w:val="20"/>
        </w:rPr>
        <w:t>VMEM</w:t>
      </w:r>
      <w:r w:rsidRPr="00F5449A">
        <w:rPr>
          <w:noProof/>
          <w:sz w:val="28"/>
          <w:szCs w:val="20"/>
          <w:lang w:val="ru-RU"/>
        </w:rPr>
        <w:t xml:space="preserve"> - максимальный размер отображаемой памяти процесса в байтах. При превышении этого предела, использование функций распределения памяти возвращают ошибку </w:t>
      </w:r>
      <w:r w:rsidRPr="00687FE1">
        <w:rPr>
          <w:noProof/>
          <w:sz w:val="28"/>
          <w:szCs w:val="20"/>
        </w:rPr>
        <w:t>ENOMEM</w:t>
      </w:r>
      <w:r w:rsidRPr="00F5449A">
        <w:rPr>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i/>
          <w:noProof/>
          <w:sz w:val="28"/>
          <w:szCs w:val="20"/>
          <w:lang w:val="ru-RU"/>
        </w:rPr>
        <w:tab/>
      </w:r>
      <w:r w:rsidRPr="00687FE1">
        <w:rPr>
          <w:i/>
          <w:noProof/>
          <w:sz w:val="28"/>
          <w:szCs w:val="20"/>
        </w:rPr>
        <w:t>RLIMIT</w:t>
      </w:r>
      <w:r w:rsidRPr="00F5449A">
        <w:rPr>
          <w:i/>
          <w:noProof/>
          <w:sz w:val="28"/>
          <w:szCs w:val="20"/>
          <w:lang w:val="ru-RU"/>
        </w:rPr>
        <w:t>_</w:t>
      </w:r>
      <w:r w:rsidRPr="00687FE1">
        <w:rPr>
          <w:i/>
          <w:noProof/>
          <w:sz w:val="28"/>
          <w:szCs w:val="20"/>
        </w:rPr>
        <w:t>NPROC</w:t>
      </w:r>
      <w:r w:rsidRPr="00F5449A">
        <w:rPr>
          <w:noProof/>
          <w:sz w:val="28"/>
          <w:szCs w:val="20"/>
          <w:lang w:val="ru-RU"/>
        </w:rPr>
        <w:t xml:space="preserve"> - максимальное число процессов с одним реальным </w:t>
      </w:r>
      <w:r w:rsidRPr="00687FE1">
        <w:rPr>
          <w:noProof/>
          <w:sz w:val="28"/>
          <w:szCs w:val="20"/>
        </w:rPr>
        <w:t>UID</w:t>
      </w:r>
      <w:r w:rsidRPr="00F5449A">
        <w:rPr>
          <w:noProof/>
          <w:sz w:val="28"/>
          <w:szCs w:val="20"/>
          <w:lang w:val="ru-RU"/>
        </w:rPr>
        <w:t xml:space="preserve">. Если достигнут предел, то вызов </w:t>
      </w:r>
      <w:r w:rsidRPr="00687FE1">
        <w:rPr>
          <w:b/>
          <w:noProof/>
          <w:sz w:val="28"/>
          <w:szCs w:val="20"/>
        </w:rPr>
        <w:t>fork</w:t>
      </w:r>
      <w:r w:rsidRPr="00F5449A">
        <w:rPr>
          <w:noProof/>
          <w:sz w:val="28"/>
          <w:szCs w:val="20"/>
          <w:lang w:val="ru-RU"/>
        </w:rPr>
        <w:t xml:space="preserve"> завершится с ошибкой </w:t>
      </w:r>
      <w:r w:rsidRPr="00687FE1">
        <w:rPr>
          <w:noProof/>
          <w:sz w:val="28"/>
          <w:szCs w:val="20"/>
        </w:rPr>
        <w:t>EAGAIN</w:t>
      </w:r>
      <w:r w:rsidRPr="00F5449A">
        <w:rPr>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i/>
          <w:noProof/>
          <w:sz w:val="28"/>
          <w:szCs w:val="20"/>
          <w:lang w:val="ru-RU"/>
        </w:rPr>
        <w:tab/>
      </w:r>
      <w:r w:rsidRPr="00687FE1">
        <w:rPr>
          <w:i/>
          <w:noProof/>
          <w:sz w:val="28"/>
          <w:szCs w:val="20"/>
        </w:rPr>
        <w:t>RLIMIT</w:t>
      </w:r>
      <w:r w:rsidRPr="00F5449A">
        <w:rPr>
          <w:i/>
          <w:noProof/>
          <w:sz w:val="28"/>
          <w:szCs w:val="20"/>
          <w:lang w:val="ru-RU"/>
        </w:rPr>
        <w:t>_</w:t>
      </w:r>
      <w:r w:rsidRPr="00687FE1">
        <w:rPr>
          <w:i/>
          <w:noProof/>
          <w:sz w:val="28"/>
          <w:szCs w:val="20"/>
        </w:rPr>
        <w:t>RSS</w:t>
      </w:r>
      <w:r w:rsidRPr="00F5449A">
        <w:rPr>
          <w:noProof/>
          <w:sz w:val="28"/>
          <w:szCs w:val="20"/>
          <w:lang w:val="ru-RU"/>
        </w:rPr>
        <w:t xml:space="preserve"> - максимальный размер в байтах резидентной части процесса. Определяет максимальный размер выделяемый процессу физической памяти. Если система ощущает нехватку оперативной памяти, то она освободит память за счет  процессов превышавших свой ресурс.</w:t>
      </w:r>
    </w:p>
    <w:p w:rsidR="00526ACB" w:rsidRPr="00F5449A" w:rsidRDefault="00526ACB" w:rsidP="00526ACB">
      <w:pPr>
        <w:overflowPunct w:val="0"/>
        <w:autoSpaceDE w:val="0"/>
        <w:autoSpaceDN w:val="0"/>
        <w:adjustRightInd w:val="0"/>
        <w:jc w:val="both"/>
        <w:textAlignment w:val="baseline"/>
        <w:rPr>
          <w:noProof/>
          <w:sz w:val="28"/>
          <w:szCs w:val="20"/>
          <w:lang w:val="ru-RU"/>
        </w:rPr>
      </w:pPr>
      <w:r w:rsidRPr="00F5449A">
        <w:rPr>
          <w:i/>
          <w:noProof/>
          <w:sz w:val="28"/>
          <w:szCs w:val="20"/>
          <w:lang w:val="ru-RU"/>
        </w:rPr>
        <w:tab/>
      </w:r>
      <w:r w:rsidRPr="00687FE1">
        <w:rPr>
          <w:i/>
          <w:noProof/>
          <w:sz w:val="28"/>
          <w:szCs w:val="20"/>
        </w:rPr>
        <w:t>RLIMIT</w:t>
      </w:r>
      <w:r w:rsidRPr="00F5449A">
        <w:rPr>
          <w:i/>
          <w:noProof/>
          <w:sz w:val="28"/>
          <w:szCs w:val="20"/>
          <w:lang w:val="ru-RU"/>
        </w:rPr>
        <w:t>_</w:t>
      </w:r>
      <w:r w:rsidRPr="00687FE1">
        <w:rPr>
          <w:i/>
          <w:noProof/>
          <w:sz w:val="28"/>
          <w:szCs w:val="20"/>
        </w:rPr>
        <w:t>MEMLOCK</w:t>
      </w:r>
      <w:r w:rsidRPr="00F5449A">
        <w:rPr>
          <w:noProof/>
          <w:sz w:val="28"/>
          <w:szCs w:val="20"/>
          <w:lang w:val="ru-RU"/>
        </w:rPr>
        <w:t xml:space="preserve"> - максимальный размер в байтах физической памяти, которую процесс может заблокировать с помощью системного вызова </w:t>
      </w:r>
      <w:r w:rsidRPr="00687FE1">
        <w:rPr>
          <w:noProof/>
          <w:sz w:val="28"/>
          <w:szCs w:val="20"/>
        </w:rPr>
        <w:t>mallock</w:t>
      </w:r>
      <w:r w:rsidRPr="00F5449A">
        <w:rPr>
          <w:noProof/>
          <w:sz w:val="28"/>
          <w:szCs w:val="20"/>
          <w:lang w:val="ru-RU"/>
        </w:rPr>
        <w:t xml:space="preserve">. При превышении размера </w:t>
      </w:r>
      <w:r w:rsidRPr="00687FE1">
        <w:rPr>
          <w:noProof/>
          <w:sz w:val="28"/>
          <w:szCs w:val="20"/>
        </w:rPr>
        <w:t>mallock</w:t>
      </w:r>
      <w:r w:rsidRPr="00F5449A">
        <w:rPr>
          <w:noProof/>
          <w:sz w:val="28"/>
          <w:szCs w:val="20"/>
          <w:lang w:val="ru-RU"/>
        </w:rPr>
        <w:t xml:space="preserve"> завершается с ошибкой </w:t>
      </w:r>
      <w:r w:rsidRPr="00687FE1">
        <w:rPr>
          <w:noProof/>
          <w:sz w:val="28"/>
          <w:szCs w:val="20"/>
        </w:rPr>
        <w:t>EAGAIN</w:t>
      </w:r>
      <w:r w:rsidRPr="00F5449A">
        <w:rPr>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jc w:val="both"/>
        <w:textAlignment w:val="baseline"/>
        <w:rPr>
          <w:i/>
          <w:noProof/>
          <w:sz w:val="28"/>
          <w:szCs w:val="20"/>
          <w:u w:val="single"/>
          <w:lang w:val="ru-RU"/>
        </w:rPr>
      </w:pPr>
      <w:r w:rsidRPr="00F5449A">
        <w:rPr>
          <w:i/>
          <w:noProof/>
          <w:sz w:val="28"/>
          <w:szCs w:val="20"/>
          <w:u w:val="single"/>
          <w:lang w:val="ru-RU"/>
        </w:rPr>
        <w:t>Пример:</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  получение ограничения для процесса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#include &lt;stdio.h&gt;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#include &lt;sys/time.h&gt;</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#include &lt;sys/resource.h&gt;</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void disp_limit(int resource, char *r_name)</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  struct rlimit rlm;</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getrlimit(resource, &amp;rlm);</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printf("%-13s", r_name);</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(rlm.rlim_cur == RLIM_INFINITY) printf("INFINITY \n");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else printf("\n%10ld ", rlm.rlim_cur);</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if (rlm.rlim_max == RLIM_INFINITY) printf("INFINITY \n");</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else printf("\n%10ld ", rlm.rlim_max);</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main(void)</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disp_limit(RLIMIT_NOFILE,"RLIMIT_CORE");</w:t>
      </w:r>
    </w:p>
    <w:p w:rsidR="00526ACB" w:rsidRPr="00687FE1" w:rsidRDefault="00526ACB" w:rsidP="00526ACB">
      <w:pPr>
        <w:overflowPunct w:val="0"/>
        <w:autoSpaceDE w:val="0"/>
        <w:autoSpaceDN w:val="0"/>
        <w:adjustRightInd w:val="0"/>
        <w:jc w:val="both"/>
        <w:textAlignment w:val="baseline"/>
        <w:rPr>
          <w:i/>
          <w:noProof/>
          <w:sz w:val="28"/>
          <w:szCs w:val="20"/>
        </w:rPr>
      </w:pPr>
      <w:r w:rsidRPr="00687FE1">
        <w:rPr>
          <w:i/>
          <w:noProof/>
          <w:sz w:val="28"/>
          <w:szCs w:val="20"/>
        </w:rPr>
        <w:t xml:space="preserve">  disp_limit(RLIMIT_NOFILE,"RLIMIT_FSIZE");</w:t>
      </w:r>
    </w:p>
    <w:p w:rsidR="00526ACB" w:rsidRPr="00F5449A" w:rsidRDefault="00526ACB" w:rsidP="00526ACB">
      <w:pPr>
        <w:overflowPunct w:val="0"/>
        <w:autoSpaceDE w:val="0"/>
        <w:autoSpaceDN w:val="0"/>
        <w:adjustRightInd w:val="0"/>
        <w:jc w:val="both"/>
        <w:textAlignment w:val="baseline"/>
        <w:rPr>
          <w:i/>
          <w:noProof/>
          <w:sz w:val="28"/>
          <w:szCs w:val="20"/>
          <w:lang w:val="ru-RU"/>
        </w:rPr>
      </w:pPr>
      <w:r w:rsidRPr="00F5449A">
        <w:rPr>
          <w:i/>
          <w:noProof/>
          <w:sz w:val="28"/>
          <w:szCs w:val="20"/>
          <w:lang w:val="ru-RU"/>
        </w:rPr>
        <w:t>}</w:t>
      </w: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keepNext/>
        <w:overflowPunct w:val="0"/>
        <w:autoSpaceDE w:val="0"/>
        <w:autoSpaceDN w:val="0"/>
        <w:adjustRightInd w:val="0"/>
        <w:spacing w:before="240" w:after="60"/>
        <w:textAlignment w:val="baseline"/>
        <w:outlineLvl w:val="2"/>
        <w:rPr>
          <w:rFonts w:ascii="Arial" w:hAnsi="Arial" w:cs="Arial"/>
          <w:b/>
          <w:bCs/>
          <w:noProof/>
          <w:sz w:val="26"/>
          <w:szCs w:val="26"/>
          <w:lang w:val="ru-RU"/>
        </w:rPr>
      </w:pPr>
      <w:bookmarkStart w:id="106" w:name="_Toc215646296"/>
      <w:r w:rsidRPr="00F5449A">
        <w:rPr>
          <w:rFonts w:ascii="Arial" w:hAnsi="Arial" w:cs="Arial"/>
          <w:b/>
          <w:bCs/>
          <w:caps/>
          <w:noProof/>
          <w:sz w:val="26"/>
          <w:szCs w:val="26"/>
          <w:lang w:val="ru-RU"/>
        </w:rPr>
        <w:lastRenderedPageBreak/>
        <w:t>Д</w:t>
      </w:r>
      <w:r w:rsidRPr="00F5449A">
        <w:rPr>
          <w:rFonts w:ascii="Arial" w:hAnsi="Arial" w:cs="Arial"/>
          <w:b/>
          <w:bCs/>
          <w:noProof/>
          <w:sz w:val="26"/>
          <w:szCs w:val="26"/>
          <w:lang w:val="ru-RU"/>
        </w:rPr>
        <w:t>ополнительные средства межпроцессного взаимодействия</w:t>
      </w:r>
      <w:bookmarkEnd w:id="106"/>
    </w:p>
    <w:p w:rsidR="00526ACB" w:rsidRPr="00F5449A" w:rsidRDefault="00526ACB" w:rsidP="00526ACB">
      <w:pPr>
        <w:overflowPunct w:val="0"/>
        <w:autoSpaceDE w:val="0"/>
        <w:autoSpaceDN w:val="0"/>
        <w:adjustRightInd w:val="0"/>
        <w:jc w:val="both"/>
        <w:textAlignment w:val="baseline"/>
        <w:rPr>
          <w:noProof/>
          <w:sz w:val="28"/>
          <w:szCs w:val="20"/>
          <w:lang w:val="ru-RU"/>
        </w:rPr>
      </w:pP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b/>
          <w:sz w:val="28"/>
          <w:szCs w:val="28"/>
          <w:lang w:val="ru-RU"/>
        </w:rPr>
        <w:tab/>
      </w:r>
      <w:r w:rsidRPr="00F5449A">
        <w:rPr>
          <w:sz w:val="28"/>
          <w:szCs w:val="28"/>
          <w:lang w:val="ru-RU"/>
        </w:rPr>
        <w:t>.1 Введение и основные понятия</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ОС </w:t>
      </w:r>
      <w:r w:rsidRPr="00687FE1">
        <w:rPr>
          <w:sz w:val="28"/>
          <w:szCs w:val="28"/>
        </w:rPr>
        <w:t>UNIX</w:t>
      </w:r>
      <w:r w:rsidRPr="00F5449A">
        <w:rPr>
          <w:sz w:val="28"/>
          <w:szCs w:val="28"/>
          <w:lang w:val="ru-RU"/>
        </w:rPr>
        <w:t xml:space="preserve"> предлагает множество дополнительных механизмов межпроцессного взаимодействия. Их наличие дает </w:t>
      </w:r>
      <w:r w:rsidRPr="00687FE1">
        <w:rPr>
          <w:sz w:val="28"/>
          <w:szCs w:val="28"/>
        </w:rPr>
        <w:t>UNIX</w:t>
      </w:r>
      <w:r w:rsidRPr="00F5449A">
        <w:rPr>
          <w:sz w:val="28"/>
          <w:szCs w:val="28"/>
          <w:lang w:val="ru-RU"/>
        </w:rPr>
        <w:t xml:space="preserve"> богатые возможности в области связи между процессами и позволяет разработчику использовать различные подходы при программировании многозадачных систем. Дополнительные средства межпроцессного взаимодействия, которые будут рассмотрены, можно разбить на следующие категории:</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передача сообщений;</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-семафоры;</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-разделяемая память.</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Эти средства широко применяются и ведут свое начало от системы </w:t>
      </w:r>
      <w:r w:rsidRPr="00687FE1">
        <w:rPr>
          <w:sz w:val="28"/>
          <w:szCs w:val="28"/>
        </w:rPr>
        <w:t>UNIXSystemV</w:t>
      </w:r>
      <w:r w:rsidRPr="00F5449A">
        <w:rPr>
          <w:sz w:val="28"/>
          <w:szCs w:val="28"/>
          <w:lang w:val="ru-RU"/>
        </w:rPr>
        <w:t xml:space="preserve">, поэтому их иногда называют </w:t>
      </w:r>
      <w:r w:rsidRPr="00687FE1">
        <w:rPr>
          <w:i/>
          <w:sz w:val="28"/>
          <w:szCs w:val="28"/>
        </w:rPr>
        <w:t>IPCSystemV</w:t>
      </w:r>
      <w:r w:rsidRPr="00F5449A">
        <w:rPr>
          <w:sz w:val="28"/>
          <w:szCs w:val="28"/>
          <w:lang w:val="ru-RU"/>
        </w:rPr>
        <w:t xml:space="preserve">. Следует заметить, что вышеназванные дополнительные средства были определены в последних версиях стандарта </w:t>
      </w:r>
      <w:r w:rsidRPr="00687FE1">
        <w:rPr>
          <w:sz w:val="28"/>
          <w:szCs w:val="28"/>
        </w:rPr>
        <w:t>POSIX</w:t>
      </w:r>
      <w:r w:rsidRPr="00F5449A">
        <w:rPr>
          <w:sz w:val="28"/>
          <w:szCs w:val="28"/>
          <w:lang w:val="ru-RU"/>
        </w:rPr>
        <w:t>.</w:t>
      </w:r>
      <w:r w:rsidRPr="00687FE1">
        <w:rPr>
          <w:sz w:val="28"/>
          <w:szCs w:val="28"/>
          <w:vertAlign w:val="superscript"/>
        </w:rPr>
        <w:footnoteReference w:id="1"/>
      </w:r>
    </w:p>
    <w:p w:rsidR="00526ACB" w:rsidRPr="00F5449A" w:rsidRDefault="00526ACB" w:rsidP="00526ACB">
      <w:pPr>
        <w:overflowPunct w:val="0"/>
        <w:autoSpaceDE w:val="0"/>
        <w:autoSpaceDN w:val="0"/>
        <w:adjustRightInd w:val="0"/>
        <w:jc w:val="both"/>
        <w:textAlignment w:val="baseline"/>
        <w:rPr>
          <w:b/>
          <w:sz w:val="28"/>
          <w:szCs w:val="28"/>
          <w:lang w:val="ru-RU"/>
        </w:rPr>
      </w:pPr>
      <w:r w:rsidRPr="00F5449A">
        <w:rPr>
          <w:b/>
          <w:sz w:val="28"/>
          <w:szCs w:val="28"/>
          <w:lang w:val="ru-RU"/>
        </w:rPr>
        <w:tab/>
        <w:t>Ключи средств межпроцессного взаимодействия</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Программный интерфейс всех трех средств </w:t>
      </w:r>
      <w:r w:rsidRPr="00687FE1">
        <w:rPr>
          <w:i/>
          <w:iCs/>
          <w:color w:val="000000"/>
          <w:sz w:val="28"/>
          <w:szCs w:val="28"/>
        </w:rPr>
        <w:t>IPCSystem</w:t>
      </w:r>
      <w:r w:rsidRPr="00F5449A">
        <w:rPr>
          <w:i/>
          <w:iCs/>
          <w:color w:val="000000"/>
          <w:sz w:val="28"/>
          <w:szCs w:val="28"/>
          <w:lang w:val="ru-RU"/>
        </w:rPr>
        <w:t xml:space="preserve"> </w:t>
      </w:r>
      <w:r w:rsidRPr="00687FE1">
        <w:rPr>
          <w:i/>
          <w:iCs/>
          <w:color w:val="000000"/>
          <w:sz w:val="28"/>
          <w:szCs w:val="28"/>
        </w:rPr>
        <w:t>V</w:t>
      </w:r>
      <w:r w:rsidRPr="00F5449A">
        <w:rPr>
          <w:i/>
          <w:iCs/>
          <w:color w:val="000000"/>
          <w:sz w:val="28"/>
          <w:szCs w:val="28"/>
          <w:lang w:val="ru-RU"/>
        </w:rPr>
        <w:t xml:space="preserve"> </w:t>
      </w:r>
      <w:r w:rsidRPr="00F5449A">
        <w:rPr>
          <w:color w:val="000000"/>
          <w:sz w:val="28"/>
          <w:szCs w:val="28"/>
          <w:lang w:val="ru-RU"/>
        </w:rPr>
        <w:t>однороден, что отра</w:t>
      </w:r>
      <w:r w:rsidRPr="00F5449A">
        <w:rPr>
          <w:color w:val="000000"/>
          <w:sz w:val="28"/>
          <w:szCs w:val="28"/>
          <w:lang w:val="ru-RU"/>
        </w:rPr>
        <w:softHyphen/>
        <w:t>жает схожесть их реализации в ядре. Наиболее важным из общих свойств являет</w:t>
      </w:r>
      <w:r w:rsidRPr="00F5449A">
        <w:rPr>
          <w:color w:val="000000"/>
          <w:sz w:val="28"/>
          <w:szCs w:val="28"/>
          <w:lang w:val="ru-RU"/>
        </w:rPr>
        <w:softHyphen/>
        <w:t xml:space="preserve">ся </w:t>
      </w:r>
      <w:r w:rsidRPr="00F5449A">
        <w:rPr>
          <w:i/>
          <w:iCs/>
          <w:color w:val="000000"/>
          <w:sz w:val="28"/>
          <w:szCs w:val="28"/>
          <w:lang w:val="ru-RU"/>
        </w:rPr>
        <w:t xml:space="preserve">ключ </w:t>
      </w:r>
      <w:r w:rsidRPr="00F5449A">
        <w:rPr>
          <w:color w:val="000000"/>
          <w:sz w:val="28"/>
          <w:szCs w:val="28"/>
          <w:lang w:val="ru-RU"/>
        </w:rPr>
        <w:t>(</w:t>
      </w:r>
      <w:r w:rsidRPr="00687FE1">
        <w:rPr>
          <w:color w:val="000000"/>
          <w:sz w:val="28"/>
          <w:szCs w:val="28"/>
        </w:rPr>
        <w:t>key</w:t>
      </w:r>
      <w:r w:rsidRPr="00F5449A">
        <w:rPr>
          <w:color w:val="000000"/>
          <w:sz w:val="28"/>
          <w:szCs w:val="28"/>
          <w:lang w:val="ru-RU"/>
        </w:rPr>
        <w:t>). Ключи - это числа, обозначающие объект межпроцессного взаи</w:t>
      </w:r>
      <w:r w:rsidRPr="00F5449A">
        <w:rPr>
          <w:color w:val="000000"/>
          <w:sz w:val="28"/>
          <w:szCs w:val="28"/>
          <w:lang w:val="ru-RU"/>
        </w:rPr>
        <w:softHyphen/>
        <w:t xml:space="preserve">модействия в системе </w:t>
      </w:r>
      <w:r w:rsidRPr="00687FE1">
        <w:rPr>
          <w:color w:val="000000"/>
          <w:sz w:val="28"/>
          <w:szCs w:val="28"/>
        </w:rPr>
        <w:t>UNIX</w:t>
      </w:r>
      <w:r w:rsidRPr="00F5449A">
        <w:rPr>
          <w:color w:val="000000"/>
          <w:sz w:val="28"/>
          <w:szCs w:val="28"/>
          <w:lang w:val="ru-RU"/>
        </w:rPr>
        <w:t xml:space="preserve"> примерно так же, как имя файла обозначает файл. Другими словами, ключ позволяет ресурсу межпроцессного взаимодействия со</w:t>
      </w:r>
      <w:r w:rsidRPr="00F5449A">
        <w:rPr>
          <w:color w:val="000000"/>
          <w:sz w:val="28"/>
          <w:szCs w:val="28"/>
          <w:lang w:val="ru-RU"/>
        </w:rPr>
        <w:softHyphen/>
        <w:t xml:space="preserve">вместно использоваться несколькими процессами. Обозначаемый ключом объект может быть очередью сообщения, набором семафоров или сегментом разделяемой памяти. Ключ имеет тип </w:t>
      </w:r>
      <w:r w:rsidRPr="00687FE1">
        <w:rPr>
          <w:i/>
          <w:color w:val="000000"/>
          <w:sz w:val="28"/>
          <w:szCs w:val="28"/>
        </w:rPr>
        <w:t>key</w:t>
      </w:r>
      <w:r w:rsidRPr="00F5449A">
        <w:rPr>
          <w:i/>
          <w:color w:val="000000"/>
          <w:sz w:val="28"/>
          <w:szCs w:val="28"/>
          <w:lang w:val="ru-RU"/>
        </w:rPr>
        <w:t>_</w:t>
      </w:r>
      <w:r w:rsidRPr="00687FE1">
        <w:rPr>
          <w:i/>
          <w:color w:val="000000"/>
          <w:sz w:val="28"/>
          <w:szCs w:val="28"/>
        </w:rPr>
        <w:t>t</w:t>
      </w:r>
      <w:r w:rsidRPr="00F5449A">
        <w:rPr>
          <w:color w:val="000000"/>
          <w:sz w:val="28"/>
          <w:szCs w:val="28"/>
          <w:lang w:val="ru-RU"/>
        </w:rPr>
        <w:t>, состав которого зависит от реализации и опреде</w:t>
      </w:r>
      <w:r w:rsidRPr="00F5449A">
        <w:rPr>
          <w:color w:val="000000"/>
          <w:sz w:val="28"/>
          <w:szCs w:val="28"/>
          <w:lang w:val="ru-RU"/>
        </w:rPr>
        <w:softHyphen/>
        <w:t xml:space="preserve">ляется в системном заголовочном файле </w:t>
      </w:r>
      <w:r w:rsidRPr="00F5449A">
        <w:rPr>
          <w:i/>
          <w:color w:val="000000"/>
          <w:sz w:val="28"/>
          <w:szCs w:val="28"/>
          <w:lang w:val="ru-RU"/>
        </w:rPr>
        <w:t>&lt;</w:t>
      </w:r>
      <w:r w:rsidRPr="00687FE1">
        <w:rPr>
          <w:i/>
          <w:color w:val="000000"/>
          <w:sz w:val="28"/>
          <w:szCs w:val="28"/>
        </w:rPr>
        <w:t>sys</w:t>
      </w:r>
      <w:r w:rsidRPr="00F5449A">
        <w:rPr>
          <w:i/>
          <w:color w:val="000000"/>
          <w:sz w:val="28"/>
          <w:szCs w:val="28"/>
          <w:lang w:val="ru-RU"/>
        </w:rPr>
        <w:t>/</w:t>
      </w:r>
      <w:r w:rsidRPr="00687FE1">
        <w:rPr>
          <w:i/>
          <w:color w:val="000000"/>
          <w:sz w:val="28"/>
          <w:szCs w:val="28"/>
        </w:rPr>
        <w:t>types</w:t>
      </w:r>
      <w:r w:rsidRPr="00F5449A">
        <w:rPr>
          <w:i/>
          <w:color w:val="000000"/>
          <w:sz w:val="28"/>
          <w:szCs w:val="28"/>
          <w:lang w:val="ru-RU"/>
        </w:rPr>
        <w:t xml:space="preserve"> .</w:t>
      </w:r>
      <w:r w:rsidRPr="00687FE1">
        <w:rPr>
          <w:i/>
          <w:color w:val="000000"/>
          <w:sz w:val="28"/>
          <w:szCs w:val="28"/>
        </w:rPr>
        <w:t>h</w:t>
      </w:r>
      <w:r w:rsidRPr="00F5449A">
        <w:rPr>
          <w:i/>
          <w:color w:val="000000"/>
          <w:sz w:val="28"/>
          <w:szCs w:val="28"/>
          <w:lang w:val="ru-RU"/>
        </w:rPr>
        <w:t>&gt;.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Ключи не являются именами файлов и несут меньший смысл. Они должны выбираться осторожно во избежание конфликта между различными программами, в этом помогает применение дополнительной опции – «версии </w:t>
      </w:r>
      <w:r w:rsidRPr="00F5449A">
        <w:rPr>
          <w:color w:val="000000"/>
          <w:sz w:val="28"/>
          <w:szCs w:val="28"/>
          <w:lang w:val="ru-RU"/>
        </w:rPr>
        <w:lastRenderedPageBreak/>
        <w:t xml:space="preserve">проекта». В ОС </w:t>
      </w:r>
      <w:r w:rsidRPr="00687FE1">
        <w:rPr>
          <w:color w:val="000000"/>
          <w:sz w:val="28"/>
          <w:szCs w:val="28"/>
        </w:rPr>
        <w:t>UNIX</w:t>
      </w:r>
      <w:r w:rsidRPr="00F5449A">
        <w:rPr>
          <w:color w:val="000000"/>
          <w:sz w:val="28"/>
          <w:szCs w:val="28"/>
          <w:lang w:val="ru-RU"/>
        </w:rPr>
        <w:t xml:space="preserve"> существует простая библиотечная функция </w:t>
      </w:r>
      <w:r w:rsidRPr="00687FE1">
        <w:rPr>
          <w:i/>
          <w:color w:val="000000"/>
          <w:sz w:val="28"/>
          <w:szCs w:val="28"/>
        </w:rPr>
        <w:t>ftok</w:t>
      </w:r>
      <w:r w:rsidRPr="00F5449A">
        <w:rPr>
          <w:color w:val="000000"/>
          <w:sz w:val="28"/>
          <w:szCs w:val="28"/>
          <w:lang w:val="ru-RU"/>
        </w:rPr>
        <w:t>, которая образует ключ по указанному файлу.</w:t>
      </w:r>
    </w:p>
    <w:p w:rsidR="00526ACB" w:rsidRPr="00687FE1" w:rsidRDefault="00526ACB" w:rsidP="00526ACB">
      <w:pPr>
        <w:overflowPunct w:val="0"/>
        <w:autoSpaceDE w:val="0"/>
        <w:autoSpaceDN w:val="0"/>
        <w:adjustRightInd w:val="0"/>
        <w:jc w:val="both"/>
        <w:textAlignment w:val="baseline"/>
        <w:rPr>
          <w:color w:val="000000"/>
          <w:sz w:val="28"/>
          <w:szCs w:val="28"/>
        </w:rPr>
      </w:pPr>
      <w:r w:rsidRPr="00F5449A">
        <w:rPr>
          <w:b/>
          <w:color w:val="000000"/>
          <w:sz w:val="28"/>
          <w:szCs w:val="28"/>
          <w:lang w:val="ru-RU"/>
        </w:rPr>
        <w:tab/>
      </w:r>
      <w:r w:rsidRPr="00687FE1">
        <w:rPr>
          <w:b/>
          <w:color w:val="000000"/>
          <w:sz w:val="28"/>
          <w:szCs w:val="28"/>
        </w:rPr>
        <w:t>Описание</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#include &lt;sys/ipc.h&gt;</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key_t ftok(const char *path, int id);</w:t>
      </w:r>
    </w:p>
    <w:p w:rsidR="00526ACB" w:rsidRPr="00687FE1" w:rsidRDefault="00526ACB" w:rsidP="00526ACB">
      <w:pPr>
        <w:overflowPunct w:val="0"/>
        <w:autoSpaceDE w:val="0"/>
        <w:autoSpaceDN w:val="0"/>
        <w:adjustRightInd w:val="0"/>
        <w:jc w:val="both"/>
        <w:textAlignment w:val="baseline"/>
        <w:rPr>
          <w:color w:val="000000"/>
          <w:sz w:val="28"/>
          <w:szCs w:val="28"/>
        </w:rPr>
      </w:pPr>
      <w:r w:rsidRPr="00687FE1">
        <w:rPr>
          <w:color w:val="000000"/>
          <w:sz w:val="28"/>
          <w:szCs w:val="28"/>
        </w:rPr>
        <w:tab/>
      </w:r>
      <w:r w:rsidRPr="00687FE1">
        <w:rPr>
          <w:color w:val="000000"/>
          <w:sz w:val="28"/>
          <w:szCs w:val="28"/>
        </w:rPr>
        <w:tab/>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687FE1">
        <w:rPr>
          <w:color w:val="000000"/>
          <w:sz w:val="28"/>
          <w:szCs w:val="28"/>
        </w:rPr>
        <w:tab/>
      </w:r>
      <w:r w:rsidRPr="00F5449A">
        <w:rPr>
          <w:color w:val="000000"/>
          <w:sz w:val="28"/>
          <w:szCs w:val="28"/>
          <w:lang w:val="ru-RU"/>
        </w:rPr>
        <w:t xml:space="preserve">Эта процедура возвращает номер ключа на основе информации, связанной с файлом </w:t>
      </w:r>
      <w:r w:rsidRPr="00687FE1">
        <w:rPr>
          <w:bCs/>
          <w:i/>
          <w:color w:val="000000"/>
          <w:sz w:val="28"/>
          <w:szCs w:val="28"/>
        </w:rPr>
        <w:t>path</w:t>
      </w:r>
      <w:r w:rsidRPr="00F5449A">
        <w:rPr>
          <w:bCs/>
          <w:color w:val="000000"/>
          <w:sz w:val="28"/>
          <w:szCs w:val="28"/>
          <w:lang w:val="ru-RU"/>
        </w:rPr>
        <w:t xml:space="preserve">. </w:t>
      </w:r>
      <w:r w:rsidRPr="00F5449A">
        <w:rPr>
          <w:color w:val="000000"/>
          <w:sz w:val="28"/>
          <w:szCs w:val="28"/>
          <w:lang w:val="ru-RU"/>
        </w:rPr>
        <w:t xml:space="preserve">Параметр </w:t>
      </w:r>
      <w:r w:rsidRPr="00687FE1">
        <w:rPr>
          <w:i/>
          <w:color w:val="000000"/>
          <w:sz w:val="28"/>
          <w:szCs w:val="28"/>
        </w:rPr>
        <w:t>id</w:t>
      </w:r>
      <w:r w:rsidRPr="00F5449A">
        <w:rPr>
          <w:color w:val="000000"/>
          <w:sz w:val="28"/>
          <w:szCs w:val="28"/>
          <w:lang w:val="ru-RU"/>
        </w:rPr>
        <w:t xml:space="preserve"> также учитывается и обеспечивает еще один уровень уникальности - «версию проекта»; другими словами, для одного имени </w:t>
      </w:r>
      <w:r w:rsidRPr="00687FE1">
        <w:rPr>
          <w:bCs/>
          <w:i/>
          <w:color w:val="000000"/>
          <w:sz w:val="28"/>
          <w:szCs w:val="28"/>
        </w:rPr>
        <w:t>path</w:t>
      </w:r>
      <w:r w:rsidRPr="00F5449A">
        <w:rPr>
          <w:color w:val="000000"/>
          <w:sz w:val="28"/>
          <w:szCs w:val="28"/>
          <w:lang w:val="ru-RU"/>
        </w:rPr>
        <w:t>бу</w:t>
      </w:r>
      <w:r w:rsidRPr="00F5449A">
        <w:rPr>
          <w:color w:val="000000"/>
          <w:sz w:val="28"/>
          <w:szCs w:val="28"/>
          <w:lang w:val="ru-RU"/>
        </w:rPr>
        <w:softHyphen/>
        <w:t xml:space="preserve">дут получены разные ключи при разных значениях </w:t>
      </w:r>
      <w:r w:rsidRPr="00687FE1">
        <w:rPr>
          <w:i/>
          <w:color w:val="000000"/>
          <w:sz w:val="28"/>
          <w:szCs w:val="28"/>
        </w:rPr>
        <w:t>id</w:t>
      </w:r>
      <w:r w:rsidRPr="00F5449A">
        <w:rPr>
          <w:color w:val="000000"/>
          <w:sz w:val="28"/>
          <w:szCs w:val="28"/>
          <w:lang w:val="ru-RU"/>
        </w:rPr>
        <w:t xml:space="preserve">. Процедура </w:t>
      </w:r>
      <w:r w:rsidRPr="00687FE1">
        <w:rPr>
          <w:i/>
          <w:color w:val="000000"/>
          <w:sz w:val="28"/>
          <w:szCs w:val="28"/>
        </w:rPr>
        <w:t>f</w:t>
      </w:r>
      <w:r w:rsidRPr="00687FE1">
        <w:rPr>
          <w:bCs/>
          <w:i/>
          <w:color w:val="000000"/>
          <w:sz w:val="28"/>
          <w:szCs w:val="28"/>
        </w:rPr>
        <w:t>tok</w:t>
      </w:r>
      <w:r w:rsidRPr="00F5449A">
        <w:rPr>
          <w:color w:val="000000"/>
          <w:sz w:val="28"/>
          <w:szCs w:val="28"/>
          <w:lang w:val="ru-RU"/>
        </w:rPr>
        <w:t>не слиш</w:t>
      </w:r>
      <w:r w:rsidRPr="00F5449A">
        <w:rPr>
          <w:color w:val="000000"/>
          <w:sz w:val="28"/>
          <w:szCs w:val="28"/>
          <w:lang w:val="ru-RU"/>
        </w:rPr>
        <w:softHyphen/>
        <w:t>ком удобна: например, если удалить файл, а затем создать другой с таким же име</w:t>
      </w:r>
      <w:r w:rsidRPr="00F5449A">
        <w:rPr>
          <w:color w:val="000000"/>
          <w:sz w:val="28"/>
          <w:szCs w:val="28"/>
          <w:lang w:val="ru-RU"/>
        </w:rPr>
        <w:softHyphen/>
        <w:t>нем, то возвращаемый после этого ключ будет другим. Она завершится неудачей и вернет значение (</w:t>
      </w:r>
      <w:r w:rsidRPr="00687FE1">
        <w:rPr>
          <w:bCs/>
          <w:color w:val="000000"/>
          <w:sz w:val="28"/>
          <w:szCs w:val="28"/>
        </w:rPr>
        <w:t>key</w:t>
      </w:r>
      <w:r w:rsidRPr="00F5449A">
        <w:rPr>
          <w:bCs/>
          <w:color w:val="000000"/>
          <w:sz w:val="28"/>
          <w:szCs w:val="28"/>
          <w:lang w:val="ru-RU"/>
        </w:rPr>
        <w:t>_</w:t>
      </w:r>
      <w:r w:rsidRPr="00687FE1">
        <w:rPr>
          <w:bCs/>
          <w:color w:val="000000"/>
          <w:sz w:val="28"/>
          <w:szCs w:val="28"/>
        </w:rPr>
        <w:t>t</w:t>
      </w:r>
      <w:r w:rsidRPr="00F5449A">
        <w:rPr>
          <w:bCs/>
          <w:color w:val="000000"/>
          <w:sz w:val="28"/>
          <w:szCs w:val="28"/>
          <w:lang w:val="ru-RU"/>
        </w:rPr>
        <w:t>)   -1</w:t>
      </w:r>
      <w:r w:rsidRPr="00F5449A">
        <w:rPr>
          <w:color w:val="000000"/>
          <w:sz w:val="28"/>
          <w:szCs w:val="28"/>
          <w:lang w:val="ru-RU"/>
        </w:rPr>
        <w:t xml:space="preserve"> и в случае, если файл </w:t>
      </w:r>
      <w:r w:rsidRPr="00687FE1">
        <w:rPr>
          <w:bCs/>
          <w:i/>
          <w:color w:val="000000"/>
          <w:sz w:val="28"/>
          <w:szCs w:val="28"/>
        </w:rPr>
        <w:t>path</w:t>
      </w:r>
      <w:r w:rsidRPr="00F5449A">
        <w:rPr>
          <w:color w:val="000000"/>
          <w:sz w:val="28"/>
          <w:szCs w:val="28"/>
          <w:lang w:val="ru-RU"/>
        </w:rPr>
        <w:t>не существует. Проце</w:t>
      </w:r>
      <w:r w:rsidRPr="00F5449A">
        <w:rPr>
          <w:color w:val="000000"/>
          <w:sz w:val="28"/>
          <w:szCs w:val="28"/>
          <w:lang w:val="ru-RU"/>
        </w:rPr>
        <w:softHyphen/>
        <w:t xml:space="preserve">дуру </w:t>
      </w:r>
      <w:r w:rsidRPr="00687FE1">
        <w:rPr>
          <w:i/>
          <w:color w:val="000000"/>
          <w:sz w:val="28"/>
          <w:szCs w:val="28"/>
        </w:rPr>
        <w:t>f</w:t>
      </w:r>
      <w:r w:rsidRPr="00687FE1">
        <w:rPr>
          <w:bCs/>
          <w:i/>
          <w:color w:val="000000"/>
          <w:sz w:val="28"/>
          <w:szCs w:val="28"/>
        </w:rPr>
        <w:t>tok</w:t>
      </w:r>
      <w:r w:rsidRPr="00F5449A">
        <w:rPr>
          <w:color w:val="000000"/>
          <w:sz w:val="28"/>
          <w:szCs w:val="28"/>
          <w:lang w:val="ru-RU"/>
        </w:rPr>
        <w:t>можно применять в приложениях, использующих функции межпро</w:t>
      </w:r>
      <w:r w:rsidRPr="00F5449A">
        <w:rPr>
          <w:color w:val="000000"/>
          <w:sz w:val="28"/>
          <w:szCs w:val="28"/>
          <w:lang w:val="ru-RU"/>
        </w:rPr>
        <w:softHyphen/>
        <w:t>цессного взаимодействия для работы с определенными файлами или при приме</w:t>
      </w:r>
      <w:r w:rsidRPr="00F5449A">
        <w:rPr>
          <w:color w:val="000000"/>
          <w:sz w:val="28"/>
          <w:szCs w:val="28"/>
          <w:lang w:val="ru-RU"/>
        </w:rPr>
        <w:softHyphen/>
        <w:t>нении для генерации ключа файла, являющегося постоянной и неотъемлемой частью приложения.</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b/>
          <w:color w:val="000000"/>
          <w:sz w:val="28"/>
          <w:szCs w:val="28"/>
          <w:lang w:val="ru-RU"/>
        </w:rPr>
        <w:tab/>
        <w:t xml:space="preserve">Операция </w:t>
      </w:r>
      <w:r w:rsidRPr="00687FE1">
        <w:rPr>
          <w:b/>
          <w:i/>
          <w:color w:val="000000"/>
          <w:sz w:val="28"/>
          <w:szCs w:val="28"/>
        </w:rPr>
        <w:t>get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Программа применяет ключ для создания объекта межпроцессного взаимодей</w:t>
      </w:r>
      <w:r w:rsidRPr="00F5449A">
        <w:rPr>
          <w:color w:val="000000"/>
          <w:sz w:val="28"/>
          <w:szCs w:val="28"/>
          <w:lang w:val="ru-RU"/>
        </w:rPr>
        <w:softHyphen/>
        <w:t>ствия или получения доступа к существующему объекту. Обе операции вызыва</w:t>
      </w:r>
      <w:r w:rsidRPr="00F5449A">
        <w:rPr>
          <w:color w:val="000000"/>
          <w:sz w:val="28"/>
          <w:szCs w:val="28"/>
          <w:lang w:val="ru-RU"/>
        </w:rPr>
        <w:softHyphen/>
        <w:t xml:space="preserve">ются при помощи операции </w:t>
      </w:r>
      <w:r w:rsidRPr="00687FE1">
        <w:rPr>
          <w:bCs/>
          <w:i/>
          <w:color w:val="000000"/>
          <w:sz w:val="28"/>
          <w:szCs w:val="28"/>
        </w:rPr>
        <w:t>get</w:t>
      </w:r>
      <w:r w:rsidRPr="00F5449A">
        <w:rPr>
          <w:bCs/>
          <w:color w:val="000000"/>
          <w:sz w:val="28"/>
          <w:szCs w:val="28"/>
          <w:lang w:val="ru-RU"/>
        </w:rPr>
        <w:t xml:space="preserve">. </w:t>
      </w:r>
      <w:r w:rsidRPr="00F5449A">
        <w:rPr>
          <w:color w:val="000000"/>
          <w:sz w:val="28"/>
          <w:szCs w:val="28"/>
          <w:lang w:val="ru-RU"/>
        </w:rPr>
        <w:t xml:space="preserve">Результатом операции </w:t>
      </w:r>
      <w:r w:rsidRPr="00687FE1">
        <w:rPr>
          <w:bCs/>
          <w:i/>
          <w:color w:val="000000"/>
          <w:sz w:val="28"/>
          <w:szCs w:val="28"/>
        </w:rPr>
        <w:t>get</w:t>
      </w:r>
      <w:r w:rsidRPr="00F5449A">
        <w:rPr>
          <w:color w:val="000000"/>
          <w:sz w:val="28"/>
          <w:szCs w:val="28"/>
          <w:lang w:val="ru-RU"/>
        </w:rPr>
        <w:t>является его цело</w:t>
      </w:r>
      <w:r w:rsidRPr="00F5449A">
        <w:rPr>
          <w:color w:val="000000"/>
          <w:sz w:val="28"/>
          <w:szCs w:val="28"/>
          <w:lang w:val="ru-RU"/>
        </w:rPr>
        <w:softHyphen/>
        <w:t xml:space="preserve">численный </w:t>
      </w:r>
      <w:r w:rsidRPr="00F5449A">
        <w:rPr>
          <w:i/>
          <w:iCs/>
          <w:color w:val="000000"/>
          <w:sz w:val="28"/>
          <w:szCs w:val="28"/>
          <w:lang w:val="ru-RU"/>
        </w:rPr>
        <w:t xml:space="preserve">идентификатор </w:t>
      </w:r>
      <w:r w:rsidRPr="00F5449A">
        <w:rPr>
          <w:color w:val="000000"/>
          <w:sz w:val="28"/>
          <w:szCs w:val="28"/>
          <w:lang w:val="ru-RU"/>
        </w:rPr>
        <w:t>(</w:t>
      </w:r>
      <w:r w:rsidRPr="00687FE1">
        <w:rPr>
          <w:color w:val="000000"/>
          <w:sz w:val="28"/>
          <w:szCs w:val="28"/>
        </w:rPr>
        <w:t>facilityidentifier</w:t>
      </w:r>
      <w:r w:rsidRPr="00F5449A">
        <w:rPr>
          <w:color w:val="000000"/>
          <w:sz w:val="28"/>
          <w:szCs w:val="28"/>
          <w:lang w:val="ru-RU"/>
        </w:rPr>
        <w:t xml:space="preserve">), который может использоваться при вызовах других процедур межпроцессного взаимодействия. Если продолжить аналогию с именами файлов, то операция </w:t>
      </w:r>
      <w:r w:rsidRPr="00687FE1">
        <w:rPr>
          <w:bCs/>
          <w:i/>
          <w:color w:val="000000"/>
          <w:sz w:val="28"/>
          <w:szCs w:val="28"/>
        </w:rPr>
        <w:t>get</w:t>
      </w:r>
      <w:r w:rsidRPr="00F5449A">
        <w:rPr>
          <w:color w:val="000000"/>
          <w:sz w:val="28"/>
          <w:szCs w:val="28"/>
          <w:lang w:val="ru-RU"/>
        </w:rPr>
        <w:t xml:space="preserve">похожа на вызов </w:t>
      </w:r>
      <w:r w:rsidRPr="00687FE1">
        <w:rPr>
          <w:bCs/>
          <w:i/>
          <w:color w:val="000000"/>
          <w:sz w:val="28"/>
          <w:szCs w:val="28"/>
        </w:rPr>
        <w:t>creat</w:t>
      </w:r>
      <w:r w:rsidRPr="00F5449A">
        <w:rPr>
          <w:color w:val="000000"/>
          <w:sz w:val="28"/>
          <w:szCs w:val="28"/>
          <w:lang w:val="ru-RU"/>
        </w:rPr>
        <w:t xml:space="preserve">или </w:t>
      </w:r>
      <w:r w:rsidRPr="00687FE1">
        <w:rPr>
          <w:bCs/>
          <w:i/>
          <w:color w:val="000000"/>
          <w:sz w:val="28"/>
          <w:szCs w:val="28"/>
        </w:rPr>
        <w:t>open</w:t>
      </w:r>
      <w:r w:rsidRPr="00F5449A">
        <w:rPr>
          <w:bCs/>
          <w:color w:val="000000"/>
          <w:sz w:val="28"/>
          <w:szCs w:val="28"/>
          <w:lang w:val="ru-RU"/>
        </w:rPr>
        <w:t xml:space="preserve">, </w:t>
      </w:r>
      <w:r w:rsidRPr="00F5449A">
        <w:rPr>
          <w:color w:val="000000"/>
          <w:sz w:val="28"/>
          <w:szCs w:val="28"/>
          <w:lang w:val="ru-RU"/>
        </w:rPr>
        <w:t>а идентификатор средства межпроцессного взаимодействия ведет себя подобно дескриптору файла. В действительности, в отличие от дескрипторов файла, иден</w:t>
      </w:r>
      <w:r w:rsidRPr="00F5449A">
        <w:rPr>
          <w:color w:val="000000"/>
          <w:sz w:val="28"/>
          <w:szCs w:val="28"/>
          <w:lang w:val="ru-RU"/>
        </w:rPr>
        <w:softHyphen/>
        <w:t>тификатор средства межпроцессного взаимодействия является уникальным. Раз</w:t>
      </w:r>
      <w:r w:rsidRPr="00F5449A">
        <w:rPr>
          <w:color w:val="000000"/>
          <w:sz w:val="28"/>
          <w:szCs w:val="28"/>
          <w:lang w:val="ru-RU"/>
        </w:rPr>
        <w:softHyphen/>
        <w:t>личные процессы будут использовать одно и то же значение идентификатора для объекта межпроцессного взаимодействия.</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В качестве примера рассмотрим вызов </w:t>
      </w:r>
      <w:r w:rsidRPr="00687FE1">
        <w:rPr>
          <w:bCs/>
          <w:i/>
          <w:color w:val="000000"/>
          <w:sz w:val="28"/>
          <w:szCs w:val="28"/>
        </w:rPr>
        <w:t>msgget</w:t>
      </w:r>
      <w:r w:rsidRPr="00F5449A">
        <w:rPr>
          <w:color w:val="000000"/>
          <w:sz w:val="28"/>
          <w:szCs w:val="28"/>
          <w:lang w:val="ru-RU"/>
        </w:rPr>
        <w:t>для создания новой очереди со</w:t>
      </w:r>
      <w:r w:rsidRPr="00F5449A">
        <w:rPr>
          <w:color w:val="000000"/>
          <w:sz w:val="28"/>
          <w:szCs w:val="28"/>
          <w:lang w:val="ru-RU"/>
        </w:rPr>
        <w:softHyphen/>
      </w:r>
      <w:r w:rsidRPr="00F5449A">
        <w:rPr>
          <w:bCs/>
          <w:color w:val="000000"/>
          <w:sz w:val="28"/>
          <w:szCs w:val="28"/>
          <w:lang w:val="ru-RU"/>
        </w:rPr>
        <w:t xml:space="preserve">общений </w:t>
      </w:r>
      <w:r w:rsidRPr="00F5449A">
        <w:rPr>
          <w:color w:val="000000"/>
          <w:sz w:val="28"/>
          <w:szCs w:val="28"/>
          <w:lang w:val="ru-RU"/>
        </w:rPr>
        <w:t>(что представляет собой очередь сообщений, обсудим позже):</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F5449A">
        <w:rPr>
          <w:bCs/>
          <w:i/>
          <w:color w:val="000000"/>
          <w:sz w:val="28"/>
          <w:szCs w:val="28"/>
          <w:lang w:val="ru-RU"/>
        </w:rPr>
        <w:tab/>
      </w:r>
      <w:r w:rsidRPr="00687FE1">
        <w:rPr>
          <w:bCs/>
          <w:i/>
          <w:color w:val="000000"/>
          <w:sz w:val="28"/>
          <w:szCs w:val="28"/>
        </w:rPr>
        <w:t>mqid = msgget( (key_t)0100, 0644 | IPC_CREAT | IPC_EXCL);</w:t>
      </w:r>
    </w:p>
    <w:p w:rsidR="00526ACB" w:rsidRPr="00687FE1" w:rsidRDefault="00526ACB" w:rsidP="00526ACB">
      <w:pPr>
        <w:overflowPunct w:val="0"/>
        <w:autoSpaceDE w:val="0"/>
        <w:autoSpaceDN w:val="0"/>
        <w:adjustRightInd w:val="0"/>
        <w:jc w:val="both"/>
        <w:textAlignment w:val="baseline"/>
        <w:rPr>
          <w:color w:val="000000"/>
          <w:sz w:val="28"/>
          <w:szCs w:val="28"/>
        </w:rPr>
      </w:pP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687FE1">
        <w:rPr>
          <w:color w:val="000000"/>
          <w:sz w:val="28"/>
          <w:szCs w:val="28"/>
        </w:rPr>
        <w:tab/>
      </w:r>
      <w:r w:rsidRPr="00F5449A">
        <w:rPr>
          <w:color w:val="000000"/>
          <w:sz w:val="28"/>
          <w:szCs w:val="28"/>
          <w:lang w:val="ru-RU"/>
        </w:rPr>
        <w:t xml:space="preserve">Первый аргумент вызова, </w:t>
      </w:r>
      <w:r w:rsidRPr="00687FE1">
        <w:rPr>
          <w:bCs/>
          <w:i/>
          <w:color w:val="000000"/>
          <w:sz w:val="28"/>
          <w:szCs w:val="28"/>
        </w:rPr>
        <w:t>msgget</w:t>
      </w:r>
      <w:r w:rsidRPr="00F5449A">
        <w:rPr>
          <w:bCs/>
          <w:color w:val="000000"/>
          <w:sz w:val="28"/>
          <w:szCs w:val="28"/>
          <w:lang w:val="ru-RU"/>
        </w:rPr>
        <w:t xml:space="preserve">, </w:t>
      </w:r>
      <w:r w:rsidRPr="00F5449A">
        <w:rPr>
          <w:color w:val="000000"/>
          <w:sz w:val="28"/>
          <w:szCs w:val="28"/>
          <w:lang w:val="ru-RU"/>
        </w:rPr>
        <w:t>является ключом очереди сообщений. В слу</w:t>
      </w:r>
      <w:r w:rsidRPr="00F5449A">
        <w:rPr>
          <w:color w:val="000000"/>
          <w:sz w:val="28"/>
          <w:szCs w:val="28"/>
          <w:lang w:val="ru-RU"/>
        </w:rPr>
        <w:softHyphen/>
        <w:t xml:space="preserve">чае успеха процедура вернет неотрицательное значение в переменной </w:t>
      </w:r>
      <w:r w:rsidRPr="00687FE1">
        <w:rPr>
          <w:color w:val="000000"/>
          <w:sz w:val="28"/>
          <w:szCs w:val="28"/>
        </w:rPr>
        <w:t>mqid</w:t>
      </w:r>
      <w:r w:rsidRPr="00F5449A">
        <w:rPr>
          <w:color w:val="000000"/>
          <w:sz w:val="28"/>
          <w:szCs w:val="28"/>
          <w:lang w:val="ru-RU"/>
        </w:rPr>
        <w:t>, кото</w:t>
      </w:r>
      <w:r w:rsidRPr="00F5449A">
        <w:rPr>
          <w:color w:val="000000"/>
          <w:sz w:val="28"/>
          <w:szCs w:val="28"/>
          <w:lang w:val="ru-RU"/>
        </w:rPr>
        <w:softHyphen/>
        <w:t xml:space="preserve">рая служит идентификатором очереди сообщений. Соответствующие вызовы для семафоров и объектов разделяемой памяти называются соответственно </w:t>
      </w:r>
      <w:r w:rsidRPr="00687FE1">
        <w:rPr>
          <w:i/>
          <w:color w:val="000000"/>
          <w:sz w:val="28"/>
          <w:szCs w:val="28"/>
        </w:rPr>
        <w:t>semget</w:t>
      </w:r>
      <w:r w:rsidRPr="00F5449A">
        <w:rPr>
          <w:color w:val="000000"/>
          <w:sz w:val="28"/>
          <w:szCs w:val="28"/>
          <w:lang w:val="ru-RU"/>
        </w:rPr>
        <w:t xml:space="preserve"> и </w:t>
      </w:r>
      <w:r w:rsidRPr="00687FE1">
        <w:rPr>
          <w:bCs/>
          <w:i/>
          <w:color w:val="000000"/>
          <w:sz w:val="28"/>
          <w:szCs w:val="28"/>
        </w:rPr>
        <w:t>shmget</w:t>
      </w:r>
      <w:r w:rsidRPr="00F5449A">
        <w:rPr>
          <w:bCs/>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
          <w:bCs/>
          <w:color w:val="000000"/>
          <w:sz w:val="28"/>
          <w:szCs w:val="28"/>
          <w:lang w:val="ru-RU"/>
        </w:rPr>
      </w:pPr>
      <w:r w:rsidRPr="00F5449A">
        <w:rPr>
          <w:b/>
          <w:bCs/>
          <w:color w:val="000000"/>
          <w:sz w:val="28"/>
          <w:szCs w:val="28"/>
          <w:lang w:val="ru-RU"/>
        </w:rPr>
        <w:tab/>
      </w:r>
    </w:p>
    <w:p w:rsidR="00526ACB" w:rsidRPr="00F5449A" w:rsidRDefault="00526ACB" w:rsidP="00526ACB">
      <w:pPr>
        <w:overflowPunct w:val="0"/>
        <w:autoSpaceDE w:val="0"/>
        <w:autoSpaceDN w:val="0"/>
        <w:adjustRightInd w:val="0"/>
        <w:jc w:val="both"/>
        <w:textAlignment w:val="baseline"/>
        <w:rPr>
          <w:b/>
          <w:bCs/>
          <w:color w:val="000000"/>
          <w:sz w:val="28"/>
          <w:szCs w:val="28"/>
          <w:lang w:val="ru-RU"/>
        </w:rPr>
      </w:pPr>
      <w:r w:rsidRPr="00F5449A">
        <w:rPr>
          <w:b/>
          <w:bCs/>
          <w:color w:val="000000"/>
          <w:sz w:val="28"/>
          <w:szCs w:val="28"/>
          <w:lang w:val="ru-RU"/>
        </w:rPr>
        <w:tab/>
        <w:t>Структуры данных статуса</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При создании объекта межпроцессного взаимодействия система также созда</w:t>
      </w:r>
      <w:r w:rsidRPr="00F5449A">
        <w:rPr>
          <w:color w:val="000000"/>
          <w:sz w:val="28"/>
          <w:szCs w:val="28"/>
          <w:lang w:val="ru-RU"/>
        </w:rPr>
        <w:softHyphen/>
        <w:t xml:space="preserve">ет </w:t>
      </w:r>
      <w:r w:rsidRPr="00F5449A">
        <w:rPr>
          <w:i/>
          <w:iCs/>
          <w:color w:val="000000"/>
          <w:sz w:val="28"/>
          <w:szCs w:val="28"/>
          <w:lang w:val="ru-RU"/>
        </w:rPr>
        <w:t>структуру статуса средства межпроцессного взаимодействия</w:t>
      </w:r>
      <w:r w:rsidRPr="00F5449A">
        <w:rPr>
          <w:color w:val="000000"/>
          <w:sz w:val="28"/>
          <w:szCs w:val="28"/>
          <w:lang w:val="ru-RU"/>
        </w:rPr>
        <w:t>(</w:t>
      </w:r>
      <w:r w:rsidRPr="00687FE1">
        <w:rPr>
          <w:color w:val="000000"/>
          <w:sz w:val="28"/>
          <w:szCs w:val="28"/>
        </w:rPr>
        <w:t>IPCfacilitystatusstructure</w:t>
      </w:r>
      <w:r w:rsidRPr="00F5449A">
        <w:rPr>
          <w:color w:val="000000"/>
          <w:sz w:val="28"/>
          <w:szCs w:val="28"/>
          <w:lang w:val="ru-RU"/>
        </w:rPr>
        <w:t>), содержащую всю управляющую информацию, связанную с объектом. Для сообщений, семафоров и разделяемой памяти существуют разные типы структуры статуса. Каждый тип содержит информацию, свойственную этому средству межпроцессного взаимодействия. Тем не менее все три типа структу</w:t>
      </w:r>
      <w:r w:rsidRPr="00F5449A">
        <w:rPr>
          <w:color w:val="000000"/>
          <w:sz w:val="28"/>
          <w:szCs w:val="28"/>
          <w:lang w:val="ru-RU"/>
        </w:rPr>
        <w:softHyphen/>
        <w:t xml:space="preserve">ры статуса содержат общую структуру прав доступа. Структура прав доступа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perm</w:t>
      </w:r>
      <w:r w:rsidRPr="00F5449A">
        <w:rPr>
          <w:color w:val="000000"/>
          <w:sz w:val="28"/>
          <w:szCs w:val="28"/>
          <w:lang w:val="ru-RU"/>
        </w:rPr>
        <w:t>содержит следующие элементы:</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uid</w:t>
      </w:r>
      <w:r w:rsidRPr="00F5449A">
        <w:rPr>
          <w:bCs/>
          <w:i/>
          <w:color w:val="000000"/>
          <w:sz w:val="28"/>
          <w:szCs w:val="28"/>
          <w:lang w:val="ru-RU"/>
        </w:rPr>
        <w:t>_</w:t>
      </w:r>
      <w:r w:rsidRPr="00687FE1">
        <w:rPr>
          <w:bCs/>
          <w:i/>
          <w:color w:val="000000"/>
          <w:sz w:val="28"/>
          <w:szCs w:val="28"/>
        </w:rPr>
        <w:t>tcuid</w:t>
      </w:r>
      <w:r w:rsidRPr="00F5449A">
        <w:rPr>
          <w:bCs/>
          <w:i/>
          <w:color w:val="000000"/>
          <w:sz w:val="28"/>
          <w:szCs w:val="28"/>
          <w:lang w:val="ru-RU"/>
        </w:rPr>
        <w:t xml:space="preserve">; /* Идентификатор пользователя создателя объекта */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gid</w:t>
      </w:r>
      <w:r w:rsidRPr="00F5449A">
        <w:rPr>
          <w:bCs/>
          <w:i/>
          <w:color w:val="000000"/>
          <w:sz w:val="28"/>
          <w:szCs w:val="28"/>
          <w:lang w:val="ru-RU"/>
        </w:rPr>
        <w:t>_</w:t>
      </w:r>
      <w:r w:rsidRPr="00687FE1">
        <w:rPr>
          <w:bCs/>
          <w:i/>
          <w:color w:val="000000"/>
          <w:sz w:val="28"/>
          <w:szCs w:val="28"/>
        </w:rPr>
        <w:t>tcgid</w:t>
      </w:r>
      <w:r w:rsidRPr="00F5449A">
        <w:rPr>
          <w:bCs/>
          <w:i/>
          <w:color w:val="000000"/>
          <w:sz w:val="28"/>
          <w:szCs w:val="28"/>
          <w:lang w:val="ru-RU"/>
        </w:rPr>
        <w:t xml:space="preserve">; /* Идентификатор группы создателя объекта */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uid</w:t>
      </w:r>
      <w:r w:rsidRPr="00F5449A">
        <w:rPr>
          <w:bCs/>
          <w:i/>
          <w:color w:val="000000"/>
          <w:sz w:val="28"/>
          <w:szCs w:val="28"/>
          <w:lang w:val="ru-RU"/>
        </w:rPr>
        <w:t>_</w:t>
      </w:r>
      <w:r w:rsidRPr="00687FE1">
        <w:rPr>
          <w:bCs/>
          <w:i/>
          <w:color w:val="000000"/>
          <w:sz w:val="28"/>
          <w:szCs w:val="28"/>
        </w:rPr>
        <w:t>tuid</w:t>
      </w:r>
      <w:r w:rsidRPr="00F5449A">
        <w:rPr>
          <w:bCs/>
          <w:i/>
          <w:color w:val="000000"/>
          <w:sz w:val="28"/>
          <w:szCs w:val="28"/>
          <w:lang w:val="ru-RU"/>
        </w:rPr>
        <w:t xml:space="preserve">;    /* Действующий идентификатор пользователя */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gid</w:t>
      </w:r>
      <w:r w:rsidRPr="00F5449A">
        <w:rPr>
          <w:bCs/>
          <w:i/>
          <w:color w:val="000000"/>
          <w:sz w:val="28"/>
          <w:szCs w:val="28"/>
          <w:lang w:val="ru-RU"/>
        </w:rPr>
        <w:t>_</w:t>
      </w:r>
      <w:r w:rsidRPr="00687FE1">
        <w:rPr>
          <w:bCs/>
          <w:i/>
          <w:color w:val="000000"/>
          <w:sz w:val="28"/>
          <w:szCs w:val="28"/>
        </w:rPr>
        <w:t>tgid</w:t>
      </w:r>
      <w:r w:rsidRPr="00F5449A">
        <w:rPr>
          <w:bCs/>
          <w:i/>
          <w:color w:val="000000"/>
          <w:sz w:val="28"/>
          <w:szCs w:val="28"/>
          <w:lang w:val="ru-RU"/>
        </w:rPr>
        <w:t xml:space="preserve">;    /* Действующий идентификатор группы */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mode</w:t>
      </w:r>
      <w:r w:rsidRPr="00F5449A">
        <w:rPr>
          <w:bCs/>
          <w:i/>
          <w:color w:val="000000"/>
          <w:sz w:val="28"/>
          <w:szCs w:val="28"/>
          <w:lang w:val="ru-RU"/>
        </w:rPr>
        <w:t>_</w:t>
      </w:r>
      <w:r w:rsidRPr="00687FE1">
        <w:rPr>
          <w:bCs/>
          <w:i/>
          <w:color w:val="000000"/>
          <w:sz w:val="28"/>
          <w:szCs w:val="28"/>
        </w:rPr>
        <w:t>tumode</w:t>
      </w:r>
      <w:r w:rsidRPr="00F5449A">
        <w:rPr>
          <w:bCs/>
          <w:i/>
          <w:color w:val="000000"/>
          <w:sz w:val="28"/>
          <w:szCs w:val="28"/>
          <w:lang w:val="ru-RU"/>
        </w:rPr>
        <w:t>;     /* Права доступа */</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Права доступа определяют, может ли пользователь выполнять «чтение» из объекта (получать информацию о нем) или «запись» в объект (работать с ним). Коды прав доступа образуются точно таким же образом, как и для файлов. Поэто</w:t>
      </w:r>
      <w:r w:rsidRPr="00F5449A">
        <w:rPr>
          <w:color w:val="000000"/>
          <w:sz w:val="28"/>
          <w:szCs w:val="28"/>
          <w:lang w:val="ru-RU"/>
        </w:rPr>
        <w:softHyphen/>
        <w:t xml:space="preserve">му значение </w:t>
      </w:r>
      <w:r w:rsidRPr="00F5449A">
        <w:rPr>
          <w:bCs/>
          <w:color w:val="000000"/>
          <w:sz w:val="28"/>
          <w:szCs w:val="28"/>
          <w:lang w:val="ru-RU"/>
        </w:rPr>
        <w:t xml:space="preserve">0644 </w:t>
      </w:r>
      <w:r w:rsidRPr="00F5449A">
        <w:rPr>
          <w:color w:val="000000"/>
          <w:sz w:val="28"/>
          <w:szCs w:val="28"/>
          <w:lang w:val="ru-RU"/>
        </w:rPr>
        <w:t xml:space="preserve">для элемента </w:t>
      </w:r>
      <w:r w:rsidRPr="00687FE1">
        <w:rPr>
          <w:bCs/>
          <w:i/>
          <w:color w:val="000000"/>
          <w:sz w:val="28"/>
          <w:szCs w:val="28"/>
        </w:rPr>
        <w:t>umode</w:t>
      </w:r>
      <w:r w:rsidRPr="00F5449A">
        <w:rPr>
          <w:color w:val="000000"/>
          <w:sz w:val="28"/>
          <w:szCs w:val="28"/>
          <w:lang w:val="ru-RU"/>
        </w:rPr>
        <w:t xml:space="preserve">означает, что владелец может выполнять чтение и запись объекта, а другие пользователи - только чтение из него. </w:t>
      </w:r>
      <w:r w:rsidRPr="00F5449A">
        <w:rPr>
          <w:color w:val="000000"/>
          <w:sz w:val="28"/>
          <w:szCs w:val="28"/>
          <w:lang w:val="ru-RU"/>
        </w:rPr>
        <w:lastRenderedPageBreak/>
        <w:tab/>
        <w:t xml:space="preserve">Обратите внимание, что права доступа, заданные элементом </w:t>
      </w:r>
      <w:r w:rsidRPr="00687FE1">
        <w:rPr>
          <w:bCs/>
          <w:i/>
          <w:color w:val="000000"/>
          <w:sz w:val="28"/>
          <w:szCs w:val="28"/>
        </w:rPr>
        <w:t>umode</w:t>
      </w:r>
      <w:r w:rsidRPr="00F5449A">
        <w:rPr>
          <w:bCs/>
          <w:color w:val="000000"/>
          <w:sz w:val="28"/>
          <w:szCs w:val="28"/>
          <w:lang w:val="ru-RU"/>
        </w:rPr>
        <w:t xml:space="preserve">, </w:t>
      </w:r>
      <w:r w:rsidRPr="00F5449A">
        <w:rPr>
          <w:color w:val="000000"/>
          <w:sz w:val="28"/>
          <w:szCs w:val="28"/>
          <w:lang w:val="ru-RU"/>
        </w:rPr>
        <w:t>применяются в сочета</w:t>
      </w:r>
      <w:r w:rsidRPr="00F5449A">
        <w:rPr>
          <w:color w:val="000000"/>
          <w:sz w:val="28"/>
          <w:szCs w:val="28"/>
          <w:lang w:val="ru-RU"/>
        </w:rPr>
        <w:softHyphen/>
        <w:t xml:space="preserve">нии с действующими идентификаторами пользователя и группы (записанными в элементах </w:t>
      </w:r>
      <w:r w:rsidRPr="00687FE1">
        <w:rPr>
          <w:bCs/>
          <w:i/>
          <w:color w:val="000000"/>
          <w:sz w:val="28"/>
          <w:szCs w:val="28"/>
        </w:rPr>
        <w:t>uid</w:t>
      </w:r>
      <w:r w:rsidRPr="00F5449A">
        <w:rPr>
          <w:color w:val="000000"/>
          <w:sz w:val="28"/>
          <w:szCs w:val="28"/>
          <w:lang w:val="ru-RU"/>
        </w:rPr>
        <w:t xml:space="preserve">и </w:t>
      </w:r>
      <w:r w:rsidRPr="00687FE1">
        <w:rPr>
          <w:bCs/>
          <w:i/>
          <w:color w:val="000000"/>
          <w:sz w:val="28"/>
          <w:szCs w:val="28"/>
        </w:rPr>
        <w:t>gid</w:t>
      </w:r>
      <w:r w:rsidRPr="00F5449A">
        <w:rPr>
          <w:bCs/>
          <w:color w:val="000000"/>
          <w:sz w:val="28"/>
          <w:szCs w:val="28"/>
          <w:lang w:val="ru-RU"/>
        </w:rPr>
        <w:t>).</w:t>
      </w:r>
      <w:r w:rsidRPr="00687FE1">
        <w:rPr>
          <w:bCs/>
          <w:color w:val="000000"/>
          <w:sz w:val="28"/>
          <w:szCs w:val="28"/>
          <w:vertAlign w:val="superscript"/>
        </w:rPr>
        <w:footnoteReference w:id="2"/>
      </w:r>
      <w:r w:rsidRPr="00F5449A">
        <w:rPr>
          <w:color w:val="000000"/>
          <w:sz w:val="28"/>
          <w:szCs w:val="28"/>
          <w:lang w:val="ru-RU"/>
        </w:rPr>
        <w:t xml:space="preserve">Очевидно также, что права на выполнение в данном случае не имеют значения. Как обычно, суперпользователь имеет неограниченные полномочия. В отличие от других конструкций </w:t>
      </w:r>
      <w:r w:rsidRPr="00687FE1">
        <w:rPr>
          <w:color w:val="000000"/>
          <w:sz w:val="28"/>
          <w:szCs w:val="28"/>
        </w:rPr>
        <w:t>UNIX</w:t>
      </w:r>
      <w:r w:rsidRPr="00F5449A">
        <w:rPr>
          <w:color w:val="000000"/>
          <w:sz w:val="28"/>
          <w:szCs w:val="28"/>
          <w:lang w:val="ru-RU"/>
        </w:rPr>
        <w:t xml:space="preserve">, значение переменной </w:t>
      </w:r>
      <w:r w:rsidRPr="00687FE1">
        <w:rPr>
          <w:bCs/>
          <w:i/>
          <w:color w:val="000000"/>
          <w:sz w:val="28"/>
          <w:szCs w:val="28"/>
        </w:rPr>
        <w:t>umask</w:t>
      </w:r>
      <w:r w:rsidRPr="00F5449A">
        <w:rPr>
          <w:color w:val="000000"/>
          <w:sz w:val="28"/>
          <w:szCs w:val="28"/>
          <w:lang w:val="ru-RU"/>
        </w:rPr>
        <w:t>пользователя не действует при создании средства межпроцессного взаимодействия.</w:t>
      </w:r>
    </w:p>
    <w:p w:rsidR="00526ACB" w:rsidRPr="00F5449A" w:rsidRDefault="00526ACB" w:rsidP="00526ACB">
      <w:pPr>
        <w:overflowPunct w:val="0"/>
        <w:autoSpaceDE w:val="0"/>
        <w:autoSpaceDN w:val="0"/>
        <w:adjustRightInd w:val="0"/>
        <w:jc w:val="both"/>
        <w:textAlignment w:val="baseline"/>
        <w:rPr>
          <w:b/>
          <w:color w:val="000000"/>
          <w:sz w:val="28"/>
          <w:szCs w:val="28"/>
          <w:lang w:val="ru-RU"/>
        </w:rPr>
      </w:pPr>
      <w:r w:rsidRPr="00F5449A">
        <w:rPr>
          <w:b/>
          <w:color w:val="000000"/>
          <w:sz w:val="28"/>
          <w:szCs w:val="28"/>
          <w:lang w:val="ru-RU"/>
        </w:rPr>
        <w:tab/>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b/>
          <w:color w:val="000000"/>
          <w:sz w:val="28"/>
          <w:szCs w:val="28"/>
          <w:lang w:val="ru-RU"/>
        </w:rPr>
        <w:tab/>
      </w:r>
      <w:r w:rsidRPr="00F5449A">
        <w:rPr>
          <w:color w:val="000000"/>
          <w:sz w:val="28"/>
          <w:szCs w:val="28"/>
          <w:lang w:val="ru-RU"/>
        </w:rPr>
        <w:t>.2. Очереди сообщений</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В сущности, сообщение является просто последовательностью символов или байтов (необязательно заканчивающейся нулевым символом). Сообщения переда</w:t>
      </w:r>
      <w:r w:rsidRPr="00F5449A">
        <w:rPr>
          <w:color w:val="000000"/>
          <w:sz w:val="28"/>
          <w:szCs w:val="28"/>
          <w:lang w:val="ru-RU"/>
        </w:rPr>
        <w:softHyphen/>
        <w:t xml:space="preserve">ются между процессами при помощи </w:t>
      </w:r>
      <w:r w:rsidRPr="00F5449A">
        <w:rPr>
          <w:i/>
          <w:iCs/>
          <w:color w:val="000000"/>
          <w:sz w:val="28"/>
          <w:szCs w:val="28"/>
          <w:lang w:val="ru-RU"/>
        </w:rPr>
        <w:t>очередей сообщений</w:t>
      </w:r>
      <w:r w:rsidRPr="00F5449A">
        <w:rPr>
          <w:color w:val="000000"/>
          <w:sz w:val="28"/>
          <w:szCs w:val="28"/>
          <w:lang w:val="ru-RU"/>
        </w:rPr>
        <w:t>(</w:t>
      </w:r>
      <w:r w:rsidRPr="00687FE1">
        <w:rPr>
          <w:color w:val="000000"/>
          <w:sz w:val="28"/>
          <w:szCs w:val="28"/>
        </w:rPr>
        <w:t>messagequeues</w:t>
      </w:r>
      <w:r w:rsidRPr="00F5449A">
        <w:rPr>
          <w:color w:val="000000"/>
          <w:sz w:val="28"/>
          <w:szCs w:val="28"/>
          <w:lang w:val="ru-RU"/>
        </w:rPr>
        <w:t xml:space="preserve">), которые можно создавать или получать к ним доступ при помощи вызова </w:t>
      </w:r>
      <w:r w:rsidRPr="00687FE1">
        <w:rPr>
          <w:bCs/>
          <w:i/>
          <w:color w:val="000000"/>
          <w:sz w:val="28"/>
          <w:szCs w:val="28"/>
        </w:rPr>
        <w:t>msgget</w:t>
      </w:r>
      <w:r w:rsidRPr="00F5449A">
        <w:rPr>
          <w:bCs/>
          <w:color w:val="000000"/>
          <w:sz w:val="28"/>
          <w:szCs w:val="28"/>
          <w:lang w:val="ru-RU"/>
        </w:rPr>
        <w:t xml:space="preserve">. </w:t>
      </w:r>
      <w:r w:rsidRPr="00F5449A">
        <w:rPr>
          <w:color w:val="000000"/>
          <w:sz w:val="28"/>
          <w:szCs w:val="28"/>
          <w:lang w:val="ru-RU"/>
        </w:rPr>
        <w:t xml:space="preserve">После создания очереди процесс может помещать в нее сообщения при помощи вызова </w:t>
      </w:r>
      <w:r w:rsidRPr="00687FE1">
        <w:rPr>
          <w:bCs/>
          <w:i/>
          <w:color w:val="000000"/>
          <w:sz w:val="28"/>
          <w:szCs w:val="28"/>
        </w:rPr>
        <w:t>msgsnd</w:t>
      </w:r>
      <w:r w:rsidRPr="00F5449A">
        <w:rPr>
          <w:bCs/>
          <w:color w:val="000000"/>
          <w:sz w:val="28"/>
          <w:szCs w:val="28"/>
          <w:lang w:val="ru-RU"/>
        </w:rPr>
        <w:t xml:space="preserve">, </w:t>
      </w:r>
      <w:r w:rsidRPr="00F5449A">
        <w:rPr>
          <w:color w:val="000000"/>
          <w:sz w:val="28"/>
          <w:szCs w:val="28"/>
          <w:lang w:val="ru-RU"/>
        </w:rPr>
        <w:t xml:space="preserve">если он имеет соответствующие права доступа. Затем другой процесс может считать это сообщение при помощи примитива </w:t>
      </w:r>
      <w:r w:rsidRPr="00687FE1">
        <w:rPr>
          <w:bCs/>
          <w:i/>
          <w:color w:val="000000"/>
          <w:sz w:val="28"/>
          <w:szCs w:val="28"/>
        </w:rPr>
        <w:t>msgrcv</w:t>
      </w:r>
      <w:r w:rsidRPr="00F5449A">
        <w:rPr>
          <w:bCs/>
          <w:color w:val="000000"/>
          <w:sz w:val="28"/>
          <w:szCs w:val="28"/>
          <w:lang w:val="ru-RU"/>
        </w:rPr>
        <w:t xml:space="preserve">, </w:t>
      </w:r>
      <w:r w:rsidRPr="00F5449A">
        <w:rPr>
          <w:color w:val="000000"/>
          <w:sz w:val="28"/>
          <w:szCs w:val="28"/>
          <w:lang w:val="ru-RU"/>
        </w:rPr>
        <w:t>который извлекает сообще</w:t>
      </w:r>
      <w:r w:rsidRPr="00F5449A">
        <w:rPr>
          <w:color w:val="000000"/>
          <w:sz w:val="28"/>
          <w:szCs w:val="28"/>
          <w:lang w:val="ru-RU"/>
        </w:rPr>
        <w:softHyphen/>
        <w:t xml:space="preserve">ние из очереди. Таким образом, обработка сообщений аналогична обмену данными при помощи вызовов чтения и записи для каналов (рассмотренном в разделе ). </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Функция </w:t>
      </w:r>
      <w:r w:rsidRPr="00687FE1">
        <w:rPr>
          <w:i/>
          <w:color w:val="000000"/>
          <w:sz w:val="28"/>
          <w:szCs w:val="28"/>
        </w:rPr>
        <w:t>msgget</w:t>
      </w:r>
      <w:r w:rsidRPr="00F5449A">
        <w:rPr>
          <w:color w:val="000000"/>
          <w:sz w:val="28"/>
          <w:szCs w:val="28"/>
          <w:lang w:val="ru-RU"/>
        </w:rPr>
        <w:t xml:space="preserve"> определяется следующим образом:</w:t>
      </w:r>
    </w:p>
    <w:p w:rsidR="00526ACB" w:rsidRPr="00F5449A" w:rsidRDefault="00526ACB" w:rsidP="00526ACB">
      <w:pPr>
        <w:overflowPunct w:val="0"/>
        <w:autoSpaceDE w:val="0"/>
        <w:autoSpaceDN w:val="0"/>
        <w:adjustRightInd w:val="0"/>
        <w:jc w:val="both"/>
        <w:textAlignment w:val="baseline"/>
        <w:rPr>
          <w:b/>
          <w:color w:val="000000"/>
          <w:sz w:val="28"/>
          <w:szCs w:val="28"/>
          <w:lang w:val="ru-RU"/>
        </w:rPr>
      </w:pPr>
      <w:r w:rsidRPr="00F5449A">
        <w:rPr>
          <w:b/>
          <w:color w:val="000000"/>
          <w:sz w:val="28"/>
          <w:szCs w:val="28"/>
          <w:lang w:val="ru-RU"/>
        </w:rPr>
        <w:tab/>
      </w:r>
    </w:p>
    <w:p w:rsidR="00526ACB" w:rsidRPr="00687FE1" w:rsidRDefault="00526ACB" w:rsidP="00526ACB">
      <w:pPr>
        <w:overflowPunct w:val="0"/>
        <w:autoSpaceDE w:val="0"/>
        <w:autoSpaceDN w:val="0"/>
        <w:adjustRightInd w:val="0"/>
        <w:jc w:val="both"/>
        <w:textAlignment w:val="baseline"/>
        <w:rPr>
          <w:b/>
          <w:color w:val="000000"/>
          <w:sz w:val="28"/>
          <w:szCs w:val="28"/>
        </w:rPr>
      </w:pPr>
      <w:r w:rsidRPr="00F5449A">
        <w:rPr>
          <w:b/>
          <w:color w:val="000000"/>
          <w:sz w:val="28"/>
          <w:szCs w:val="28"/>
          <w:lang w:val="ru-RU"/>
        </w:rPr>
        <w:tab/>
      </w:r>
      <w:r w:rsidRPr="00687FE1">
        <w:rPr>
          <w:b/>
          <w:color w:val="000000"/>
          <w:sz w:val="28"/>
          <w:szCs w:val="28"/>
        </w:rPr>
        <w:t>Описание</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#include &lt;sys/msg.h&gt;</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int msgget (key_t key, int permflags);</w:t>
      </w:r>
    </w:p>
    <w:p w:rsidR="00526ACB" w:rsidRPr="00687FE1" w:rsidRDefault="00526ACB" w:rsidP="00526ACB">
      <w:pPr>
        <w:overflowPunct w:val="0"/>
        <w:autoSpaceDE w:val="0"/>
        <w:autoSpaceDN w:val="0"/>
        <w:adjustRightInd w:val="0"/>
        <w:jc w:val="both"/>
        <w:textAlignment w:val="baseline"/>
        <w:rPr>
          <w:color w:val="000000"/>
          <w:sz w:val="28"/>
          <w:szCs w:val="28"/>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687FE1">
        <w:rPr>
          <w:color w:val="000000"/>
          <w:sz w:val="28"/>
          <w:szCs w:val="28"/>
        </w:rPr>
        <w:tab/>
      </w:r>
      <w:r w:rsidRPr="00F5449A">
        <w:rPr>
          <w:color w:val="000000"/>
          <w:sz w:val="28"/>
          <w:szCs w:val="28"/>
          <w:lang w:val="ru-RU"/>
        </w:rPr>
        <w:t xml:space="preserve">Этот вызов лучше всего представить как аналог вызова </w:t>
      </w:r>
      <w:r w:rsidRPr="00687FE1">
        <w:rPr>
          <w:i/>
          <w:color w:val="000000"/>
          <w:sz w:val="28"/>
          <w:szCs w:val="28"/>
        </w:rPr>
        <w:t>open</w:t>
      </w:r>
      <w:r w:rsidRPr="00F5449A">
        <w:rPr>
          <w:color w:val="000000"/>
          <w:sz w:val="28"/>
          <w:szCs w:val="28"/>
          <w:lang w:val="ru-RU"/>
        </w:rPr>
        <w:t xml:space="preserve"> или </w:t>
      </w:r>
      <w:r w:rsidRPr="00687FE1">
        <w:rPr>
          <w:i/>
          <w:color w:val="000000"/>
          <w:sz w:val="28"/>
          <w:szCs w:val="28"/>
        </w:rPr>
        <w:t>creat</w:t>
      </w:r>
      <w:r w:rsidRPr="00F5449A">
        <w:rPr>
          <w:color w:val="000000"/>
          <w:sz w:val="28"/>
          <w:szCs w:val="28"/>
          <w:lang w:val="ru-RU"/>
        </w:rPr>
        <w:t xml:space="preserve">. Параметр </w:t>
      </w:r>
      <w:r w:rsidRPr="00687FE1">
        <w:rPr>
          <w:i/>
          <w:color w:val="000000"/>
          <w:sz w:val="28"/>
          <w:szCs w:val="28"/>
        </w:rPr>
        <w:t>key</w:t>
      </w:r>
      <w:r w:rsidRPr="00F5449A">
        <w:rPr>
          <w:i/>
          <w:color w:val="000000"/>
          <w:sz w:val="28"/>
          <w:szCs w:val="28"/>
          <w:lang w:val="ru-RU"/>
        </w:rPr>
        <w:t xml:space="preserve">, </w:t>
      </w:r>
      <w:r w:rsidRPr="00F5449A">
        <w:rPr>
          <w:color w:val="000000"/>
          <w:sz w:val="28"/>
          <w:szCs w:val="28"/>
          <w:lang w:val="ru-RU"/>
        </w:rPr>
        <w:t>который, в сущнос</w:t>
      </w:r>
      <w:r w:rsidRPr="00F5449A">
        <w:rPr>
          <w:bCs/>
          <w:color w:val="000000"/>
          <w:sz w:val="28"/>
          <w:szCs w:val="28"/>
          <w:lang w:val="ru-RU"/>
        </w:rPr>
        <w:t xml:space="preserve">ти, является </w:t>
      </w:r>
      <w:r w:rsidRPr="00F5449A">
        <w:rPr>
          <w:color w:val="000000"/>
          <w:sz w:val="28"/>
          <w:szCs w:val="28"/>
          <w:lang w:val="ru-RU"/>
        </w:rPr>
        <w:t xml:space="preserve">простым числом, идентифицирует </w:t>
      </w:r>
      <w:r w:rsidRPr="00F5449A">
        <w:rPr>
          <w:color w:val="000000"/>
          <w:sz w:val="28"/>
          <w:szCs w:val="28"/>
          <w:lang w:val="ru-RU"/>
        </w:rPr>
        <w:lastRenderedPageBreak/>
        <w:t>очередь сообщений в системе. В случае успеш</w:t>
      </w:r>
      <w:r w:rsidRPr="00F5449A">
        <w:rPr>
          <w:color w:val="000000"/>
          <w:sz w:val="28"/>
          <w:szCs w:val="28"/>
          <w:lang w:val="ru-RU"/>
        </w:rPr>
        <w:softHyphen/>
        <w:t xml:space="preserve">ного вызова, после создания новой очереди или доступа к уже существующей, вызов </w:t>
      </w:r>
      <w:r w:rsidRPr="00687FE1">
        <w:rPr>
          <w:i/>
          <w:color w:val="000000"/>
          <w:sz w:val="28"/>
          <w:szCs w:val="28"/>
        </w:rPr>
        <w:t>msgget</w:t>
      </w:r>
      <w:r w:rsidRPr="00F5449A">
        <w:rPr>
          <w:color w:val="000000"/>
          <w:sz w:val="28"/>
          <w:szCs w:val="28"/>
          <w:lang w:val="ru-RU"/>
        </w:rPr>
        <w:t xml:space="preserve"> вернет ненулевое целое значение, которое называется </w:t>
      </w:r>
      <w:r w:rsidRPr="00F5449A">
        <w:rPr>
          <w:i/>
          <w:iCs/>
          <w:color w:val="000000"/>
          <w:sz w:val="28"/>
          <w:szCs w:val="28"/>
          <w:lang w:val="ru-RU"/>
        </w:rPr>
        <w:t>идентифика</w:t>
      </w:r>
      <w:r w:rsidRPr="00F5449A">
        <w:rPr>
          <w:i/>
          <w:iCs/>
          <w:color w:val="000000"/>
          <w:sz w:val="28"/>
          <w:szCs w:val="28"/>
          <w:lang w:val="ru-RU"/>
        </w:rPr>
        <w:softHyphen/>
        <w:t>тором очереди сообщений</w:t>
      </w:r>
      <w:r w:rsidRPr="00F5449A">
        <w:rPr>
          <w:color w:val="000000"/>
          <w:sz w:val="28"/>
          <w:szCs w:val="28"/>
          <w:lang w:val="ru-RU"/>
        </w:rPr>
        <w:t>(</w:t>
      </w:r>
      <w:r w:rsidRPr="00687FE1">
        <w:rPr>
          <w:color w:val="000000"/>
          <w:sz w:val="28"/>
          <w:szCs w:val="28"/>
        </w:rPr>
        <w:t>messagequeueidentifier</w:t>
      </w:r>
      <w:r w:rsidRPr="00F5449A">
        <w:rPr>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Параметр </w:t>
      </w:r>
      <w:r w:rsidRPr="00687FE1">
        <w:rPr>
          <w:i/>
          <w:color w:val="000000"/>
          <w:sz w:val="28"/>
          <w:szCs w:val="28"/>
        </w:rPr>
        <w:t>permflags</w:t>
      </w:r>
      <w:r w:rsidRPr="00F5449A">
        <w:rPr>
          <w:color w:val="000000"/>
          <w:sz w:val="28"/>
          <w:szCs w:val="28"/>
          <w:lang w:val="ru-RU"/>
        </w:rPr>
        <w:t xml:space="preserve"> указывает выполняемое вызовом </w:t>
      </w:r>
      <w:r w:rsidRPr="00687FE1">
        <w:rPr>
          <w:i/>
          <w:color w:val="000000"/>
          <w:sz w:val="28"/>
          <w:szCs w:val="28"/>
        </w:rPr>
        <w:t>msgget</w:t>
      </w:r>
      <w:r w:rsidRPr="00F5449A">
        <w:rPr>
          <w:color w:val="000000"/>
          <w:sz w:val="28"/>
          <w:szCs w:val="28"/>
          <w:lang w:val="ru-RU"/>
        </w:rPr>
        <w:t xml:space="preserve"> действие, которое задается при помощи двух констант, определенных в файле &lt;</w:t>
      </w:r>
      <w:r w:rsidRPr="00687FE1">
        <w:rPr>
          <w:color w:val="000000"/>
          <w:sz w:val="28"/>
          <w:szCs w:val="28"/>
        </w:rPr>
        <w:t>sys</w:t>
      </w:r>
      <w:r w:rsidRPr="00F5449A">
        <w:rPr>
          <w:color w:val="000000"/>
          <w:sz w:val="28"/>
          <w:szCs w:val="28"/>
          <w:lang w:val="ru-RU"/>
        </w:rPr>
        <w:t>/</w:t>
      </w:r>
      <w:r w:rsidRPr="00687FE1">
        <w:rPr>
          <w:color w:val="000000"/>
          <w:sz w:val="28"/>
          <w:szCs w:val="28"/>
        </w:rPr>
        <w:t>ipc</w:t>
      </w:r>
      <w:r w:rsidRPr="00F5449A">
        <w:rPr>
          <w:color w:val="000000"/>
          <w:sz w:val="28"/>
          <w:szCs w:val="28"/>
          <w:lang w:val="ru-RU"/>
        </w:rPr>
        <w:t>.</w:t>
      </w:r>
      <w:r w:rsidRPr="00687FE1">
        <w:rPr>
          <w:color w:val="000000"/>
          <w:sz w:val="28"/>
          <w:szCs w:val="28"/>
        </w:rPr>
        <w:t>h</w:t>
      </w:r>
      <w:r w:rsidRPr="00F5449A">
        <w:rPr>
          <w:color w:val="000000"/>
          <w:sz w:val="28"/>
          <w:szCs w:val="28"/>
          <w:lang w:val="ru-RU"/>
        </w:rPr>
        <w:t>&gt;; они могут использоваться по отдельности или объединяться при помощи операции побитового ИЛИ:</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bCs/>
          <w:color w:val="000000"/>
          <w:sz w:val="28"/>
          <w:szCs w:val="28"/>
          <w:lang w:val="ru-RU"/>
        </w:rPr>
        <w:tab/>
      </w:r>
      <w:r w:rsidRPr="00687FE1">
        <w:rPr>
          <w:bCs/>
          <w:color w:val="000000"/>
          <w:sz w:val="28"/>
          <w:szCs w:val="28"/>
        </w:rPr>
        <w:t>IPC</w:t>
      </w:r>
      <w:r w:rsidRPr="00F5449A">
        <w:rPr>
          <w:bCs/>
          <w:color w:val="000000"/>
          <w:sz w:val="28"/>
          <w:szCs w:val="28"/>
          <w:lang w:val="ru-RU"/>
        </w:rPr>
        <w:t>_</w:t>
      </w:r>
      <w:r w:rsidRPr="00687FE1">
        <w:rPr>
          <w:bCs/>
          <w:color w:val="000000"/>
          <w:sz w:val="28"/>
          <w:szCs w:val="28"/>
        </w:rPr>
        <w:t>CREAT</w:t>
      </w:r>
      <w:r w:rsidRPr="00F5449A">
        <w:rPr>
          <w:color w:val="000000"/>
          <w:sz w:val="28"/>
          <w:szCs w:val="28"/>
          <w:lang w:val="ru-RU"/>
        </w:rPr>
        <w:t xml:space="preserve">При задании этого флага вызов </w:t>
      </w:r>
      <w:r w:rsidRPr="00687FE1">
        <w:rPr>
          <w:i/>
          <w:color w:val="000000"/>
          <w:sz w:val="28"/>
          <w:szCs w:val="28"/>
        </w:rPr>
        <w:t>msgget</w:t>
      </w:r>
      <w:r w:rsidRPr="00F5449A">
        <w:rPr>
          <w:color w:val="000000"/>
          <w:sz w:val="28"/>
          <w:szCs w:val="28"/>
          <w:lang w:val="ru-RU"/>
        </w:rPr>
        <w:t xml:space="preserve"> создает новую очередь сообщений для данного значения, если она </w:t>
      </w:r>
      <w:r w:rsidRPr="00F5449A">
        <w:rPr>
          <w:bCs/>
          <w:color w:val="000000"/>
          <w:sz w:val="28"/>
          <w:szCs w:val="28"/>
          <w:lang w:val="ru-RU"/>
        </w:rPr>
        <w:t xml:space="preserve">еще не </w:t>
      </w:r>
      <w:r w:rsidRPr="00F5449A">
        <w:rPr>
          <w:color w:val="000000"/>
          <w:sz w:val="28"/>
          <w:szCs w:val="28"/>
          <w:lang w:val="ru-RU"/>
        </w:rPr>
        <w:t xml:space="preserve">существует. Если продолжить аналогию с файлами, то при задании этого флага вызов </w:t>
      </w:r>
      <w:r w:rsidRPr="00687FE1">
        <w:rPr>
          <w:i/>
          <w:color w:val="000000"/>
          <w:sz w:val="28"/>
          <w:szCs w:val="28"/>
        </w:rPr>
        <w:t>msgget</w:t>
      </w:r>
      <w:r w:rsidRPr="00F5449A">
        <w:rPr>
          <w:color w:val="000000"/>
          <w:sz w:val="28"/>
          <w:szCs w:val="28"/>
          <w:lang w:val="ru-RU"/>
        </w:rPr>
        <w:t xml:space="preserve"> выполняется в соответствии с вызовом </w:t>
      </w:r>
      <w:r w:rsidRPr="00687FE1">
        <w:rPr>
          <w:i/>
          <w:color w:val="000000"/>
          <w:sz w:val="28"/>
          <w:szCs w:val="28"/>
        </w:rPr>
        <w:t>creat</w:t>
      </w:r>
      <w:r w:rsidRPr="00F5449A">
        <w:rPr>
          <w:color w:val="000000"/>
          <w:sz w:val="28"/>
          <w:szCs w:val="28"/>
          <w:lang w:val="ru-RU"/>
        </w:rPr>
        <w:t xml:space="preserve">, хотя очередь сообщений и </w:t>
      </w:r>
      <w:r w:rsidRPr="00F5449A">
        <w:rPr>
          <w:bCs/>
          <w:color w:val="000000"/>
          <w:sz w:val="28"/>
          <w:szCs w:val="28"/>
          <w:lang w:val="ru-RU"/>
        </w:rPr>
        <w:t xml:space="preserve">не </w:t>
      </w:r>
      <w:r w:rsidRPr="00F5449A">
        <w:rPr>
          <w:color w:val="000000"/>
          <w:sz w:val="28"/>
          <w:szCs w:val="28"/>
          <w:lang w:val="ru-RU"/>
        </w:rPr>
        <w:t xml:space="preserve">будет «перезаписана», если она уже существует. Если </w:t>
      </w:r>
      <w:r w:rsidRPr="00F5449A">
        <w:rPr>
          <w:bCs/>
          <w:color w:val="000000"/>
          <w:sz w:val="28"/>
          <w:szCs w:val="28"/>
          <w:lang w:val="ru-RU"/>
        </w:rPr>
        <w:t xml:space="preserve">же </w:t>
      </w:r>
      <w:r w:rsidRPr="00F5449A">
        <w:rPr>
          <w:color w:val="000000"/>
          <w:sz w:val="28"/>
          <w:szCs w:val="28"/>
          <w:lang w:val="ru-RU"/>
        </w:rPr>
        <w:t xml:space="preserve">флаг </w:t>
      </w:r>
      <w:r w:rsidRPr="00687FE1">
        <w:rPr>
          <w:bCs/>
          <w:color w:val="000000"/>
          <w:sz w:val="28"/>
          <w:szCs w:val="28"/>
        </w:rPr>
        <w:t>IPC</w:t>
      </w:r>
      <w:r w:rsidRPr="00F5449A">
        <w:rPr>
          <w:bCs/>
          <w:color w:val="000000"/>
          <w:sz w:val="28"/>
          <w:szCs w:val="28"/>
          <w:lang w:val="ru-RU"/>
        </w:rPr>
        <w:t>_</w:t>
      </w:r>
      <w:r w:rsidRPr="00687FE1">
        <w:rPr>
          <w:bCs/>
          <w:color w:val="000000"/>
          <w:sz w:val="28"/>
          <w:szCs w:val="28"/>
        </w:rPr>
        <w:t>CREAT</w:t>
      </w:r>
      <w:r w:rsidRPr="00F5449A">
        <w:rPr>
          <w:bCs/>
          <w:color w:val="000000"/>
          <w:sz w:val="28"/>
          <w:szCs w:val="28"/>
          <w:lang w:val="ru-RU"/>
        </w:rPr>
        <w:t xml:space="preserve"> не </w:t>
      </w:r>
      <w:r w:rsidRPr="00F5449A">
        <w:rPr>
          <w:color w:val="000000"/>
          <w:sz w:val="28"/>
          <w:szCs w:val="28"/>
          <w:lang w:val="ru-RU"/>
        </w:rPr>
        <w:t>установ</w:t>
      </w:r>
      <w:r w:rsidRPr="00F5449A">
        <w:rPr>
          <w:color w:val="000000"/>
          <w:sz w:val="28"/>
          <w:szCs w:val="28"/>
          <w:lang w:val="ru-RU"/>
        </w:rPr>
        <w:softHyphen/>
        <w:t xml:space="preserve">лен и очередь с этим ключом существует, то вызов </w:t>
      </w:r>
      <w:r w:rsidRPr="00687FE1">
        <w:rPr>
          <w:i/>
          <w:color w:val="000000"/>
          <w:sz w:val="28"/>
          <w:szCs w:val="28"/>
        </w:rPr>
        <w:t>msgget</w:t>
      </w:r>
      <w:r w:rsidRPr="00F5449A">
        <w:rPr>
          <w:color w:val="000000"/>
          <w:sz w:val="28"/>
          <w:szCs w:val="28"/>
          <w:lang w:val="ru-RU"/>
        </w:rPr>
        <w:t xml:space="preserve"> вер</w:t>
      </w:r>
      <w:r w:rsidRPr="00F5449A">
        <w:rPr>
          <w:color w:val="000000"/>
          <w:sz w:val="28"/>
          <w:szCs w:val="28"/>
          <w:lang w:val="ru-RU"/>
        </w:rPr>
        <w:softHyphen/>
        <w:t>нет идентификатор существующей очереди сообщений</w:t>
      </w: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F5449A">
        <w:rPr>
          <w:bCs/>
          <w:color w:val="000000"/>
          <w:sz w:val="28"/>
          <w:szCs w:val="28"/>
          <w:lang w:val="ru-RU"/>
        </w:rPr>
        <w:tab/>
      </w:r>
      <w:r w:rsidRPr="00687FE1">
        <w:rPr>
          <w:bCs/>
          <w:color w:val="000000"/>
          <w:sz w:val="28"/>
          <w:szCs w:val="28"/>
        </w:rPr>
        <w:t>IPC</w:t>
      </w:r>
      <w:r w:rsidRPr="00F5449A">
        <w:rPr>
          <w:bCs/>
          <w:color w:val="000000"/>
          <w:sz w:val="28"/>
          <w:szCs w:val="28"/>
          <w:lang w:val="ru-RU"/>
        </w:rPr>
        <w:t>_</w:t>
      </w:r>
      <w:r w:rsidRPr="00687FE1">
        <w:rPr>
          <w:bCs/>
          <w:color w:val="000000"/>
          <w:sz w:val="28"/>
          <w:szCs w:val="28"/>
        </w:rPr>
        <w:t>EXCL</w:t>
      </w:r>
      <w:r w:rsidRPr="00F5449A">
        <w:rPr>
          <w:color w:val="000000"/>
          <w:sz w:val="28"/>
          <w:szCs w:val="28"/>
          <w:lang w:val="ru-RU"/>
        </w:rPr>
        <w:t xml:space="preserve">Если установлен этот флаг и флаг </w:t>
      </w:r>
      <w:r w:rsidRPr="00687FE1">
        <w:rPr>
          <w:bCs/>
          <w:color w:val="000000"/>
          <w:sz w:val="28"/>
          <w:szCs w:val="28"/>
        </w:rPr>
        <w:t>IPC</w:t>
      </w:r>
      <w:r w:rsidRPr="00F5449A">
        <w:rPr>
          <w:bCs/>
          <w:color w:val="000000"/>
          <w:sz w:val="28"/>
          <w:szCs w:val="28"/>
          <w:lang w:val="ru-RU"/>
        </w:rPr>
        <w:t>_</w:t>
      </w:r>
      <w:r w:rsidRPr="00687FE1">
        <w:rPr>
          <w:bCs/>
          <w:color w:val="000000"/>
          <w:sz w:val="28"/>
          <w:szCs w:val="28"/>
        </w:rPr>
        <w:t>CREAT</w:t>
      </w:r>
      <w:r w:rsidRPr="00F5449A">
        <w:rPr>
          <w:bCs/>
          <w:color w:val="000000"/>
          <w:sz w:val="28"/>
          <w:szCs w:val="28"/>
          <w:lang w:val="ru-RU"/>
        </w:rPr>
        <w:t xml:space="preserve">, </w:t>
      </w:r>
      <w:r w:rsidRPr="00F5449A">
        <w:rPr>
          <w:color w:val="000000"/>
          <w:sz w:val="28"/>
          <w:szCs w:val="28"/>
          <w:lang w:val="ru-RU"/>
        </w:rPr>
        <w:t>то вызов пред</w:t>
      </w:r>
      <w:r w:rsidRPr="00F5449A">
        <w:rPr>
          <w:color w:val="000000"/>
          <w:sz w:val="28"/>
          <w:szCs w:val="28"/>
          <w:lang w:val="ru-RU"/>
        </w:rPr>
        <w:softHyphen/>
        <w:t>назначается только для создания очереди сообщений. Поэто</w:t>
      </w:r>
      <w:r w:rsidRPr="00F5449A">
        <w:rPr>
          <w:color w:val="000000"/>
          <w:sz w:val="28"/>
          <w:szCs w:val="28"/>
          <w:lang w:val="ru-RU"/>
        </w:rPr>
        <w:softHyphen/>
        <w:t xml:space="preserve">му, если очередь с ключом </w:t>
      </w:r>
      <w:r w:rsidRPr="00687FE1">
        <w:rPr>
          <w:i/>
          <w:color w:val="000000"/>
          <w:sz w:val="28"/>
          <w:szCs w:val="28"/>
        </w:rPr>
        <w:t>key</w:t>
      </w:r>
      <w:r w:rsidRPr="00F5449A">
        <w:rPr>
          <w:color w:val="000000"/>
          <w:sz w:val="28"/>
          <w:szCs w:val="28"/>
          <w:lang w:val="ru-RU"/>
        </w:rPr>
        <w:t xml:space="preserve"> уже существует, то вызов </w:t>
      </w:r>
      <w:r w:rsidRPr="00687FE1">
        <w:rPr>
          <w:i/>
          <w:color w:val="000000"/>
          <w:sz w:val="28"/>
          <w:szCs w:val="28"/>
        </w:rPr>
        <w:t>msgget</w:t>
      </w:r>
      <w:r w:rsidRPr="00F5449A">
        <w:rPr>
          <w:color w:val="000000"/>
          <w:sz w:val="28"/>
          <w:szCs w:val="28"/>
          <w:lang w:val="ru-RU"/>
        </w:rPr>
        <w:t xml:space="preserve"> завершится неудачей и вернет значение -1. Переменная </w:t>
      </w:r>
      <w:r w:rsidRPr="00687FE1">
        <w:rPr>
          <w:i/>
          <w:color w:val="000000"/>
          <w:sz w:val="28"/>
          <w:szCs w:val="28"/>
        </w:rPr>
        <w:t>errno</w:t>
      </w:r>
      <w:r w:rsidRPr="00F5449A">
        <w:rPr>
          <w:color w:val="000000"/>
          <w:sz w:val="28"/>
          <w:szCs w:val="28"/>
          <w:lang w:val="ru-RU"/>
        </w:rPr>
        <w:t xml:space="preserve"> будет при этом содержать значение </w:t>
      </w:r>
      <w:r w:rsidRPr="00687FE1">
        <w:rPr>
          <w:bCs/>
          <w:color w:val="000000"/>
          <w:sz w:val="28"/>
          <w:szCs w:val="28"/>
        </w:rPr>
        <w:t>EEXIST</w:t>
      </w:r>
      <w:r w:rsidRPr="00F5449A">
        <w:rPr>
          <w:bCs/>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При создании очереди сообщений младшие девять бит переменной </w:t>
      </w:r>
      <w:r w:rsidRPr="00687FE1">
        <w:rPr>
          <w:i/>
          <w:color w:val="000000"/>
          <w:sz w:val="28"/>
          <w:szCs w:val="28"/>
        </w:rPr>
        <w:t>permflags</w:t>
      </w:r>
      <w:r w:rsidRPr="00F5449A">
        <w:rPr>
          <w:color w:val="000000"/>
          <w:sz w:val="28"/>
          <w:szCs w:val="28"/>
          <w:lang w:val="ru-RU"/>
        </w:rPr>
        <w:t xml:space="preserve"> используются для задания прав доступа к очереди сообщений аналогично коду доступа к файлу. Они хранятся в структуре </w:t>
      </w:r>
      <w:r w:rsidRPr="00687FE1">
        <w:rPr>
          <w:i/>
          <w:color w:val="000000"/>
          <w:sz w:val="28"/>
          <w:szCs w:val="28"/>
        </w:rPr>
        <w:t>ipc</w:t>
      </w:r>
      <w:r w:rsidRPr="00F5449A">
        <w:rPr>
          <w:i/>
          <w:color w:val="000000"/>
          <w:sz w:val="28"/>
          <w:szCs w:val="28"/>
          <w:lang w:val="ru-RU"/>
        </w:rPr>
        <w:t>_</w:t>
      </w:r>
      <w:r w:rsidRPr="00687FE1">
        <w:rPr>
          <w:i/>
          <w:color w:val="000000"/>
          <w:sz w:val="28"/>
          <w:szCs w:val="28"/>
        </w:rPr>
        <w:t>perm</w:t>
      </w:r>
      <w:r w:rsidRPr="00F5449A">
        <w:rPr>
          <w:color w:val="000000"/>
          <w:sz w:val="28"/>
          <w:szCs w:val="28"/>
          <w:lang w:val="ru-RU"/>
        </w:rPr>
        <w:t>, создаваемой одновременно с самой очередью.</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Теперь можно вернуться к примеру.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ab/>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F5449A">
        <w:rPr>
          <w:bCs/>
          <w:i/>
          <w:color w:val="000000"/>
          <w:sz w:val="28"/>
          <w:szCs w:val="28"/>
          <w:lang w:val="ru-RU"/>
        </w:rPr>
        <w:tab/>
      </w:r>
      <w:r w:rsidRPr="00687FE1">
        <w:rPr>
          <w:bCs/>
          <w:i/>
          <w:color w:val="000000"/>
          <w:sz w:val="28"/>
          <w:szCs w:val="28"/>
        </w:rPr>
        <w:t>mqid = msgget( (key_t)0100, 0644 | IPC_CREAT | IPC_EXCL);</w:t>
      </w:r>
    </w:p>
    <w:p w:rsidR="00526ACB" w:rsidRPr="00687FE1" w:rsidRDefault="00526ACB" w:rsidP="00526ACB">
      <w:pPr>
        <w:overflowPunct w:val="0"/>
        <w:autoSpaceDE w:val="0"/>
        <w:autoSpaceDN w:val="0"/>
        <w:adjustRightInd w:val="0"/>
        <w:jc w:val="both"/>
        <w:textAlignment w:val="baseline"/>
        <w:rPr>
          <w:color w:val="000000"/>
          <w:sz w:val="28"/>
          <w:szCs w:val="28"/>
        </w:rPr>
      </w:pPr>
      <w:r w:rsidRPr="00687FE1">
        <w:rPr>
          <w:color w:val="000000"/>
          <w:sz w:val="28"/>
          <w:szCs w:val="28"/>
        </w:rPr>
        <w:tab/>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687FE1">
        <w:rPr>
          <w:color w:val="000000"/>
          <w:sz w:val="28"/>
          <w:szCs w:val="28"/>
        </w:rPr>
        <w:tab/>
      </w:r>
      <w:r w:rsidRPr="00F5449A">
        <w:rPr>
          <w:color w:val="000000"/>
          <w:sz w:val="28"/>
          <w:szCs w:val="28"/>
          <w:lang w:val="ru-RU"/>
        </w:rPr>
        <w:t>Этот вызов предназначен для создания (и только создания) очереди сообще</w:t>
      </w:r>
      <w:r w:rsidRPr="00F5449A">
        <w:rPr>
          <w:color w:val="000000"/>
          <w:sz w:val="28"/>
          <w:szCs w:val="28"/>
          <w:lang w:val="ru-RU"/>
        </w:rPr>
        <w:softHyphen/>
        <w:t>ний для значения ключа равного (</w:t>
      </w:r>
      <w:r w:rsidRPr="00687FE1">
        <w:rPr>
          <w:color w:val="000000"/>
          <w:sz w:val="28"/>
          <w:szCs w:val="28"/>
        </w:rPr>
        <w:t>key</w:t>
      </w:r>
      <w:r w:rsidRPr="00F5449A">
        <w:rPr>
          <w:color w:val="000000"/>
          <w:sz w:val="28"/>
          <w:szCs w:val="28"/>
          <w:lang w:val="ru-RU"/>
        </w:rPr>
        <w:t>_</w:t>
      </w:r>
      <w:r w:rsidRPr="00687FE1">
        <w:rPr>
          <w:color w:val="000000"/>
          <w:sz w:val="28"/>
          <w:szCs w:val="28"/>
        </w:rPr>
        <w:t>t</w:t>
      </w:r>
      <w:r w:rsidRPr="00F5449A">
        <w:rPr>
          <w:color w:val="000000"/>
          <w:sz w:val="28"/>
          <w:szCs w:val="28"/>
          <w:lang w:val="ru-RU"/>
        </w:rPr>
        <w:t xml:space="preserve">) </w:t>
      </w:r>
      <w:r w:rsidRPr="00F5449A">
        <w:rPr>
          <w:bCs/>
          <w:color w:val="000000"/>
          <w:sz w:val="28"/>
          <w:szCs w:val="28"/>
          <w:lang w:val="ru-RU"/>
        </w:rPr>
        <w:t xml:space="preserve">0100. </w:t>
      </w:r>
      <w:r w:rsidRPr="00F5449A">
        <w:rPr>
          <w:color w:val="000000"/>
          <w:sz w:val="28"/>
          <w:szCs w:val="28"/>
          <w:lang w:val="ru-RU"/>
        </w:rPr>
        <w:t xml:space="preserve">В случае успешного завершения вызова очередь будет иметь код доступа </w:t>
      </w:r>
      <w:r w:rsidRPr="00F5449A">
        <w:rPr>
          <w:bCs/>
          <w:color w:val="000000"/>
          <w:sz w:val="28"/>
          <w:szCs w:val="28"/>
          <w:lang w:val="ru-RU"/>
        </w:rPr>
        <w:t xml:space="preserve">0644. </w:t>
      </w:r>
      <w:r w:rsidRPr="00F5449A">
        <w:rPr>
          <w:color w:val="000000"/>
          <w:sz w:val="28"/>
          <w:szCs w:val="28"/>
          <w:lang w:val="ru-RU"/>
        </w:rPr>
        <w:t xml:space="preserve">Этот код интерпретируется таким же образом, как и код доступа к файлу, обозначая, что создатель очереди может отправлять и принимать сообщения, а члены его </w:t>
      </w:r>
      <w:r w:rsidRPr="00F5449A">
        <w:rPr>
          <w:color w:val="000000"/>
          <w:sz w:val="28"/>
          <w:szCs w:val="28"/>
          <w:lang w:val="ru-RU"/>
        </w:rPr>
        <w:lastRenderedPageBreak/>
        <w:t xml:space="preserve">группы и все остальные могут выполнять только чтение. При необходимости для изменения прав доступа или владельца очереди может использоваться вызов </w:t>
      </w:r>
      <w:r w:rsidRPr="00687FE1">
        <w:rPr>
          <w:i/>
          <w:color w:val="000000"/>
          <w:sz w:val="28"/>
          <w:szCs w:val="28"/>
        </w:rPr>
        <w:t>msgctl</w:t>
      </w:r>
      <w:r w:rsidRPr="00F5449A">
        <w:rPr>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
          <w:i/>
          <w:color w:val="000000"/>
          <w:sz w:val="28"/>
          <w:szCs w:val="28"/>
          <w:lang w:val="ru-RU"/>
        </w:rPr>
      </w:pPr>
      <w:r w:rsidRPr="00F5449A">
        <w:rPr>
          <w:b/>
          <w:color w:val="000000"/>
          <w:sz w:val="28"/>
          <w:szCs w:val="28"/>
          <w:lang w:val="ru-RU"/>
        </w:rPr>
        <w:tab/>
        <w:t xml:space="preserve">Работа с очередью сообщений: примитивы </w:t>
      </w:r>
      <w:r w:rsidRPr="00687FE1">
        <w:rPr>
          <w:b/>
          <w:i/>
          <w:color w:val="000000"/>
          <w:sz w:val="28"/>
          <w:szCs w:val="28"/>
        </w:rPr>
        <w:t>msgsnd</w:t>
      </w:r>
      <w:r w:rsidRPr="00F5449A">
        <w:rPr>
          <w:b/>
          <w:color w:val="000000"/>
          <w:sz w:val="28"/>
          <w:szCs w:val="28"/>
          <w:lang w:val="ru-RU"/>
        </w:rPr>
        <w:t xml:space="preserve">и </w:t>
      </w:r>
      <w:r w:rsidRPr="00687FE1">
        <w:rPr>
          <w:b/>
          <w:i/>
          <w:color w:val="000000"/>
          <w:sz w:val="28"/>
          <w:szCs w:val="28"/>
        </w:rPr>
        <w:t>msgrcv</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После создания очереди сообщений для работы с ней могут использоваться два следующих примитива:</w:t>
      </w: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p>
    <w:p w:rsidR="00526ACB" w:rsidRPr="00687FE1" w:rsidRDefault="00526ACB" w:rsidP="00526ACB">
      <w:pPr>
        <w:overflowPunct w:val="0"/>
        <w:autoSpaceDE w:val="0"/>
        <w:autoSpaceDN w:val="0"/>
        <w:adjustRightInd w:val="0"/>
        <w:jc w:val="both"/>
        <w:textAlignment w:val="baseline"/>
        <w:rPr>
          <w:b/>
          <w:bCs/>
          <w:iCs/>
          <w:color w:val="000000"/>
          <w:sz w:val="28"/>
          <w:szCs w:val="28"/>
        </w:rPr>
      </w:pPr>
      <w:r w:rsidRPr="00687FE1">
        <w:rPr>
          <w:b/>
          <w:bCs/>
          <w:iCs/>
          <w:color w:val="000000"/>
          <w:sz w:val="28"/>
          <w:szCs w:val="28"/>
        </w:rPr>
        <w:t>Описание</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&lt;sys/msg.h&gt;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msgsnd(int mqid, const void *message, size_t size, int flags);</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msgrcv(int mqid, void *message, size_t size, long msg_type, int flags);</w:t>
      </w:r>
    </w:p>
    <w:p w:rsidR="00526ACB" w:rsidRPr="00687FE1" w:rsidRDefault="00526ACB" w:rsidP="00526ACB">
      <w:pPr>
        <w:overflowPunct w:val="0"/>
        <w:autoSpaceDE w:val="0"/>
        <w:autoSpaceDN w:val="0"/>
        <w:adjustRightInd w:val="0"/>
        <w:jc w:val="both"/>
        <w:textAlignment w:val="baseline"/>
        <w:rPr>
          <w:color w:val="000000"/>
          <w:sz w:val="28"/>
          <w:szCs w:val="28"/>
        </w:rPr>
      </w:pP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687FE1">
        <w:rPr>
          <w:color w:val="000000"/>
          <w:sz w:val="28"/>
          <w:szCs w:val="28"/>
        </w:rPr>
        <w:tab/>
      </w:r>
      <w:r w:rsidRPr="00F5449A">
        <w:rPr>
          <w:color w:val="000000"/>
          <w:sz w:val="28"/>
          <w:szCs w:val="28"/>
          <w:lang w:val="ru-RU"/>
        </w:rPr>
        <w:t xml:space="preserve">Первый из вызовов, </w:t>
      </w:r>
      <w:r w:rsidRPr="00687FE1">
        <w:rPr>
          <w:bCs/>
          <w:i/>
          <w:color w:val="000000"/>
          <w:sz w:val="28"/>
          <w:szCs w:val="28"/>
        </w:rPr>
        <w:t>msgsnd</w:t>
      </w:r>
      <w:r w:rsidRPr="00F5449A">
        <w:rPr>
          <w:bCs/>
          <w:color w:val="000000"/>
          <w:sz w:val="28"/>
          <w:szCs w:val="28"/>
          <w:lang w:val="ru-RU"/>
        </w:rPr>
        <w:t xml:space="preserve">, </w:t>
      </w:r>
      <w:r w:rsidRPr="00F5449A">
        <w:rPr>
          <w:color w:val="000000"/>
          <w:sz w:val="28"/>
          <w:szCs w:val="28"/>
          <w:lang w:val="ru-RU"/>
        </w:rPr>
        <w:t>используется для добавления сообщения в оче</w:t>
      </w:r>
      <w:r w:rsidRPr="00F5449A">
        <w:rPr>
          <w:color w:val="000000"/>
          <w:sz w:val="28"/>
          <w:szCs w:val="28"/>
          <w:lang w:val="ru-RU"/>
        </w:rPr>
        <w:softHyphen/>
        <w:t xml:space="preserve">редь, обозначенную идентификатором </w:t>
      </w:r>
      <w:r w:rsidRPr="00687FE1">
        <w:rPr>
          <w:bCs/>
          <w:i/>
          <w:color w:val="000000"/>
          <w:sz w:val="28"/>
          <w:szCs w:val="28"/>
        </w:rPr>
        <w:t>mqid</w:t>
      </w:r>
      <w:r w:rsidRPr="00F5449A">
        <w:rPr>
          <w:bCs/>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Сообщение содержится в структуре </w:t>
      </w:r>
      <w:r w:rsidRPr="00687FE1">
        <w:rPr>
          <w:bCs/>
          <w:i/>
          <w:color w:val="000000"/>
          <w:sz w:val="28"/>
          <w:szCs w:val="28"/>
        </w:rPr>
        <w:t>message</w:t>
      </w:r>
      <w:r w:rsidRPr="00F5449A">
        <w:rPr>
          <w:color w:val="000000"/>
          <w:sz w:val="28"/>
          <w:szCs w:val="28"/>
          <w:lang w:val="ru-RU"/>
        </w:rPr>
        <w:t>- шаблоне, определенном пользо</w:t>
      </w:r>
      <w:r w:rsidRPr="00F5449A">
        <w:rPr>
          <w:color w:val="000000"/>
          <w:sz w:val="28"/>
          <w:szCs w:val="28"/>
          <w:lang w:val="ru-RU"/>
        </w:rPr>
        <w:softHyphen/>
        <w:t>вателем и имеющем следующую форму:</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struct mymsg</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long mtype; </w:t>
      </w:r>
      <w:r w:rsidRPr="00687FE1">
        <w:rPr>
          <w:bCs/>
          <w:i/>
          <w:color w:val="000000"/>
          <w:sz w:val="28"/>
          <w:szCs w:val="28"/>
        </w:rPr>
        <w:tab/>
      </w:r>
      <w:r w:rsidRPr="00687FE1">
        <w:rPr>
          <w:bCs/>
          <w:i/>
          <w:color w:val="000000"/>
          <w:sz w:val="28"/>
          <w:szCs w:val="28"/>
        </w:rPr>
        <w:tab/>
      </w:r>
      <w:r w:rsidRPr="00687FE1">
        <w:rPr>
          <w:bCs/>
          <w:i/>
          <w:color w:val="000000"/>
          <w:sz w:val="28"/>
          <w:szCs w:val="28"/>
        </w:rPr>
        <w:tab/>
      </w:r>
      <w:r w:rsidRPr="00687FE1">
        <w:rPr>
          <w:bCs/>
          <w:i/>
          <w:color w:val="000000"/>
          <w:sz w:val="28"/>
          <w:szCs w:val="28"/>
        </w:rPr>
        <w:tab/>
        <w:t>/* Типсообщения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char</w:t>
      </w:r>
      <w:r w:rsidRPr="00F5449A">
        <w:rPr>
          <w:bCs/>
          <w:i/>
          <w:color w:val="000000"/>
          <w:sz w:val="28"/>
          <w:szCs w:val="28"/>
          <w:lang w:val="ru-RU"/>
        </w:rPr>
        <w:t xml:space="preserve"> </w:t>
      </w:r>
      <w:r w:rsidRPr="00687FE1">
        <w:rPr>
          <w:bCs/>
          <w:i/>
          <w:color w:val="000000"/>
          <w:sz w:val="28"/>
          <w:szCs w:val="28"/>
        </w:rPr>
        <w:t>mtext</w:t>
      </w:r>
      <w:r w:rsidRPr="00F5449A">
        <w:rPr>
          <w:bCs/>
          <w:i/>
          <w:color w:val="000000"/>
          <w:sz w:val="28"/>
          <w:szCs w:val="28"/>
          <w:lang w:val="ru-RU"/>
        </w:rPr>
        <w:t>[</w:t>
      </w:r>
      <w:r w:rsidRPr="00687FE1">
        <w:rPr>
          <w:bCs/>
          <w:i/>
          <w:color w:val="000000"/>
          <w:sz w:val="28"/>
          <w:szCs w:val="28"/>
        </w:rPr>
        <w:t>SOMEVALUE</w:t>
      </w:r>
      <w:r w:rsidRPr="00F5449A">
        <w:rPr>
          <w:bCs/>
          <w:i/>
          <w:color w:val="000000"/>
          <w:sz w:val="28"/>
          <w:szCs w:val="28"/>
          <w:lang w:val="ru-RU"/>
        </w:rPr>
        <w:t xml:space="preserve">];        /* Текстсообщения */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Значение поля </w:t>
      </w:r>
      <w:r w:rsidRPr="00687FE1">
        <w:rPr>
          <w:bCs/>
          <w:i/>
          <w:color w:val="000000"/>
          <w:sz w:val="28"/>
          <w:szCs w:val="28"/>
        </w:rPr>
        <w:t>mtype</w:t>
      </w:r>
      <w:r w:rsidRPr="00F5449A">
        <w:rPr>
          <w:color w:val="000000"/>
          <w:sz w:val="28"/>
          <w:szCs w:val="28"/>
          <w:lang w:val="ru-RU"/>
        </w:rPr>
        <w:t xml:space="preserve">может использоваться программистом для разбиения сообщений на категории. При этом значимыми являются только положительные значения; отрицательные или нулевые не могут использоваться (это будет видно из дальнейшего описания операций передачи сообщений). Массив </w:t>
      </w:r>
      <w:r w:rsidRPr="00687FE1">
        <w:rPr>
          <w:bCs/>
          <w:i/>
          <w:color w:val="000000"/>
          <w:sz w:val="28"/>
          <w:szCs w:val="28"/>
        </w:rPr>
        <w:t>mtext</w:t>
      </w:r>
      <w:r w:rsidRPr="00F5449A">
        <w:rPr>
          <w:color w:val="000000"/>
          <w:sz w:val="28"/>
          <w:szCs w:val="28"/>
          <w:lang w:val="ru-RU"/>
        </w:rPr>
        <w:t xml:space="preserve">служит для хранения данных сообщения (постоянная </w:t>
      </w:r>
      <w:r w:rsidRPr="00687FE1">
        <w:rPr>
          <w:bCs/>
          <w:i/>
          <w:color w:val="000000"/>
          <w:sz w:val="28"/>
          <w:szCs w:val="28"/>
        </w:rPr>
        <w:t>SOMEVALUE</w:t>
      </w:r>
      <w:r w:rsidRPr="00F5449A">
        <w:rPr>
          <w:color w:val="000000"/>
          <w:sz w:val="28"/>
          <w:szCs w:val="28"/>
          <w:lang w:val="ru-RU"/>
        </w:rPr>
        <w:t xml:space="preserve">выбрана совершенно произвольно). Длина посылаемого сообщения задается параметром </w:t>
      </w:r>
      <w:r w:rsidRPr="00687FE1">
        <w:rPr>
          <w:bCs/>
          <w:i/>
          <w:color w:val="000000"/>
          <w:sz w:val="28"/>
          <w:szCs w:val="28"/>
        </w:rPr>
        <w:t>size</w:t>
      </w:r>
      <w:r w:rsidRPr="00F5449A">
        <w:rPr>
          <w:color w:val="000000"/>
          <w:sz w:val="28"/>
          <w:szCs w:val="28"/>
          <w:lang w:val="ru-RU"/>
        </w:rPr>
        <w:t xml:space="preserve">вызова </w:t>
      </w:r>
      <w:r w:rsidRPr="00687FE1">
        <w:rPr>
          <w:bCs/>
          <w:i/>
          <w:color w:val="000000"/>
          <w:sz w:val="28"/>
          <w:szCs w:val="28"/>
        </w:rPr>
        <w:lastRenderedPageBreak/>
        <w:t>msgsnd</w:t>
      </w:r>
      <w:r w:rsidRPr="00F5449A">
        <w:rPr>
          <w:color w:val="000000"/>
          <w:sz w:val="28"/>
          <w:szCs w:val="28"/>
          <w:lang w:val="ru-RU"/>
        </w:rPr>
        <w:t xml:space="preserve">и может быть в диапазоне от нуля до меньшего из двух значений </w:t>
      </w:r>
      <w:r w:rsidRPr="00687FE1">
        <w:rPr>
          <w:bCs/>
          <w:i/>
          <w:color w:val="000000"/>
          <w:sz w:val="28"/>
          <w:szCs w:val="28"/>
        </w:rPr>
        <w:t>SOMEVALUE</w:t>
      </w:r>
      <w:r w:rsidRPr="00F5449A">
        <w:rPr>
          <w:color w:val="000000"/>
          <w:sz w:val="28"/>
          <w:szCs w:val="28"/>
          <w:lang w:val="ru-RU"/>
        </w:rPr>
        <w:t>и максимального размера сообщения, определенного в системе.</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Параметр </w:t>
      </w:r>
      <w:r w:rsidRPr="00687FE1">
        <w:rPr>
          <w:i/>
          <w:color w:val="000000"/>
          <w:sz w:val="28"/>
          <w:szCs w:val="28"/>
        </w:rPr>
        <w:t>f</w:t>
      </w:r>
      <w:r w:rsidRPr="00687FE1">
        <w:rPr>
          <w:bCs/>
          <w:i/>
          <w:color w:val="000000"/>
          <w:sz w:val="28"/>
          <w:szCs w:val="28"/>
        </w:rPr>
        <w:t>lsgs</w:t>
      </w:r>
      <w:r w:rsidRPr="00F5449A">
        <w:rPr>
          <w:color w:val="000000"/>
          <w:sz w:val="28"/>
          <w:szCs w:val="28"/>
          <w:lang w:val="ru-RU"/>
        </w:rPr>
        <w:t xml:space="preserve">вызова </w:t>
      </w:r>
      <w:r w:rsidRPr="00687FE1">
        <w:rPr>
          <w:bCs/>
          <w:i/>
          <w:color w:val="000000"/>
          <w:sz w:val="28"/>
          <w:szCs w:val="28"/>
        </w:rPr>
        <w:t>msgsnd</w:t>
      </w:r>
      <w:r w:rsidRPr="00F5449A">
        <w:rPr>
          <w:color w:val="000000"/>
          <w:sz w:val="28"/>
          <w:szCs w:val="28"/>
          <w:lang w:val="ru-RU"/>
        </w:rPr>
        <w:t xml:space="preserve">может нести только один флаг: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NOWAIT</w:t>
      </w:r>
      <w:r w:rsidRPr="00F5449A">
        <w:rPr>
          <w:bCs/>
          <w:color w:val="000000"/>
          <w:sz w:val="28"/>
          <w:szCs w:val="28"/>
          <w:lang w:val="ru-RU"/>
        </w:rPr>
        <w:t xml:space="preserve">. </w:t>
      </w:r>
      <w:r w:rsidRPr="00F5449A">
        <w:rPr>
          <w:color w:val="000000"/>
          <w:sz w:val="28"/>
          <w:szCs w:val="28"/>
          <w:lang w:val="ru-RU"/>
        </w:rPr>
        <w:t xml:space="preserve">При неустановленном параметре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NOWAIT</w:t>
      </w:r>
      <w:r w:rsidRPr="00F5449A">
        <w:rPr>
          <w:color w:val="000000"/>
          <w:sz w:val="28"/>
          <w:szCs w:val="28"/>
          <w:lang w:val="ru-RU"/>
        </w:rPr>
        <w:t>вызывающий процесс приостано</w:t>
      </w:r>
      <w:r w:rsidRPr="00F5449A">
        <w:rPr>
          <w:color w:val="000000"/>
          <w:sz w:val="28"/>
          <w:szCs w:val="28"/>
          <w:lang w:val="ru-RU"/>
        </w:rPr>
        <w:softHyphen/>
        <w:t>вит работу, если для посылки сообщения недостаточно системных ресурсов. На практике это произойдет, если полная длина сообщений в очереди превысит мак</w:t>
      </w:r>
      <w:r w:rsidRPr="00F5449A">
        <w:rPr>
          <w:color w:val="000000"/>
          <w:sz w:val="28"/>
          <w:szCs w:val="28"/>
          <w:lang w:val="ru-RU"/>
        </w:rPr>
        <w:softHyphen/>
        <w:t xml:space="preserve">симум, заданный для очереди или всей системы. Если флаг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NOWAIT</w:t>
      </w:r>
      <w:r w:rsidRPr="00F5449A">
        <w:rPr>
          <w:color w:val="000000"/>
          <w:sz w:val="28"/>
          <w:szCs w:val="28"/>
          <w:lang w:val="ru-RU"/>
        </w:rPr>
        <w:t>установ</w:t>
      </w:r>
      <w:r w:rsidRPr="00F5449A">
        <w:rPr>
          <w:color w:val="000000"/>
          <w:sz w:val="28"/>
          <w:szCs w:val="28"/>
          <w:lang w:val="ru-RU"/>
        </w:rPr>
        <w:softHyphen/>
        <w:t xml:space="preserve">лен, тогда при невозможности послать сообщение возврат из вызова произойдет немедленно. Возвращаемое значение будет равно -1, и переменная </w:t>
      </w:r>
      <w:r w:rsidRPr="00687FE1">
        <w:rPr>
          <w:bCs/>
          <w:i/>
          <w:color w:val="000000"/>
          <w:sz w:val="28"/>
          <w:szCs w:val="28"/>
        </w:rPr>
        <w:t>errno</w:t>
      </w:r>
      <w:r w:rsidRPr="00F5449A">
        <w:rPr>
          <w:color w:val="000000"/>
          <w:sz w:val="28"/>
          <w:szCs w:val="28"/>
          <w:lang w:val="ru-RU"/>
        </w:rPr>
        <w:t xml:space="preserve">будет иметь значение </w:t>
      </w:r>
      <w:r w:rsidRPr="00687FE1">
        <w:rPr>
          <w:bCs/>
          <w:i/>
          <w:color w:val="000000"/>
          <w:sz w:val="28"/>
          <w:szCs w:val="28"/>
        </w:rPr>
        <w:t>EAGAIN</w:t>
      </w:r>
      <w:r w:rsidRPr="00F5449A">
        <w:rPr>
          <w:bCs/>
          <w:color w:val="000000"/>
          <w:sz w:val="28"/>
          <w:szCs w:val="28"/>
          <w:lang w:val="ru-RU"/>
        </w:rPr>
        <w:t xml:space="preserve">, </w:t>
      </w:r>
      <w:r w:rsidRPr="00F5449A">
        <w:rPr>
          <w:color w:val="000000"/>
          <w:sz w:val="28"/>
          <w:szCs w:val="28"/>
          <w:lang w:val="ru-RU"/>
        </w:rPr>
        <w:t>означающее необходимость повторения попытки.</w:t>
      </w: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F5449A">
        <w:rPr>
          <w:color w:val="000000"/>
          <w:sz w:val="28"/>
          <w:szCs w:val="28"/>
          <w:lang w:val="ru-RU"/>
        </w:rPr>
        <w:tab/>
        <w:t xml:space="preserve">Вызов </w:t>
      </w:r>
      <w:r w:rsidRPr="00687FE1">
        <w:rPr>
          <w:bCs/>
          <w:i/>
          <w:color w:val="000000"/>
          <w:sz w:val="28"/>
          <w:szCs w:val="28"/>
        </w:rPr>
        <w:t>msgsend</w:t>
      </w:r>
      <w:r w:rsidRPr="00F5449A">
        <w:rPr>
          <w:color w:val="000000"/>
          <w:sz w:val="28"/>
          <w:szCs w:val="28"/>
          <w:lang w:val="ru-RU"/>
        </w:rPr>
        <w:t>также может завершиться неудачей из-за установленных прав доступа. Например, если ни действующий идентификатор пользователя, ни дей</w:t>
      </w:r>
      <w:r w:rsidRPr="00F5449A">
        <w:rPr>
          <w:color w:val="000000"/>
          <w:sz w:val="28"/>
          <w:szCs w:val="28"/>
          <w:lang w:val="ru-RU"/>
        </w:rPr>
        <w:softHyphen/>
        <w:t xml:space="preserve">ствующий идентификатор группы процесса не связаны с очередью, и установлен код доступа к очереди </w:t>
      </w:r>
      <w:r w:rsidRPr="00F5449A">
        <w:rPr>
          <w:bCs/>
          <w:color w:val="000000"/>
          <w:sz w:val="28"/>
          <w:szCs w:val="28"/>
          <w:lang w:val="ru-RU"/>
        </w:rPr>
        <w:t xml:space="preserve">0660, </w:t>
      </w:r>
      <w:r w:rsidRPr="00F5449A">
        <w:rPr>
          <w:color w:val="000000"/>
          <w:sz w:val="28"/>
          <w:szCs w:val="28"/>
          <w:lang w:val="ru-RU"/>
        </w:rPr>
        <w:t xml:space="preserve">то вызов </w:t>
      </w:r>
      <w:r w:rsidRPr="00687FE1">
        <w:rPr>
          <w:bCs/>
          <w:i/>
          <w:color w:val="000000"/>
          <w:sz w:val="28"/>
          <w:szCs w:val="28"/>
        </w:rPr>
        <w:t>msgsnd</w:t>
      </w:r>
      <w:r w:rsidRPr="00F5449A">
        <w:rPr>
          <w:color w:val="000000"/>
          <w:sz w:val="28"/>
          <w:szCs w:val="28"/>
          <w:lang w:val="ru-RU"/>
        </w:rPr>
        <w:t>для этой очереди завершится неуда</w:t>
      </w:r>
      <w:r w:rsidRPr="00F5449A">
        <w:rPr>
          <w:color w:val="000000"/>
          <w:sz w:val="28"/>
          <w:szCs w:val="28"/>
          <w:lang w:val="ru-RU"/>
        </w:rPr>
        <w:softHyphen/>
        <w:t xml:space="preserve">чей. Переменная </w:t>
      </w:r>
      <w:r w:rsidRPr="00687FE1">
        <w:rPr>
          <w:bCs/>
          <w:i/>
          <w:color w:val="000000"/>
          <w:sz w:val="28"/>
          <w:szCs w:val="28"/>
        </w:rPr>
        <w:t>errno</w:t>
      </w:r>
      <w:r w:rsidRPr="00F5449A">
        <w:rPr>
          <w:color w:val="000000"/>
          <w:sz w:val="28"/>
          <w:szCs w:val="28"/>
          <w:lang w:val="ru-RU"/>
        </w:rPr>
        <w:t xml:space="preserve">получит значение </w:t>
      </w:r>
      <w:r w:rsidRPr="00687FE1">
        <w:rPr>
          <w:bCs/>
          <w:i/>
          <w:color w:val="000000"/>
          <w:sz w:val="28"/>
          <w:szCs w:val="28"/>
        </w:rPr>
        <w:t>EACCES</w:t>
      </w:r>
      <w:r w:rsidRPr="00F5449A">
        <w:rPr>
          <w:bCs/>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F5449A">
        <w:rPr>
          <w:bCs/>
          <w:color w:val="000000"/>
          <w:sz w:val="28"/>
          <w:szCs w:val="28"/>
          <w:lang w:val="ru-RU"/>
        </w:rPr>
        <w:t xml:space="preserve">Для чтения из очереди, заданной идентификатором </w:t>
      </w:r>
      <w:r w:rsidRPr="00687FE1">
        <w:rPr>
          <w:bCs/>
          <w:i/>
          <w:color w:val="000000"/>
          <w:sz w:val="28"/>
          <w:szCs w:val="28"/>
        </w:rPr>
        <w:t>mqid</w:t>
      </w:r>
      <w:r w:rsidRPr="00F5449A">
        <w:rPr>
          <w:bCs/>
          <w:color w:val="000000"/>
          <w:sz w:val="28"/>
          <w:szCs w:val="28"/>
          <w:lang w:val="ru-RU"/>
        </w:rPr>
        <w:t xml:space="preserve">, используется вызов </w:t>
      </w:r>
      <w:r w:rsidRPr="00687FE1">
        <w:rPr>
          <w:bCs/>
          <w:i/>
          <w:color w:val="000000"/>
          <w:sz w:val="28"/>
          <w:szCs w:val="28"/>
        </w:rPr>
        <w:t>msgrcv</w:t>
      </w:r>
      <w:r w:rsidRPr="00F5449A">
        <w:rPr>
          <w:bCs/>
          <w:color w:val="000000"/>
          <w:sz w:val="28"/>
          <w:szCs w:val="28"/>
          <w:lang w:val="ru-RU"/>
        </w:rPr>
        <w:t>. Чтение разрешено, если процесс имеет права доступа к очереди на чтение. Успешное чтение сообщения приводит к удалению его из очереди.</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 xml:space="preserve">На этот раз переменная </w:t>
      </w:r>
      <w:r w:rsidRPr="00687FE1">
        <w:rPr>
          <w:i/>
          <w:color w:val="000000"/>
          <w:sz w:val="28"/>
          <w:szCs w:val="28"/>
        </w:rPr>
        <w:t>message</w:t>
      </w:r>
      <w:r w:rsidRPr="00F5449A">
        <w:rPr>
          <w:color w:val="000000"/>
          <w:sz w:val="28"/>
          <w:szCs w:val="28"/>
          <w:lang w:val="ru-RU"/>
        </w:rPr>
        <w:t>используется для хранения полученного со</w:t>
      </w:r>
      <w:r w:rsidRPr="00F5449A">
        <w:rPr>
          <w:color w:val="000000"/>
          <w:sz w:val="28"/>
          <w:szCs w:val="28"/>
          <w:lang w:val="ru-RU"/>
        </w:rPr>
        <w:softHyphen/>
        <w:t xml:space="preserve">общения, а параметр </w:t>
      </w:r>
      <w:r w:rsidRPr="00687FE1">
        <w:rPr>
          <w:i/>
          <w:color w:val="000000"/>
          <w:sz w:val="28"/>
          <w:szCs w:val="28"/>
        </w:rPr>
        <w:t>size</w:t>
      </w:r>
      <w:r w:rsidRPr="00F5449A">
        <w:rPr>
          <w:color w:val="000000"/>
          <w:sz w:val="28"/>
          <w:szCs w:val="28"/>
          <w:lang w:val="ru-RU"/>
        </w:rPr>
        <w:t xml:space="preserve"> задает максимальную длину сообщений, которые мо</w:t>
      </w:r>
      <w:r w:rsidRPr="00F5449A">
        <w:rPr>
          <w:color w:val="000000"/>
          <w:sz w:val="28"/>
          <w:szCs w:val="28"/>
          <w:lang w:val="ru-RU"/>
        </w:rPr>
        <w:softHyphen/>
        <w:t>гут находиться в этой структуре. Успешный вызов возвращает длину полученно</w:t>
      </w:r>
      <w:r w:rsidRPr="00F5449A">
        <w:rPr>
          <w:color w:val="000000"/>
          <w:sz w:val="28"/>
          <w:szCs w:val="28"/>
          <w:lang w:val="ru-RU"/>
        </w:rPr>
        <w:softHyphen/>
        <w:t>го сообщения.</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Параметр </w:t>
      </w:r>
      <w:r w:rsidRPr="00687FE1">
        <w:rPr>
          <w:i/>
          <w:color w:val="000000"/>
          <w:sz w:val="28"/>
          <w:szCs w:val="28"/>
        </w:rPr>
        <w:t>msg</w:t>
      </w:r>
      <w:r w:rsidRPr="00F5449A">
        <w:rPr>
          <w:i/>
          <w:color w:val="000000"/>
          <w:sz w:val="28"/>
          <w:szCs w:val="28"/>
          <w:lang w:val="ru-RU"/>
        </w:rPr>
        <w:t>_</w:t>
      </w:r>
      <w:r w:rsidRPr="00687FE1">
        <w:rPr>
          <w:i/>
          <w:color w:val="000000"/>
          <w:sz w:val="28"/>
          <w:szCs w:val="28"/>
        </w:rPr>
        <w:t>type</w:t>
      </w:r>
      <w:r w:rsidRPr="00F5449A">
        <w:rPr>
          <w:color w:val="000000"/>
          <w:sz w:val="28"/>
          <w:szCs w:val="28"/>
          <w:lang w:val="ru-RU"/>
        </w:rPr>
        <w:t xml:space="preserve"> определяет тип принимаемого сообщения, он помогает вы</w:t>
      </w:r>
      <w:r w:rsidRPr="00F5449A">
        <w:rPr>
          <w:color w:val="000000"/>
          <w:sz w:val="28"/>
          <w:szCs w:val="28"/>
          <w:lang w:val="ru-RU"/>
        </w:rPr>
        <w:softHyphen/>
        <w:t xml:space="preserve">брать нужное из находящихся в очереди сообщений. Если параметр </w:t>
      </w:r>
      <w:r w:rsidRPr="00687FE1">
        <w:rPr>
          <w:i/>
          <w:color w:val="000000"/>
          <w:sz w:val="28"/>
          <w:szCs w:val="28"/>
        </w:rPr>
        <w:t>msg</w:t>
      </w:r>
      <w:r w:rsidRPr="00F5449A">
        <w:rPr>
          <w:i/>
          <w:color w:val="000000"/>
          <w:sz w:val="28"/>
          <w:szCs w:val="28"/>
          <w:lang w:val="ru-RU"/>
        </w:rPr>
        <w:t>_</w:t>
      </w:r>
      <w:r w:rsidRPr="00687FE1">
        <w:rPr>
          <w:i/>
          <w:color w:val="000000"/>
          <w:sz w:val="28"/>
          <w:szCs w:val="28"/>
        </w:rPr>
        <w:t>type</w:t>
      </w:r>
      <w:r w:rsidRPr="00F5449A">
        <w:rPr>
          <w:color w:val="000000"/>
          <w:sz w:val="28"/>
          <w:szCs w:val="28"/>
          <w:lang w:val="ru-RU"/>
        </w:rPr>
        <w:t xml:space="preserve"> равен нулю, из очереди считывается первое сообщение, то есть то, которое было послано первым. При ненулевом положительном значении параметра </w:t>
      </w:r>
      <w:r w:rsidRPr="00687FE1">
        <w:rPr>
          <w:i/>
          <w:color w:val="000000"/>
          <w:sz w:val="28"/>
          <w:szCs w:val="28"/>
        </w:rPr>
        <w:t>msg</w:t>
      </w:r>
      <w:r w:rsidRPr="00F5449A">
        <w:rPr>
          <w:i/>
          <w:color w:val="000000"/>
          <w:sz w:val="28"/>
          <w:szCs w:val="28"/>
          <w:lang w:val="ru-RU"/>
        </w:rPr>
        <w:t>_</w:t>
      </w:r>
      <w:r w:rsidRPr="00687FE1">
        <w:rPr>
          <w:i/>
          <w:color w:val="000000"/>
          <w:sz w:val="28"/>
          <w:szCs w:val="28"/>
        </w:rPr>
        <w:t>type</w:t>
      </w:r>
      <w:r w:rsidRPr="00F5449A">
        <w:rPr>
          <w:color w:val="000000"/>
          <w:sz w:val="28"/>
          <w:szCs w:val="28"/>
          <w:lang w:val="ru-RU"/>
        </w:rPr>
        <w:t xml:space="preserve"> считывает</w:t>
      </w:r>
      <w:r w:rsidRPr="00F5449A">
        <w:rPr>
          <w:color w:val="000000"/>
          <w:sz w:val="28"/>
          <w:szCs w:val="28"/>
          <w:lang w:val="ru-RU"/>
        </w:rPr>
        <w:softHyphen/>
        <w:t>ся первое сообщение из очереди с заданным типом сообщения. Например, если оче</w:t>
      </w:r>
      <w:r w:rsidRPr="00F5449A">
        <w:rPr>
          <w:color w:val="000000"/>
          <w:sz w:val="28"/>
          <w:szCs w:val="28"/>
          <w:lang w:val="ru-RU"/>
        </w:rPr>
        <w:softHyphen/>
        <w:t xml:space="preserve">редь содержит сообщения со значениями </w:t>
      </w:r>
      <w:r w:rsidRPr="00687FE1">
        <w:rPr>
          <w:i/>
          <w:color w:val="000000"/>
          <w:sz w:val="28"/>
          <w:szCs w:val="28"/>
        </w:rPr>
        <w:t>mtype</w:t>
      </w:r>
      <w:r w:rsidRPr="00F5449A">
        <w:rPr>
          <w:color w:val="000000"/>
          <w:sz w:val="28"/>
          <w:szCs w:val="28"/>
          <w:lang w:val="ru-RU"/>
        </w:rPr>
        <w:t xml:space="preserve"> 999, 5 и 1, а параметр </w:t>
      </w:r>
      <w:r w:rsidRPr="00687FE1">
        <w:rPr>
          <w:i/>
          <w:color w:val="000000"/>
          <w:sz w:val="28"/>
          <w:szCs w:val="28"/>
        </w:rPr>
        <w:t>msg</w:t>
      </w:r>
      <w:r w:rsidRPr="00F5449A">
        <w:rPr>
          <w:i/>
          <w:color w:val="000000"/>
          <w:sz w:val="28"/>
          <w:szCs w:val="28"/>
          <w:lang w:val="ru-RU"/>
        </w:rPr>
        <w:t>_</w:t>
      </w:r>
      <w:r w:rsidRPr="00687FE1">
        <w:rPr>
          <w:i/>
          <w:color w:val="000000"/>
          <w:sz w:val="28"/>
          <w:szCs w:val="28"/>
        </w:rPr>
        <w:t>type</w:t>
      </w:r>
      <w:r w:rsidRPr="00F5449A">
        <w:rPr>
          <w:color w:val="000000"/>
          <w:sz w:val="28"/>
          <w:szCs w:val="28"/>
          <w:lang w:val="ru-RU"/>
        </w:rPr>
        <w:t xml:space="preserve"> в вызове </w:t>
      </w:r>
      <w:r w:rsidRPr="00687FE1">
        <w:rPr>
          <w:i/>
          <w:color w:val="000000"/>
          <w:sz w:val="28"/>
          <w:szCs w:val="28"/>
        </w:rPr>
        <w:t>msgrcv</w:t>
      </w:r>
      <w:r w:rsidRPr="00F5449A">
        <w:rPr>
          <w:color w:val="000000"/>
          <w:sz w:val="28"/>
          <w:szCs w:val="28"/>
          <w:lang w:val="ru-RU"/>
        </w:rPr>
        <w:t xml:space="preserve"> имеет значение 5, то считывается сообщение типа 5. И, наконец, если параметр </w:t>
      </w:r>
      <w:r w:rsidRPr="00687FE1">
        <w:rPr>
          <w:i/>
          <w:color w:val="000000"/>
          <w:sz w:val="28"/>
          <w:szCs w:val="28"/>
        </w:rPr>
        <w:t>msg</w:t>
      </w:r>
      <w:r w:rsidRPr="00F5449A">
        <w:rPr>
          <w:i/>
          <w:color w:val="000000"/>
          <w:sz w:val="28"/>
          <w:szCs w:val="28"/>
          <w:lang w:val="ru-RU"/>
        </w:rPr>
        <w:t>_</w:t>
      </w:r>
      <w:r w:rsidRPr="00687FE1">
        <w:rPr>
          <w:i/>
          <w:color w:val="000000"/>
          <w:sz w:val="28"/>
          <w:szCs w:val="28"/>
        </w:rPr>
        <w:t>type</w:t>
      </w:r>
      <w:r w:rsidRPr="00F5449A">
        <w:rPr>
          <w:color w:val="000000"/>
          <w:sz w:val="28"/>
          <w:szCs w:val="28"/>
          <w:lang w:val="ru-RU"/>
        </w:rPr>
        <w:t xml:space="preserve"> имеет ненулевое отрицательное значение, то считывается первое сообщение с наименьшим значением </w:t>
      </w:r>
      <w:r w:rsidRPr="00687FE1">
        <w:rPr>
          <w:i/>
          <w:color w:val="000000"/>
          <w:sz w:val="28"/>
          <w:szCs w:val="28"/>
        </w:rPr>
        <w:t>mtype</w:t>
      </w:r>
      <w:r w:rsidRPr="00F5449A">
        <w:rPr>
          <w:color w:val="000000"/>
          <w:sz w:val="28"/>
          <w:szCs w:val="28"/>
          <w:lang w:val="ru-RU"/>
        </w:rPr>
        <w:t>, которое меньше или равно мо</w:t>
      </w:r>
      <w:r w:rsidRPr="00F5449A">
        <w:rPr>
          <w:color w:val="000000"/>
          <w:sz w:val="28"/>
          <w:szCs w:val="28"/>
          <w:lang w:val="ru-RU"/>
        </w:rPr>
        <w:softHyphen/>
        <w:t xml:space="preserve">дулю параметра </w:t>
      </w:r>
      <w:r w:rsidRPr="00687FE1">
        <w:rPr>
          <w:i/>
          <w:color w:val="000000"/>
          <w:sz w:val="28"/>
          <w:szCs w:val="28"/>
        </w:rPr>
        <w:t>msg</w:t>
      </w:r>
      <w:r w:rsidRPr="00F5449A">
        <w:rPr>
          <w:i/>
          <w:color w:val="000000"/>
          <w:sz w:val="28"/>
          <w:szCs w:val="28"/>
          <w:lang w:val="ru-RU"/>
        </w:rPr>
        <w:t>_</w:t>
      </w:r>
      <w:r w:rsidRPr="00687FE1">
        <w:rPr>
          <w:i/>
          <w:color w:val="000000"/>
          <w:sz w:val="28"/>
          <w:szCs w:val="28"/>
        </w:rPr>
        <w:t>type</w:t>
      </w:r>
      <w:r w:rsidRPr="00F5449A">
        <w:rPr>
          <w:color w:val="000000"/>
          <w:sz w:val="28"/>
          <w:szCs w:val="28"/>
          <w:lang w:val="ru-RU"/>
        </w:rPr>
        <w:t xml:space="preserve">. Этот алгоритм кажется сложным, но выражает простое правило: если </w:t>
      </w:r>
      <w:r w:rsidRPr="00F5449A">
        <w:rPr>
          <w:color w:val="000000"/>
          <w:sz w:val="28"/>
          <w:szCs w:val="28"/>
          <w:lang w:val="ru-RU"/>
        </w:rPr>
        <w:lastRenderedPageBreak/>
        <w:t xml:space="preserve">вернуться к нашему предыдущему примеру с тремя сообщениями со значениями </w:t>
      </w:r>
      <w:r w:rsidRPr="00687FE1">
        <w:rPr>
          <w:i/>
          <w:color w:val="000000"/>
          <w:sz w:val="28"/>
          <w:szCs w:val="28"/>
        </w:rPr>
        <w:t>mtype</w:t>
      </w:r>
      <w:r w:rsidRPr="00F5449A">
        <w:rPr>
          <w:color w:val="000000"/>
          <w:sz w:val="28"/>
          <w:szCs w:val="28"/>
          <w:lang w:val="ru-RU"/>
        </w:rPr>
        <w:t xml:space="preserve"> 999, 5 и 1, то при значении параметра </w:t>
      </w:r>
      <w:r w:rsidRPr="00687FE1">
        <w:rPr>
          <w:i/>
          <w:color w:val="000000"/>
          <w:sz w:val="28"/>
          <w:szCs w:val="28"/>
        </w:rPr>
        <w:t>msg</w:t>
      </w:r>
      <w:r w:rsidRPr="00F5449A">
        <w:rPr>
          <w:i/>
          <w:color w:val="000000"/>
          <w:sz w:val="28"/>
          <w:szCs w:val="28"/>
          <w:lang w:val="ru-RU"/>
        </w:rPr>
        <w:t>_</w:t>
      </w:r>
      <w:r w:rsidRPr="00687FE1">
        <w:rPr>
          <w:i/>
          <w:color w:val="000000"/>
          <w:sz w:val="28"/>
          <w:szCs w:val="28"/>
        </w:rPr>
        <w:t>type</w:t>
      </w:r>
      <w:r w:rsidRPr="00F5449A">
        <w:rPr>
          <w:color w:val="000000"/>
          <w:sz w:val="28"/>
          <w:szCs w:val="28"/>
          <w:lang w:val="ru-RU"/>
        </w:rPr>
        <w:t xml:space="preserve"> в вызове </w:t>
      </w:r>
      <w:r w:rsidRPr="00687FE1">
        <w:rPr>
          <w:i/>
          <w:color w:val="000000"/>
          <w:sz w:val="28"/>
          <w:szCs w:val="28"/>
        </w:rPr>
        <w:t>msgrcv</w:t>
      </w:r>
      <w:r w:rsidRPr="00F5449A">
        <w:rPr>
          <w:color w:val="000000"/>
          <w:sz w:val="28"/>
          <w:szCs w:val="28"/>
          <w:lang w:val="ru-RU"/>
        </w:rPr>
        <w:t xml:space="preserve"> равном -999 и троекратном вызове сообщения будут получены в порядке 1, 5, 999.</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Последний параметр </w:t>
      </w:r>
      <w:r w:rsidRPr="00687FE1">
        <w:rPr>
          <w:i/>
          <w:color w:val="000000"/>
          <w:sz w:val="28"/>
          <w:szCs w:val="28"/>
        </w:rPr>
        <w:t>flags</w:t>
      </w:r>
      <w:r w:rsidRPr="00F5449A">
        <w:rPr>
          <w:color w:val="000000"/>
          <w:sz w:val="28"/>
          <w:szCs w:val="28"/>
          <w:lang w:val="ru-RU"/>
        </w:rPr>
        <w:t xml:space="preserve"> содержит управляющую информацию. В этом пара</w:t>
      </w:r>
      <w:r w:rsidRPr="00F5449A">
        <w:rPr>
          <w:color w:val="000000"/>
          <w:sz w:val="28"/>
          <w:szCs w:val="28"/>
          <w:lang w:val="ru-RU"/>
        </w:rPr>
        <w:softHyphen/>
        <w:t xml:space="preserve">метре могут быть независимо установлены два флага - </w:t>
      </w:r>
      <w:r w:rsidRPr="00687FE1">
        <w:rPr>
          <w:bCs/>
          <w:i/>
          <w:color w:val="000000"/>
          <w:sz w:val="28"/>
          <w:szCs w:val="28"/>
        </w:rPr>
        <w:t>IPS</w:t>
      </w:r>
      <w:r w:rsidRPr="00F5449A">
        <w:rPr>
          <w:bCs/>
          <w:i/>
          <w:color w:val="000000"/>
          <w:sz w:val="28"/>
          <w:szCs w:val="28"/>
          <w:lang w:val="ru-RU"/>
        </w:rPr>
        <w:t>_</w:t>
      </w:r>
      <w:r w:rsidRPr="00687FE1">
        <w:rPr>
          <w:bCs/>
          <w:i/>
          <w:color w:val="000000"/>
          <w:sz w:val="28"/>
          <w:szCs w:val="28"/>
        </w:rPr>
        <w:t>NOWAIT</w:t>
      </w:r>
      <w:r w:rsidRPr="00F5449A">
        <w:rPr>
          <w:color w:val="000000"/>
          <w:sz w:val="28"/>
          <w:szCs w:val="28"/>
          <w:lang w:val="ru-RU"/>
        </w:rPr>
        <w:t xml:space="preserve">и </w:t>
      </w:r>
      <w:r w:rsidRPr="00687FE1">
        <w:rPr>
          <w:bCs/>
          <w:i/>
          <w:color w:val="000000"/>
          <w:sz w:val="28"/>
          <w:szCs w:val="28"/>
        </w:rPr>
        <w:t>MSG</w:t>
      </w:r>
      <w:r w:rsidRPr="00F5449A">
        <w:rPr>
          <w:bCs/>
          <w:color w:val="000000"/>
          <w:sz w:val="28"/>
          <w:szCs w:val="28"/>
          <w:lang w:val="ru-RU"/>
        </w:rPr>
        <w:t>_</w:t>
      </w:r>
      <w:r w:rsidRPr="00687FE1">
        <w:rPr>
          <w:bCs/>
          <w:i/>
          <w:color w:val="000000"/>
          <w:sz w:val="28"/>
          <w:szCs w:val="28"/>
        </w:rPr>
        <w:t>NOERROR</w:t>
      </w:r>
      <w:r w:rsidRPr="00F5449A">
        <w:rPr>
          <w:bCs/>
          <w:color w:val="000000"/>
          <w:sz w:val="28"/>
          <w:szCs w:val="28"/>
          <w:lang w:val="ru-RU"/>
        </w:rPr>
        <w:t xml:space="preserve">. </w:t>
      </w:r>
      <w:r w:rsidRPr="00F5449A">
        <w:rPr>
          <w:color w:val="000000"/>
          <w:sz w:val="28"/>
          <w:szCs w:val="28"/>
          <w:lang w:val="ru-RU"/>
        </w:rPr>
        <w:t xml:space="preserve">Флаг </w:t>
      </w:r>
      <w:r w:rsidRPr="00687FE1">
        <w:rPr>
          <w:bCs/>
          <w:i/>
          <w:color w:val="000000"/>
          <w:sz w:val="28"/>
          <w:szCs w:val="28"/>
        </w:rPr>
        <w:t>IPC</w:t>
      </w:r>
      <w:r w:rsidRPr="00F5449A">
        <w:rPr>
          <w:bCs/>
          <w:color w:val="000000"/>
          <w:sz w:val="28"/>
          <w:szCs w:val="28"/>
          <w:lang w:val="ru-RU"/>
        </w:rPr>
        <w:t>_</w:t>
      </w:r>
      <w:r w:rsidRPr="00687FE1">
        <w:rPr>
          <w:bCs/>
          <w:i/>
          <w:color w:val="000000"/>
          <w:sz w:val="28"/>
          <w:szCs w:val="28"/>
        </w:rPr>
        <w:t>NOWAIT</w:t>
      </w:r>
      <w:r w:rsidRPr="00F5449A">
        <w:rPr>
          <w:color w:val="000000"/>
          <w:sz w:val="28"/>
          <w:szCs w:val="28"/>
          <w:lang w:val="ru-RU"/>
        </w:rPr>
        <w:t>имеет обычный смысл - если он не задан, то процесс будет при</w:t>
      </w:r>
      <w:r w:rsidRPr="00F5449A">
        <w:rPr>
          <w:color w:val="000000"/>
          <w:sz w:val="28"/>
          <w:szCs w:val="28"/>
          <w:lang w:val="ru-RU"/>
        </w:rPr>
        <w:softHyphen/>
        <w:t>остановлен при отсутствии в очереди подходящих сообщений, и возврат из вызо</w:t>
      </w:r>
      <w:r w:rsidRPr="00F5449A">
        <w:rPr>
          <w:color w:val="000000"/>
          <w:sz w:val="28"/>
          <w:szCs w:val="28"/>
          <w:lang w:val="ru-RU"/>
        </w:rPr>
        <w:softHyphen/>
        <w:t>ва произойдет после поступления сообщения соответствующего типа. Если же этот флаг установлен, то возврат из вызова при любых обстоятельствах произой</w:t>
      </w:r>
      <w:r w:rsidRPr="00F5449A">
        <w:rPr>
          <w:color w:val="000000"/>
          <w:sz w:val="28"/>
          <w:szCs w:val="28"/>
          <w:lang w:val="ru-RU"/>
        </w:rPr>
        <w:softHyphen/>
        <w:t>дет немедленно.</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При установленном флаге </w:t>
      </w:r>
      <w:r w:rsidRPr="00687FE1">
        <w:rPr>
          <w:bCs/>
          <w:i/>
          <w:color w:val="000000"/>
          <w:sz w:val="28"/>
          <w:szCs w:val="28"/>
        </w:rPr>
        <w:t>MSG</w:t>
      </w:r>
      <w:r w:rsidRPr="00F5449A">
        <w:rPr>
          <w:bCs/>
          <w:color w:val="000000"/>
          <w:sz w:val="28"/>
          <w:szCs w:val="28"/>
          <w:lang w:val="ru-RU"/>
        </w:rPr>
        <w:t>_</w:t>
      </w:r>
      <w:r w:rsidRPr="00687FE1">
        <w:rPr>
          <w:bCs/>
          <w:i/>
          <w:color w:val="000000"/>
          <w:sz w:val="28"/>
          <w:szCs w:val="28"/>
        </w:rPr>
        <w:t>NOERROR</w:t>
      </w:r>
      <w:r w:rsidRPr="00F5449A">
        <w:rPr>
          <w:color w:val="000000"/>
          <w:sz w:val="28"/>
          <w:szCs w:val="28"/>
          <w:lang w:val="ru-RU"/>
        </w:rPr>
        <w:t xml:space="preserve">сообщение будет усечено, если его длина больше, чем </w:t>
      </w:r>
      <w:r w:rsidRPr="00687FE1">
        <w:rPr>
          <w:i/>
          <w:color w:val="000000"/>
          <w:sz w:val="28"/>
          <w:szCs w:val="28"/>
        </w:rPr>
        <w:t>size</w:t>
      </w:r>
      <w:r w:rsidRPr="00F5449A">
        <w:rPr>
          <w:color w:val="000000"/>
          <w:sz w:val="28"/>
          <w:szCs w:val="28"/>
          <w:lang w:val="ru-RU"/>
        </w:rPr>
        <w:t xml:space="preserve"> байт, без этого флага попытка чтения длинного сообще</w:t>
      </w:r>
      <w:r w:rsidRPr="00F5449A">
        <w:rPr>
          <w:color w:val="000000"/>
          <w:sz w:val="28"/>
          <w:szCs w:val="28"/>
          <w:lang w:val="ru-RU"/>
        </w:rPr>
        <w:softHyphen/>
        <w:t xml:space="preserve">ния приводит к неудаче вызова </w:t>
      </w:r>
      <w:r w:rsidRPr="00687FE1">
        <w:rPr>
          <w:i/>
          <w:color w:val="000000"/>
          <w:sz w:val="28"/>
          <w:szCs w:val="28"/>
        </w:rPr>
        <w:t>msgrcv</w:t>
      </w:r>
      <w:r w:rsidRPr="00F5449A">
        <w:rPr>
          <w:color w:val="000000"/>
          <w:sz w:val="28"/>
          <w:szCs w:val="28"/>
          <w:lang w:val="ru-RU"/>
        </w:rPr>
        <w:t>. К сожалению, узнать о том, что усечение имело место, невозможно.</w:t>
      </w:r>
    </w:p>
    <w:p w:rsidR="00526ACB" w:rsidRPr="00F5449A" w:rsidRDefault="00526ACB" w:rsidP="00526ACB">
      <w:pPr>
        <w:overflowPunct w:val="0"/>
        <w:autoSpaceDE w:val="0"/>
        <w:autoSpaceDN w:val="0"/>
        <w:adjustRightInd w:val="0"/>
        <w:jc w:val="both"/>
        <w:textAlignment w:val="baseline"/>
        <w:rPr>
          <w:b/>
          <w:color w:val="000000"/>
          <w:sz w:val="28"/>
          <w:szCs w:val="28"/>
          <w:lang w:val="ru-RU"/>
        </w:rPr>
      </w:pPr>
      <w:r w:rsidRPr="00F5449A">
        <w:rPr>
          <w:b/>
          <w:color w:val="000000"/>
          <w:sz w:val="28"/>
          <w:szCs w:val="28"/>
          <w:lang w:val="ru-RU"/>
        </w:rPr>
        <w:tab/>
        <w:t>Пример передачи сообщений: очередь с приоритетами</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В этом разделе разработаем простое приложение для передачи сообщений. Его целью является реализация очереди, в которой для каждого элемента может быть задан приоритет. Серверный процесс будет выбирать элементы из очереди и об</w:t>
      </w:r>
      <w:r w:rsidRPr="00F5449A">
        <w:rPr>
          <w:color w:val="000000"/>
          <w:sz w:val="28"/>
          <w:szCs w:val="28"/>
          <w:lang w:val="ru-RU"/>
        </w:rPr>
        <w:softHyphen/>
        <w:t>рабатывать их каким-либо образом. Например, элементы очереди могут быть име</w:t>
      </w:r>
      <w:r w:rsidRPr="00F5449A">
        <w:rPr>
          <w:color w:val="000000"/>
          <w:sz w:val="28"/>
          <w:szCs w:val="28"/>
          <w:lang w:val="ru-RU"/>
        </w:rPr>
        <w:softHyphen/>
        <w:t xml:space="preserve">нами файлов, а серверный процесс может копировать их на принтер. Этот пример аналогичен примеру использования </w:t>
      </w:r>
      <w:r w:rsidRPr="00687FE1">
        <w:rPr>
          <w:color w:val="000000"/>
          <w:sz w:val="28"/>
          <w:szCs w:val="28"/>
        </w:rPr>
        <w:t>FIFO</w:t>
      </w:r>
      <w:r w:rsidRPr="00F5449A">
        <w:rPr>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Отправной точкой будет следующий заголовочный файл </w:t>
      </w:r>
      <w:r w:rsidRPr="00687FE1">
        <w:rPr>
          <w:i/>
          <w:color w:val="000000"/>
          <w:sz w:val="28"/>
          <w:szCs w:val="28"/>
        </w:rPr>
        <w:t>q</w:t>
      </w:r>
      <w:r w:rsidRPr="00F5449A">
        <w:rPr>
          <w:i/>
          <w:color w:val="000000"/>
          <w:sz w:val="28"/>
          <w:szCs w:val="28"/>
          <w:lang w:val="ru-RU"/>
        </w:rPr>
        <w:t>.</w:t>
      </w:r>
      <w:r w:rsidRPr="00687FE1">
        <w:rPr>
          <w:i/>
          <w:color w:val="000000"/>
          <w:sz w:val="28"/>
          <w:szCs w:val="28"/>
        </w:rPr>
        <w:t>h</w:t>
      </w:r>
      <w:r w:rsidRPr="00F5449A">
        <w:rPr>
          <w:color w:val="000000"/>
          <w:sz w:val="28"/>
          <w:szCs w:val="28"/>
          <w:lang w:val="ru-RU"/>
        </w:rPr>
        <w:t>:</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 xml:space="preserve">/* </w:t>
      </w:r>
      <w:r w:rsidRPr="00687FE1">
        <w:rPr>
          <w:i/>
          <w:color w:val="000000"/>
          <w:sz w:val="28"/>
          <w:szCs w:val="28"/>
        </w:rPr>
        <w:t>q</w:t>
      </w:r>
      <w:r w:rsidRPr="00F5449A">
        <w:rPr>
          <w:i/>
          <w:color w:val="000000"/>
          <w:sz w:val="28"/>
          <w:szCs w:val="28"/>
          <w:lang w:val="ru-RU"/>
        </w:rPr>
        <w:t>.</w:t>
      </w:r>
      <w:r w:rsidRPr="00687FE1">
        <w:rPr>
          <w:i/>
          <w:color w:val="000000"/>
          <w:sz w:val="28"/>
          <w:szCs w:val="28"/>
        </w:rPr>
        <w:t>h</w:t>
      </w:r>
      <w:r w:rsidRPr="00F5449A">
        <w:rPr>
          <w:i/>
          <w:color w:val="000000"/>
          <w:sz w:val="28"/>
          <w:szCs w:val="28"/>
          <w:lang w:val="ru-RU"/>
        </w:rPr>
        <w:t xml:space="preserve"> – заголовок для примера очереди сообщений */</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#include &lt;sys/types.h&gt;</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#include &lt;sys/ipc.h&gt;</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#include &lt;sys/msg.h&gt;</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#include &lt;string.h&gt;</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#include &lt;errno.h&gt;</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 xml:space="preserve">#define QKEY     </w:t>
      </w:r>
      <w:r w:rsidRPr="00687FE1">
        <w:rPr>
          <w:i/>
          <w:color w:val="000000"/>
          <w:sz w:val="28"/>
          <w:szCs w:val="28"/>
        </w:rPr>
        <w:tab/>
        <w:t>(key_t) 0105  /* Ключочереди */</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lastRenderedPageBreak/>
        <w:t>#</w:t>
      </w:r>
      <w:r w:rsidRPr="00687FE1">
        <w:rPr>
          <w:i/>
          <w:color w:val="000000"/>
          <w:sz w:val="28"/>
          <w:szCs w:val="28"/>
        </w:rPr>
        <w:t>defineQPERM</w:t>
      </w:r>
      <w:r w:rsidRPr="00F5449A">
        <w:rPr>
          <w:i/>
          <w:color w:val="000000"/>
          <w:sz w:val="28"/>
          <w:szCs w:val="28"/>
          <w:lang w:val="ru-RU"/>
        </w:rPr>
        <w:tab/>
        <w:t xml:space="preserve">0660          </w:t>
      </w:r>
      <w:r w:rsidRPr="00F5449A">
        <w:rPr>
          <w:i/>
          <w:color w:val="000000"/>
          <w:sz w:val="28"/>
          <w:szCs w:val="28"/>
          <w:lang w:val="ru-RU"/>
        </w:rPr>
        <w:tab/>
        <w:t xml:space="preserve">  /* Права доступа */</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w:t>
      </w:r>
      <w:r w:rsidRPr="00687FE1">
        <w:rPr>
          <w:i/>
          <w:color w:val="000000"/>
          <w:sz w:val="28"/>
          <w:szCs w:val="28"/>
        </w:rPr>
        <w:t>defineMAXOBN</w:t>
      </w:r>
      <w:r w:rsidRPr="00F5449A">
        <w:rPr>
          <w:i/>
          <w:color w:val="000000"/>
          <w:sz w:val="28"/>
          <w:szCs w:val="28"/>
          <w:lang w:val="ru-RU"/>
        </w:rPr>
        <w:tab/>
        <w:t xml:space="preserve">    50 </w:t>
      </w:r>
      <w:r w:rsidRPr="00F5449A">
        <w:rPr>
          <w:i/>
          <w:color w:val="000000"/>
          <w:sz w:val="28"/>
          <w:szCs w:val="28"/>
          <w:lang w:val="ru-RU"/>
        </w:rPr>
        <w:tab/>
      </w:r>
      <w:r w:rsidRPr="00F5449A">
        <w:rPr>
          <w:i/>
          <w:color w:val="000000"/>
          <w:sz w:val="28"/>
          <w:szCs w:val="28"/>
          <w:lang w:val="ru-RU"/>
        </w:rPr>
        <w:tab/>
        <w:t xml:space="preserve">  /* Макс. длина имени объекта */</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#define MAXPRIOR  10               /* Максимальныйприоритет */</w:t>
      </w:r>
    </w:p>
    <w:p w:rsidR="00526ACB" w:rsidRPr="00687FE1" w:rsidRDefault="00526ACB" w:rsidP="00526ACB">
      <w:pPr>
        <w:overflowPunct w:val="0"/>
        <w:autoSpaceDE w:val="0"/>
        <w:autoSpaceDN w:val="0"/>
        <w:adjustRightInd w:val="0"/>
        <w:jc w:val="both"/>
        <w:textAlignment w:val="baseline"/>
        <w:rPr>
          <w:i/>
          <w:color w:val="000000"/>
          <w:sz w:val="28"/>
          <w:szCs w:val="28"/>
        </w:rPr>
      </w:pP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struct q_entry</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ab/>
      </w:r>
      <w:r w:rsidRPr="00687FE1">
        <w:rPr>
          <w:i/>
          <w:color w:val="000000"/>
          <w:sz w:val="28"/>
          <w:szCs w:val="28"/>
        </w:rPr>
        <w:t>long</w:t>
      </w:r>
      <w:r w:rsidRPr="00F5449A">
        <w:rPr>
          <w:i/>
          <w:color w:val="000000"/>
          <w:sz w:val="28"/>
          <w:szCs w:val="28"/>
          <w:lang w:val="ru-RU"/>
        </w:rPr>
        <w:t xml:space="preserve"> </w:t>
      </w:r>
      <w:r w:rsidRPr="00687FE1">
        <w:rPr>
          <w:i/>
          <w:color w:val="000000"/>
          <w:sz w:val="28"/>
          <w:szCs w:val="28"/>
        </w:rPr>
        <w:t>mtype</w:t>
      </w:r>
      <w:r w:rsidRPr="00F5449A">
        <w:rPr>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ab/>
      </w:r>
      <w:r w:rsidRPr="00687FE1">
        <w:rPr>
          <w:i/>
          <w:color w:val="000000"/>
          <w:sz w:val="28"/>
          <w:szCs w:val="28"/>
        </w:rPr>
        <w:t>charmtext</w:t>
      </w:r>
      <w:r w:rsidRPr="00F5449A">
        <w:rPr>
          <w:i/>
          <w:color w:val="000000"/>
          <w:sz w:val="28"/>
          <w:szCs w:val="28"/>
          <w:lang w:val="ru-RU"/>
        </w:rPr>
        <w:t xml:space="preserve"> [</w:t>
      </w:r>
      <w:r w:rsidRPr="00687FE1">
        <w:rPr>
          <w:i/>
          <w:color w:val="000000"/>
          <w:sz w:val="28"/>
          <w:szCs w:val="28"/>
        </w:rPr>
        <w:t>MAXOBN</w:t>
      </w:r>
      <w:r w:rsidRPr="00F5449A">
        <w:rPr>
          <w:i/>
          <w:color w:val="000000"/>
          <w:sz w:val="28"/>
          <w:szCs w:val="28"/>
          <w:lang w:val="ru-RU"/>
        </w:rPr>
        <w:t>+1];</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Первая часть этого файла содержит необходимые включаемые файлы. Определение </w:t>
      </w:r>
      <w:r w:rsidRPr="00687FE1">
        <w:rPr>
          <w:color w:val="000000"/>
          <w:sz w:val="28"/>
          <w:szCs w:val="28"/>
        </w:rPr>
        <w:t>QKEY</w:t>
      </w:r>
      <w:r w:rsidRPr="00F5449A">
        <w:rPr>
          <w:color w:val="000000"/>
          <w:sz w:val="28"/>
          <w:szCs w:val="28"/>
          <w:lang w:val="ru-RU"/>
        </w:rPr>
        <w:t xml:space="preserve"> задает значение ключа, которое будет обозначать очередь сообщений в системе. Определение </w:t>
      </w:r>
      <w:r w:rsidRPr="00687FE1">
        <w:rPr>
          <w:color w:val="000000"/>
          <w:sz w:val="28"/>
          <w:szCs w:val="28"/>
        </w:rPr>
        <w:t>QPERM</w:t>
      </w:r>
      <w:r w:rsidRPr="00F5449A">
        <w:rPr>
          <w:color w:val="000000"/>
          <w:sz w:val="28"/>
          <w:szCs w:val="28"/>
          <w:lang w:val="ru-RU"/>
        </w:rPr>
        <w:t xml:space="preserve"> устанавливает связанные с очередью права доступа. Так как код доступа равен 0660, то владелец очереди и члены его группы смогут выполнять чтение и запись. Как увидим позже, определения </w:t>
      </w:r>
      <w:r w:rsidRPr="00687FE1">
        <w:rPr>
          <w:color w:val="000000"/>
          <w:sz w:val="28"/>
          <w:szCs w:val="28"/>
        </w:rPr>
        <w:t>MAXOBN</w:t>
      </w:r>
      <w:r w:rsidRPr="00F5449A">
        <w:rPr>
          <w:color w:val="000000"/>
          <w:sz w:val="28"/>
          <w:szCs w:val="28"/>
          <w:lang w:val="ru-RU"/>
        </w:rPr>
        <w:t xml:space="preserve"> и </w:t>
      </w:r>
      <w:r w:rsidRPr="00687FE1">
        <w:rPr>
          <w:color w:val="000000"/>
          <w:sz w:val="28"/>
          <w:szCs w:val="28"/>
        </w:rPr>
        <w:t>MAXPRIOR</w:t>
      </w:r>
      <w:r w:rsidRPr="00F5449A">
        <w:rPr>
          <w:color w:val="000000"/>
          <w:sz w:val="28"/>
          <w:szCs w:val="28"/>
          <w:lang w:val="ru-RU"/>
        </w:rPr>
        <w:t xml:space="preserve"> будут налагать ограничения на сообщения, помещаемые в очередь. Последняя часть этого включаемого файла содержит определение структуры </w:t>
      </w:r>
      <w:r w:rsidRPr="00687FE1">
        <w:rPr>
          <w:color w:val="000000"/>
          <w:sz w:val="28"/>
          <w:szCs w:val="28"/>
        </w:rPr>
        <w:t>q</w:t>
      </w:r>
      <w:r w:rsidRPr="00F5449A">
        <w:rPr>
          <w:color w:val="000000"/>
          <w:sz w:val="28"/>
          <w:szCs w:val="28"/>
          <w:lang w:val="ru-RU"/>
        </w:rPr>
        <w:t>_</w:t>
      </w:r>
      <w:r w:rsidRPr="00687FE1">
        <w:rPr>
          <w:color w:val="000000"/>
          <w:sz w:val="28"/>
          <w:szCs w:val="28"/>
        </w:rPr>
        <w:t>entry</w:t>
      </w:r>
      <w:r w:rsidRPr="00F5449A">
        <w:rPr>
          <w:color w:val="000000"/>
          <w:sz w:val="28"/>
          <w:szCs w:val="28"/>
          <w:lang w:val="ru-RU"/>
        </w:rPr>
        <w:t>. Структуры этого типа будут использоваться в качестве сообщений, передаваемых и принимаемых следующими процедурами.</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 xml:space="preserve">Первая рассматриваемая процедура называется </w:t>
      </w:r>
      <w:r w:rsidRPr="00687FE1">
        <w:rPr>
          <w:i/>
          <w:color w:val="000000"/>
          <w:sz w:val="28"/>
          <w:szCs w:val="28"/>
        </w:rPr>
        <w:t>enter</w:t>
      </w:r>
      <w:r w:rsidRPr="00F5449A">
        <w:rPr>
          <w:color w:val="000000"/>
          <w:sz w:val="28"/>
          <w:szCs w:val="28"/>
          <w:lang w:val="ru-RU"/>
        </w:rPr>
        <w:t>, она помещает в очередь имя объекта, заканчивающееся нулевым символом, и имеет следующую форму:</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 xml:space="preserve">/* Процедура </w:t>
      </w:r>
      <w:r w:rsidRPr="00687FE1">
        <w:rPr>
          <w:i/>
          <w:color w:val="000000"/>
          <w:sz w:val="28"/>
          <w:szCs w:val="28"/>
        </w:rPr>
        <w:t>enter</w:t>
      </w:r>
      <w:r w:rsidRPr="00F5449A">
        <w:rPr>
          <w:i/>
          <w:color w:val="000000"/>
          <w:sz w:val="28"/>
          <w:szCs w:val="28"/>
          <w:lang w:val="ru-RU"/>
        </w:rPr>
        <w:t xml:space="preserve"> – поместить объект в очередь */</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#include “q.h”</w:t>
      </w:r>
    </w:p>
    <w:p w:rsidR="00526ACB" w:rsidRPr="00687FE1" w:rsidRDefault="00526ACB" w:rsidP="00526ACB">
      <w:pPr>
        <w:overflowPunct w:val="0"/>
        <w:autoSpaceDE w:val="0"/>
        <w:autoSpaceDN w:val="0"/>
        <w:adjustRightInd w:val="0"/>
        <w:jc w:val="both"/>
        <w:textAlignment w:val="baseline"/>
        <w:rPr>
          <w:i/>
          <w:color w:val="000000"/>
          <w:sz w:val="28"/>
          <w:szCs w:val="28"/>
        </w:rPr>
      </w:pP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int enter (char *objname, int priority)</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lastRenderedPageBreak/>
        <w:tab/>
      </w:r>
      <w:r w:rsidRPr="00687FE1">
        <w:rPr>
          <w:i/>
          <w:color w:val="000000"/>
          <w:sz w:val="28"/>
          <w:szCs w:val="28"/>
        </w:rPr>
        <w:t>intlen</w:t>
      </w:r>
      <w:r w:rsidRPr="00F5449A">
        <w:rPr>
          <w:i/>
          <w:color w:val="000000"/>
          <w:sz w:val="28"/>
          <w:szCs w:val="28"/>
          <w:lang w:val="ru-RU"/>
        </w:rPr>
        <w:t xml:space="preserve">, </w:t>
      </w:r>
      <w:r w:rsidRPr="00687FE1">
        <w:rPr>
          <w:i/>
          <w:color w:val="000000"/>
          <w:sz w:val="28"/>
          <w:szCs w:val="28"/>
        </w:rPr>
        <w:t>s</w:t>
      </w:r>
      <w:r w:rsidRPr="00F5449A">
        <w:rPr>
          <w:i/>
          <w:color w:val="000000"/>
          <w:sz w:val="28"/>
          <w:szCs w:val="28"/>
          <w:lang w:val="ru-RU"/>
        </w:rPr>
        <w:t>_</w:t>
      </w:r>
      <w:r w:rsidRPr="00687FE1">
        <w:rPr>
          <w:i/>
          <w:color w:val="000000"/>
          <w:sz w:val="28"/>
          <w:szCs w:val="28"/>
        </w:rPr>
        <w:t>qid</w:t>
      </w:r>
      <w:r w:rsidRPr="00F5449A">
        <w:rPr>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ab/>
      </w:r>
      <w:r w:rsidRPr="00687FE1">
        <w:rPr>
          <w:i/>
          <w:color w:val="000000"/>
          <w:sz w:val="28"/>
          <w:szCs w:val="28"/>
        </w:rPr>
        <w:t>structq</w:t>
      </w:r>
      <w:r w:rsidRPr="00F5449A">
        <w:rPr>
          <w:i/>
          <w:color w:val="000000"/>
          <w:sz w:val="28"/>
          <w:szCs w:val="28"/>
          <w:lang w:val="ru-RU"/>
        </w:rPr>
        <w:t>_</w:t>
      </w:r>
      <w:r w:rsidRPr="00687FE1">
        <w:rPr>
          <w:i/>
          <w:color w:val="000000"/>
          <w:sz w:val="28"/>
          <w:szCs w:val="28"/>
        </w:rPr>
        <w:t>entrys</w:t>
      </w:r>
      <w:r w:rsidRPr="00F5449A">
        <w:rPr>
          <w:i/>
          <w:color w:val="000000"/>
          <w:sz w:val="28"/>
          <w:szCs w:val="28"/>
          <w:lang w:val="ru-RU"/>
        </w:rPr>
        <w:t>_</w:t>
      </w:r>
      <w:r w:rsidRPr="00687FE1">
        <w:rPr>
          <w:i/>
          <w:color w:val="000000"/>
          <w:sz w:val="28"/>
          <w:szCs w:val="28"/>
        </w:rPr>
        <w:t>entry</w:t>
      </w:r>
      <w:r w:rsidRPr="00F5449A">
        <w:rPr>
          <w:i/>
          <w:color w:val="000000"/>
          <w:sz w:val="28"/>
          <w:szCs w:val="28"/>
          <w:lang w:val="ru-RU"/>
        </w:rPr>
        <w:t>;</w:t>
      </w:r>
      <w:r w:rsidRPr="00F5449A">
        <w:rPr>
          <w:i/>
          <w:color w:val="000000"/>
          <w:sz w:val="28"/>
          <w:szCs w:val="28"/>
          <w:lang w:val="ru-RU"/>
        </w:rPr>
        <w:tab/>
        <w:t>/* Структура для хранения сообщений */</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ab/>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ab/>
        <w:t>/* Проверка длины имени и уровня приоритета */</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p>
    <w:p w:rsidR="00526ACB" w:rsidRPr="00687FE1" w:rsidRDefault="00526ACB" w:rsidP="00526ACB">
      <w:pPr>
        <w:overflowPunct w:val="0"/>
        <w:autoSpaceDE w:val="0"/>
        <w:autoSpaceDN w:val="0"/>
        <w:adjustRightInd w:val="0"/>
        <w:jc w:val="both"/>
        <w:textAlignment w:val="baseline"/>
        <w:rPr>
          <w:i/>
          <w:color w:val="000000"/>
          <w:sz w:val="28"/>
          <w:szCs w:val="28"/>
        </w:rPr>
      </w:pPr>
      <w:r w:rsidRPr="00F5449A">
        <w:rPr>
          <w:i/>
          <w:color w:val="000000"/>
          <w:sz w:val="28"/>
          <w:szCs w:val="28"/>
          <w:lang w:val="ru-RU"/>
        </w:rPr>
        <w:tab/>
      </w:r>
      <w:r w:rsidRPr="00687FE1">
        <w:rPr>
          <w:i/>
          <w:color w:val="000000"/>
          <w:sz w:val="28"/>
          <w:szCs w:val="28"/>
        </w:rPr>
        <w:t>if( (len = strlen(objname)) &gt; MAXOBN )</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687FE1">
        <w:rPr>
          <w:i/>
          <w:color w:val="000000"/>
          <w:sz w:val="28"/>
          <w:szCs w:val="28"/>
        </w:rPr>
        <w:tab/>
      </w:r>
      <w:r w:rsidRPr="00F5449A">
        <w:rPr>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ab/>
      </w:r>
      <w:r w:rsidRPr="00F5449A">
        <w:rPr>
          <w:i/>
          <w:color w:val="000000"/>
          <w:sz w:val="28"/>
          <w:szCs w:val="28"/>
          <w:lang w:val="ru-RU"/>
        </w:rPr>
        <w:tab/>
      </w:r>
      <w:r w:rsidRPr="00687FE1">
        <w:rPr>
          <w:i/>
          <w:color w:val="000000"/>
          <w:sz w:val="28"/>
          <w:szCs w:val="28"/>
        </w:rPr>
        <w:t>warn</w:t>
      </w:r>
      <w:r w:rsidRPr="00F5449A">
        <w:rPr>
          <w:i/>
          <w:color w:val="000000"/>
          <w:sz w:val="28"/>
          <w:szCs w:val="28"/>
          <w:lang w:val="ru-RU"/>
        </w:rPr>
        <w:t xml:space="preserve"> (“ Слишком длинное имя “);</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ab/>
      </w:r>
      <w:r w:rsidRPr="00F5449A">
        <w:rPr>
          <w:i/>
          <w:color w:val="000000"/>
          <w:sz w:val="28"/>
          <w:szCs w:val="28"/>
          <w:lang w:val="ru-RU"/>
        </w:rPr>
        <w:tab/>
      </w:r>
      <w:r w:rsidRPr="00687FE1">
        <w:rPr>
          <w:i/>
          <w:color w:val="000000"/>
          <w:sz w:val="28"/>
          <w:szCs w:val="28"/>
        </w:rPr>
        <w:t>return</w:t>
      </w:r>
      <w:r w:rsidRPr="00F5449A">
        <w:rPr>
          <w:i/>
          <w:color w:val="000000"/>
          <w:sz w:val="28"/>
          <w:szCs w:val="28"/>
          <w:lang w:val="ru-RU"/>
        </w:rPr>
        <w:t xml:space="preserve"> (-1);</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687FE1">
        <w:rPr>
          <w:i/>
          <w:color w:val="000000"/>
          <w:sz w:val="28"/>
          <w:szCs w:val="28"/>
        </w:rPr>
        <w:t>if</w:t>
      </w:r>
      <w:r w:rsidRPr="00F5449A">
        <w:rPr>
          <w:i/>
          <w:color w:val="000000"/>
          <w:sz w:val="28"/>
          <w:szCs w:val="28"/>
          <w:lang w:val="ru-RU"/>
        </w:rPr>
        <w:t xml:space="preserve"> (</w:t>
      </w:r>
      <w:r w:rsidRPr="00687FE1">
        <w:rPr>
          <w:i/>
          <w:color w:val="000000"/>
          <w:sz w:val="28"/>
          <w:szCs w:val="28"/>
        </w:rPr>
        <w:t>priority</w:t>
      </w:r>
      <w:r w:rsidRPr="00F5449A">
        <w:rPr>
          <w:i/>
          <w:color w:val="000000"/>
          <w:sz w:val="28"/>
          <w:szCs w:val="28"/>
          <w:lang w:val="ru-RU"/>
        </w:rPr>
        <w:t>&gt;</w:t>
      </w:r>
      <w:r w:rsidRPr="00687FE1">
        <w:rPr>
          <w:i/>
          <w:color w:val="000000"/>
          <w:sz w:val="28"/>
          <w:szCs w:val="28"/>
        </w:rPr>
        <w:t>MAXPRIOR</w:t>
      </w:r>
      <w:r w:rsidRPr="00F5449A">
        <w:rPr>
          <w:i/>
          <w:color w:val="000000"/>
          <w:sz w:val="28"/>
          <w:szCs w:val="28"/>
          <w:lang w:val="ru-RU"/>
        </w:rPr>
        <w:t xml:space="preserve"> || </w:t>
      </w:r>
      <w:r w:rsidRPr="00687FE1">
        <w:rPr>
          <w:i/>
          <w:color w:val="000000"/>
          <w:sz w:val="28"/>
          <w:szCs w:val="28"/>
        </w:rPr>
        <w:t>priority</w:t>
      </w:r>
      <w:r w:rsidRPr="00F5449A">
        <w:rPr>
          <w:i/>
          <w:color w:val="000000"/>
          <w:sz w:val="28"/>
          <w:szCs w:val="28"/>
          <w:lang w:val="ru-RU"/>
        </w:rPr>
        <w:t>&lt;0 )</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ab/>
      </w:r>
      <w:r w:rsidRPr="00687FE1">
        <w:rPr>
          <w:i/>
          <w:color w:val="000000"/>
          <w:sz w:val="28"/>
          <w:szCs w:val="28"/>
        </w:rPr>
        <w:t>warn</w:t>
      </w:r>
      <w:r w:rsidRPr="00F5449A">
        <w:rPr>
          <w:i/>
          <w:color w:val="000000"/>
          <w:sz w:val="28"/>
          <w:szCs w:val="28"/>
          <w:lang w:val="ru-RU"/>
        </w:rPr>
        <w:t xml:space="preserve"> (“ Недопустимый уровень приоритета ”);</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ab/>
      </w:r>
      <w:r w:rsidRPr="00687FE1">
        <w:rPr>
          <w:i/>
          <w:color w:val="000000"/>
          <w:sz w:val="28"/>
          <w:szCs w:val="28"/>
        </w:rPr>
        <w:t>return</w:t>
      </w:r>
      <w:r w:rsidRPr="00F5449A">
        <w:rPr>
          <w:i/>
          <w:color w:val="000000"/>
          <w:sz w:val="28"/>
          <w:szCs w:val="28"/>
          <w:lang w:val="ru-RU"/>
        </w:rPr>
        <w:t xml:space="preserve"> (-1);</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 Инициализация очереди сообщений, если это необходимо */</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if( (s_qid = init_queue() ) == -1)</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687FE1">
        <w:rPr>
          <w:i/>
          <w:color w:val="000000"/>
          <w:sz w:val="28"/>
          <w:szCs w:val="28"/>
        </w:rPr>
        <w:tab/>
        <w:t>return</w:t>
      </w:r>
      <w:r w:rsidRPr="00F5449A">
        <w:rPr>
          <w:i/>
          <w:color w:val="000000"/>
          <w:sz w:val="28"/>
          <w:szCs w:val="28"/>
          <w:lang w:val="ru-RU"/>
        </w:rPr>
        <w:t xml:space="preserve"> (-1);</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 xml:space="preserve">/* Инициализация структуры </w:t>
      </w:r>
      <w:r w:rsidRPr="00687FE1">
        <w:rPr>
          <w:i/>
          <w:color w:val="000000"/>
          <w:sz w:val="28"/>
          <w:szCs w:val="28"/>
        </w:rPr>
        <w:t>s</w:t>
      </w:r>
      <w:r w:rsidRPr="00F5449A">
        <w:rPr>
          <w:i/>
          <w:color w:val="000000"/>
          <w:sz w:val="28"/>
          <w:szCs w:val="28"/>
          <w:lang w:val="ru-RU"/>
        </w:rPr>
        <w:t>_</w:t>
      </w:r>
      <w:r w:rsidRPr="00687FE1">
        <w:rPr>
          <w:i/>
          <w:color w:val="000000"/>
          <w:sz w:val="28"/>
          <w:szCs w:val="28"/>
        </w:rPr>
        <w:t>entry</w:t>
      </w:r>
      <w:r w:rsidRPr="00F5449A">
        <w:rPr>
          <w:i/>
          <w:color w:val="000000"/>
          <w:sz w:val="28"/>
          <w:szCs w:val="28"/>
          <w:lang w:val="ru-RU"/>
        </w:rPr>
        <w:t xml:space="preserve"> */</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s_entry.mtype = (long)priority;</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strcpy ( s_entry.mtext, objname, MAXOBN );</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 Посылаем сообщение, выполнив ожидание, если это необходимо*/</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if (msgsnd(s_qid, &amp;s_entry, len, 0) == -1)</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ab/>
        <w:t>perror(“Ошибкавызова msgsnd”);</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ab/>
        <w:t>return (-1);</w:t>
      </w:r>
    </w:p>
    <w:p w:rsidR="00526ACB" w:rsidRPr="002F66DE" w:rsidRDefault="00526ACB" w:rsidP="00526ACB">
      <w:pPr>
        <w:overflowPunct w:val="0"/>
        <w:autoSpaceDE w:val="0"/>
        <w:autoSpaceDN w:val="0"/>
        <w:adjustRightInd w:val="0"/>
        <w:jc w:val="both"/>
        <w:textAlignment w:val="baseline"/>
        <w:rPr>
          <w:i/>
          <w:color w:val="000000"/>
          <w:sz w:val="28"/>
          <w:szCs w:val="28"/>
        </w:rPr>
      </w:pPr>
      <w:r w:rsidRPr="002F66DE">
        <w:rPr>
          <w:i/>
          <w:color w:val="000000"/>
          <w:sz w:val="28"/>
          <w:szCs w:val="28"/>
        </w:rPr>
        <w:lastRenderedPageBreak/>
        <w:t>}</w:t>
      </w:r>
    </w:p>
    <w:p w:rsidR="00526ACB" w:rsidRPr="002F66DE"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else</w:t>
      </w:r>
    </w:p>
    <w:p w:rsidR="00526ACB" w:rsidRPr="002F66DE" w:rsidRDefault="00526ACB" w:rsidP="00526ACB">
      <w:pPr>
        <w:overflowPunct w:val="0"/>
        <w:autoSpaceDE w:val="0"/>
        <w:autoSpaceDN w:val="0"/>
        <w:adjustRightInd w:val="0"/>
        <w:jc w:val="both"/>
        <w:textAlignment w:val="baseline"/>
        <w:rPr>
          <w:i/>
          <w:color w:val="000000"/>
          <w:sz w:val="28"/>
          <w:szCs w:val="28"/>
        </w:rPr>
      </w:pPr>
      <w:r w:rsidRPr="002F66DE">
        <w:rPr>
          <w:i/>
          <w:color w:val="000000"/>
          <w:sz w:val="28"/>
          <w:szCs w:val="28"/>
        </w:rPr>
        <w:tab/>
      </w:r>
      <w:r w:rsidRPr="00687FE1">
        <w:rPr>
          <w:i/>
          <w:color w:val="000000"/>
          <w:sz w:val="28"/>
          <w:szCs w:val="28"/>
        </w:rPr>
        <w:t>return</w:t>
      </w:r>
      <w:r w:rsidRPr="002F66DE">
        <w:rPr>
          <w:i/>
          <w:color w:val="000000"/>
          <w:sz w:val="28"/>
          <w:szCs w:val="28"/>
        </w:rPr>
        <w:t xml:space="preserve"> (0);</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Первое действие, выполняемое процедурой </w:t>
      </w:r>
      <w:r w:rsidRPr="00687FE1">
        <w:rPr>
          <w:i/>
          <w:color w:val="000000"/>
          <w:sz w:val="28"/>
          <w:szCs w:val="28"/>
        </w:rPr>
        <w:t>enter</w:t>
      </w:r>
      <w:r w:rsidRPr="00F5449A">
        <w:rPr>
          <w:color w:val="000000"/>
          <w:sz w:val="28"/>
          <w:szCs w:val="28"/>
          <w:lang w:val="ru-RU"/>
        </w:rPr>
        <w:t>, заключается в проверке длины имени объекта и уровня приоритета. Обратите внимание на то, что мини</w:t>
      </w:r>
      <w:r w:rsidRPr="00F5449A">
        <w:rPr>
          <w:color w:val="000000"/>
          <w:sz w:val="28"/>
          <w:szCs w:val="28"/>
          <w:lang w:val="ru-RU"/>
        </w:rPr>
        <w:softHyphen/>
        <w:t xml:space="preserve">мальное значение переменной приоритета </w:t>
      </w:r>
      <w:r w:rsidRPr="00687FE1">
        <w:rPr>
          <w:i/>
          <w:color w:val="000000"/>
          <w:sz w:val="28"/>
          <w:szCs w:val="28"/>
        </w:rPr>
        <w:t>priority</w:t>
      </w:r>
      <w:r w:rsidRPr="00F5449A">
        <w:rPr>
          <w:color w:val="000000"/>
          <w:sz w:val="28"/>
          <w:szCs w:val="28"/>
          <w:lang w:val="ru-RU"/>
        </w:rPr>
        <w:t xml:space="preserve"> равно 1, так как нулевое зна</w:t>
      </w:r>
      <w:r w:rsidRPr="00F5449A">
        <w:rPr>
          <w:color w:val="000000"/>
          <w:sz w:val="28"/>
          <w:szCs w:val="28"/>
          <w:lang w:val="ru-RU"/>
        </w:rPr>
        <w:softHyphen/>
        <w:t xml:space="preserve">чение приведет к неудачному завершению вызова </w:t>
      </w:r>
      <w:r w:rsidRPr="00687FE1">
        <w:rPr>
          <w:i/>
          <w:color w:val="000000"/>
          <w:sz w:val="28"/>
          <w:szCs w:val="28"/>
        </w:rPr>
        <w:t>msgsnd</w:t>
      </w:r>
      <w:r w:rsidRPr="00F5449A">
        <w:rPr>
          <w:color w:val="000000"/>
          <w:sz w:val="28"/>
          <w:szCs w:val="28"/>
          <w:lang w:val="ru-RU"/>
        </w:rPr>
        <w:t xml:space="preserve">. Затем процедура </w:t>
      </w:r>
      <w:r w:rsidRPr="00687FE1">
        <w:rPr>
          <w:i/>
          <w:color w:val="000000"/>
          <w:sz w:val="28"/>
          <w:szCs w:val="28"/>
        </w:rPr>
        <w:t>enter</w:t>
      </w:r>
      <w:r w:rsidRPr="00F5449A">
        <w:rPr>
          <w:color w:val="000000"/>
          <w:sz w:val="28"/>
          <w:szCs w:val="28"/>
          <w:lang w:val="ru-RU"/>
        </w:rPr>
        <w:t xml:space="preserve"> «открывает» очередь, вызывая процедуру </w:t>
      </w:r>
      <w:r w:rsidRPr="00687FE1">
        <w:rPr>
          <w:i/>
          <w:color w:val="000000"/>
          <w:sz w:val="28"/>
          <w:szCs w:val="28"/>
        </w:rPr>
        <w:t>init</w:t>
      </w:r>
      <w:r w:rsidRPr="00F5449A">
        <w:rPr>
          <w:i/>
          <w:color w:val="000000"/>
          <w:sz w:val="28"/>
          <w:szCs w:val="28"/>
          <w:lang w:val="ru-RU"/>
        </w:rPr>
        <w:t>_</w:t>
      </w:r>
      <w:r w:rsidRPr="00687FE1">
        <w:rPr>
          <w:i/>
          <w:color w:val="000000"/>
          <w:sz w:val="28"/>
          <w:szCs w:val="28"/>
        </w:rPr>
        <w:t>gueue</w:t>
      </w:r>
      <w:r w:rsidRPr="00F5449A">
        <w:rPr>
          <w:color w:val="000000"/>
          <w:sz w:val="28"/>
          <w:szCs w:val="28"/>
          <w:lang w:val="ru-RU"/>
        </w:rPr>
        <w:t>, реализацию которой при</w:t>
      </w:r>
      <w:r w:rsidRPr="00F5449A">
        <w:rPr>
          <w:color w:val="000000"/>
          <w:sz w:val="28"/>
          <w:szCs w:val="28"/>
          <w:lang w:val="ru-RU"/>
        </w:rPr>
        <w:softHyphen/>
        <w:t>ведем позже.</w:t>
      </w:r>
    </w:p>
    <w:p w:rsidR="00526ACB" w:rsidRPr="00F5449A" w:rsidRDefault="00526ACB" w:rsidP="00526ACB">
      <w:pPr>
        <w:overflowPunct w:val="0"/>
        <w:autoSpaceDE w:val="0"/>
        <w:autoSpaceDN w:val="0"/>
        <w:adjustRightInd w:val="0"/>
        <w:jc w:val="both"/>
        <w:textAlignment w:val="baseline"/>
        <w:rPr>
          <w:b/>
          <w:bCs/>
          <w:color w:val="000000"/>
          <w:sz w:val="28"/>
          <w:szCs w:val="28"/>
          <w:lang w:val="ru-RU"/>
        </w:rPr>
      </w:pPr>
      <w:r w:rsidRPr="00F5449A">
        <w:rPr>
          <w:color w:val="000000"/>
          <w:sz w:val="28"/>
          <w:szCs w:val="28"/>
          <w:lang w:val="ru-RU"/>
        </w:rPr>
        <w:tab/>
        <w:t xml:space="preserve">После завершения этих действий процедура формирует сообщение и пытается послать его при помощи вызова </w:t>
      </w:r>
      <w:r w:rsidRPr="00687FE1">
        <w:rPr>
          <w:i/>
          <w:color w:val="000000"/>
          <w:sz w:val="28"/>
          <w:szCs w:val="28"/>
        </w:rPr>
        <w:t>msgsnd</w:t>
      </w:r>
      <w:r w:rsidRPr="00F5449A">
        <w:rPr>
          <w:color w:val="000000"/>
          <w:sz w:val="28"/>
          <w:szCs w:val="28"/>
          <w:lang w:val="ru-RU"/>
        </w:rPr>
        <w:t>. Здесь для хранения сообщения исполь</w:t>
      </w:r>
      <w:r w:rsidRPr="00F5449A">
        <w:rPr>
          <w:color w:val="000000"/>
          <w:sz w:val="28"/>
          <w:szCs w:val="28"/>
          <w:lang w:val="ru-RU"/>
        </w:rPr>
        <w:softHyphen/>
        <w:t xml:space="preserve">зована структура </w:t>
      </w:r>
      <w:r w:rsidRPr="00687FE1">
        <w:rPr>
          <w:i/>
          <w:color w:val="000000"/>
          <w:sz w:val="28"/>
          <w:szCs w:val="28"/>
        </w:rPr>
        <w:t>s</w:t>
      </w:r>
      <w:r w:rsidRPr="00F5449A">
        <w:rPr>
          <w:i/>
          <w:color w:val="000000"/>
          <w:sz w:val="28"/>
          <w:szCs w:val="28"/>
          <w:lang w:val="ru-RU"/>
        </w:rPr>
        <w:t>_</w:t>
      </w:r>
      <w:r w:rsidRPr="00687FE1">
        <w:rPr>
          <w:i/>
          <w:color w:val="000000"/>
          <w:sz w:val="28"/>
          <w:szCs w:val="28"/>
        </w:rPr>
        <w:t>entry</w:t>
      </w:r>
      <w:r w:rsidRPr="00F5449A">
        <w:rPr>
          <w:color w:val="000000"/>
          <w:sz w:val="28"/>
          <w:szCs w:val="28"/>
          <w:lang w:val="ru-RU"/>
        </w:rPr>
        <w:t xml:space="preserve"> типа </w:t>
      </w:r>
      <w:r w:rsidRPr="00687FE1">
        <w:rPr>
          <w:i/>
          <w:color w:val="000000"/>
          <w:sz w:val="28"/>
          <w:szCs w:val="28"/>
        </w:rPr>
        <w:t>q</w:t>
      </w:r>
      <w:r w:rsidRPr="00F5449A">
        <w:rPr>
          <w:i/>
          <w:color w:val="000000"/>
          <w:sz w:val="28"/>
          <w:szCs w:val="28"/>
          <w:lang w:val="ru-RU"/>
        </w:rPr>
        <w:t>_</w:t>
      </w:r>
      <w:r w:rsidRPr="00687FE1">
        <w:rPr>
          <w:i/>
          <w:color w:val="000000"/>
          <w:sz w:val="28"/>
          <w:szCs w:val="28"/>
        </w:rPr>
        <w:t>entry</w:t>
      </w:r>
      <w:r w:rsidRPr="00F5449A">
        <w:rPr>
          <w:color w:val="000000"/>
          <w:sz w:val="28"/>
          <w:szCs w:val="28"/>
          <w:lang w:val="ru-RU"/>
        </w:rPr>
        <w:t xml:space="preserve">, и последний параметр вызова </w:t>
      </w:r>
      <w:r w:rsidRPr="00687FE1">
        <w:rPr>
          <w:i/>
          <w:color w:val="000000"/>
          <w:sz w:val="28"/>
          <w:szCs w:val="28"/>
        </w:rPr>
        <w:t>msgsnd</w:t>
      </w:r>
      <w:r w:rsidRPr="00F5449A">
        <w:rPr>
          <w:color w:val="000000"/>
          <w:sz w:val="28"/>
          <w:szCs w:val="28"/>
          <w:lang w:val="ru-RU"/>
        </w:rPr>
        <w:t xml:space="preserve"> равен нулю. Это означает, что система приостановит выполнение текущего про</w:t>
      </w:r>
      <w:r w:rsidRPr="00F5449A">
        <w:rPr>
          <w:color w:val="000000"/>
          <w:sz w:val="28"/>
          <w:szCs w:val="28"/>
          <w:lang w:val="ru-RU"/>
        </w:rPr>
        <w:softHyphen/>
        <w:t xml:space="preserve">цесса, если очередь заполнена (так как не задан флаг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NOWAIT</w:t>
      </w:r>
      <w:r w:rsidRPr="00F5449A">
        <w:rPr>
          <w:b/>
          <w:bCs/>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 xml:space="preserve">Процедура </w:t>
      </w:r>
      <w:r w:rsidRPr="00687FE1">
        <w:rPr>
          <w:i/>
          <w:color w:val="000000"/>
          <w:sz w:val="28"/>
          <w:szCs w:val="28"/>
        </w:rPr>
        <w:t>enter</w:t>
      </w:r>
      <w:r w:rsidRPr="00F5449A">
        <w:rPr>
          <w:color w:val="000000"/>
          <w:sz w:val="28"/>
          <w:szCs w:val="28"/>
          <w:lang w:val="ru-RU"/>
        </w:rPr>
        <w:t xml:space="preserve"> сообщает о возникших проблемах при помощи функции </w:t>
      </w:r>
      <w:r w:rsidRPr="00687FE1">
        <w:rPr>
          <w:i/>
          <w:color w:val="000000"/>
          <w:sz w:val="28"/>
          <w:szCs w:val="28"/>
        </w:rPr>
        <w:t>warn</w:t>
      </w:r>
      <w:r w:rsidRPr="00F5449A">
        <w:rPr>
          <w:color w:val="000000"/>
          <w:sz w:val="28"/>
          <w:szCs w:val="28"/>
          <w:lang w:val="ru-RU"/>
        </w:rPr>
        <w:t xml:space="preserve"> или библиотечной функции </w:t>
      </w:r>
      <w:r w:rsidRPr="00687FE1">
        <w:rPr>
          <w:i/>
          <w:color w:val="000000"/>
          <w:sz w:val="28"/>
          <w:szCs w:val="28"/>
        </w:rPr>
        <w:t>perror</w:t>
      </w:r>
      <w:r w:rsidRPr="00F5449A">
        <w:rPr>
          <w:color w:val="000000"/>
          <w:sz w:val="28"/>
          <w:szCs w:val="28"/>
          <w:lang w:val="ru-RU"/>
        </w:rPr>
        <w:t xml:space="preserve">. Для простоты функция </w:t>
      </w:r>
      <w:r w:rsidRPr="00687FE1">
        <w:rPr>
          <w:i/>
          <w:color w:val="000000"/>
          <w:sz w:val="28"/>
          <w:szCs w:val="28"/>
        </w:rPr>
        <w:t>warn</w:t>
      </w:r>
      <w:r w:rsidRPr="00F5449A">
        <w:rPr>
          <w:color w:val="000000"/>
          <w:sz w:val="28"/>
          <w:szCs w:val="28"/>
          <w:lang w:val="ru-RU"/>
        </w:rPr>
        <w:t xml:space="preserve"> реализо</w:t>
      </w:r>
      <w:r w:rsidRPr="00F5449A">
        <w:rPr>
          <w:color w:val="000000"/>
          <w:sz w:val="28"/>
          <w:szCs w:val="28"/>
          <w:lang w:val="ru-RU"/>
        </w:rPr>
        <w:softHyphen/>
        <w:t>вана следующим образом:</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r w:rsidRPr="00687FE1">
        <w:rPr>
          <w:bCs/>
          <w:i/>
          <w:color w:val="000000"/>
          <w:sz w:val="28"/>
          <w:szCs w:val="28"/>
        </w:rPr>
        <w:t>include</w:t>
      </w:r>
      <w:r w:rsidRPr="00F5449A">
        <w:rPr>
          <w:bCs/>
          <w:i/>
          <w:color w:val="000000"/>
          <w:sz w:val="28"/>
          <w:szCs w:val="28"/>
          <w:lang w:val="ru-RU"/>
        </w:rPr>
        <w:t>&lt;</w:t>
      </w:r>
      <w:r w:rsidRPr="00687FE1">
        <w:rPr>
          <w:bCs/>
          <w:i/>
          <w:color w:val="000000"/>
          <w:sz w:val="28"/>
          <w:szCs w:val="28"/>
        </w:rPr>
        <w:t>stdio</w:t>
      </w:r>
      <w:r w:rsidRPr="00F5449A">
        <w:rPr>
          <w:bCs/>
          <w:i/>
          <w:color w:val="000000"/>
          <w:sz w:val="28"/>
          <w:szCs w:val="28"/>
          <w:lang w:val="ru-RU"/>
        </w:rPr>
        <w:t>.</w:t>
      </w:r>
      <w:r w:rsidRPr="00687FE1">
        <w:rPr>
          <w:bCs/>
          <w:i/>
          <w:color w:val="000000"/>
          <w:sz w:val="28"/>
          <w:szCs w:val="28"/>
        </w:rPr>
        <w:t>h</w:t>
      </w:r>
      <w:r w:rsidRPr="00F5449A">
        <w:rPr>
          <w:bCs/>
          <w:i/>
          <w:color w:val="000000"/>
          <w:sz w:val="28"/>
          <w:szCs w:val="28"/>
          <w:lang w:val="ru-RU"/>
        </w:rPr>
        <w:t>&gt;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warn(char *s)</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fprintf ( stderr,  "Предупреждение: %s\n", s);</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В реальных системах функция </w:t>
      </w:r>
      <w:r w:rsidRPr="00687FE1">
        <w:rPr>
          <w:i/>
          <w:color w:val="000000"/>
          <w:sz w:val="28"/>
          <w:szCs w:val="28"/>
        </w:rPr>
        <w:t>warn</w:t>
      </w:r>
      <w:r w:rsidRPr="00F5449A">
        <w:rPr>
          <w:color w:val="000000"/>
          <w:sz w:val="28"/>
          <w:szCs w:val="28"/>
          <w:lang w:val="ru-RU"/>
        </w:rPr>
        <w:t xml:space="preserve"> должна записывать сообщения в специ</w:t>
      </w:r>
      <w:r w:rsidRPr="00F5449A">
        <w:rPr>
          <w:color w:val="000000"/>
          <w:sz w:val="28"/>
          <w:szCs w:val="28"/>
          <w:lang w:val="ru-RU"/>
        </w:rPr>
        <w:softHyphen/>
        <w:t>альный файл протокола.</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lastRenderedPageBreak/>
        <w:tab/>
        <w:t xml:space="preserve">Назначение функции </w:t>
      </w:r>
      <w:r w:rsidRPr="00687FE1">
        <w:rPr>
          <w:i/>
          <w:color w:val="000000"/>
          <w:sz w:val="28"/>
          <w:szCs w:val="28"/>
        </w:rPr>
        <w:t>init</w:t>
      </w:r>
      <w:r w:rsidRPr="00F5449A">
        <w:rPr>
          <w:i/>
          <w:color w:val="000000"/>
          <w:sz w:val="28"/>
          <w:szCs w:val="28"/>
          <w:lang w:val="ru-RU"/>
        </w:rPr>
        <w:t>_</w:t>
      </w:r>
      <w:r w:rsidRPr="00687FE1">
        <w:rPr>
          <w:i/>
          <w:color w:val="000000"/>
          <w:sz w:val="28"/>
          <w:szCs w:val="28"/>
        </w:rPr>
        <w:t>queue</w:t>
      </w:r>
      <w:r w:rsidRPr="00F5449A">
        <w:rPr>
          <w:color w:val="000000"/>
          <w:sz w:val="28"/>
          <w:szCs w:val="28"/>
          <w:lang w:val="ru-RU"/>
        </w:rPr>
        <w:t xml:space="preserve"> очевидно. Она инициализирует идентифи</w:t>
      </w:r>
      <w:r w:rsidRPr="00F5449A">
        <w:rPr>
          <w:color w:val="000000"/>
          <w:sz w:val="28"/>
          <w:szCs w:val="28"/>
          <w:lang w:val="ru-RU"/>
        </w:rPr>
        <w:softHyphen/>
        <w:t>катор очереди сообщений или возвращает идентификатор очереди сообщений, ко</w:t>
      </w:r>
      <w:r w:rsidRPr="00F5449A">
        <w:rPr>
          <w:color w:val="000000"/>
          <w:sz w:val="28"/>
          <w:szCs w:val="28"/>
          <w:lang w:val="ru-RU"/>
        </w:rPr>
        <w:softHyphen/>
        <w:t>торый с ней уже связан.</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Инициализация очереди — получить идентификатор очереди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"q.h"</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init_queue(void)</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intqueue</w:t>
      </w:r>
      <w:r w:rsidRPr="00F5449A">
        <w:rPr>
          <w:bCs/>
          <w:i/>
          <w:color w:val="000000"/>
          <w:sz w:val="28"/>
          <w:szCs w:val="28"/>
          <w:lang w:val="ru-RU"/>
        </w:rPr>
        <w:t>_</w:t>
      </w:r>
      <w:r w:rsidRPr="00687FE1">
        <w:rPr>
          <w:bCs/>
          <w:i/>
          <w:color w:val="000000"/>
          <w:sz w:val="28"/>
          <w:szCs w:val="28"/>
        </w:rPr>
        <w:t>id</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Попытка создания или открытия очереди сообщений */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if (  (queue_id = msgget(QKEY, IPC_CREAT | QPERM)) == -1)</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perror(“ Ошибкавызова msgget”);</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return (queue_id);</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Следующая процедура, </w:t>
      </w:r>
      <w:r w:rsidRPr="00687FE1">
        <w:rPr>
          <w:i/>
          <w:color w:val="000000"/>
          <w:sz w:val="28"/>
          <w:szCs w:val="28"/>
        </w:rPr>
        <w:t>serve</w:t>
      </w:r>
      <w:r w:rsidRPr="00F5449A">
        <w:rPr>
          <w:color w:val="000000"/>
          <w:sz w:val="28"/>
          <w:szCs w:val="28"/>
          <w:lang w:val="ru-RU"/>
        </w:rPr>
        <w:t xml:space="preserve">, используется серверным процессом для получения сообщений из очереди и противоположна процедуре </w:t>
      </w:r>
      <w:r w:rsidRPr="00687FE1">
        <w:rPr>
          <w:i/>
          <w:color w:val="000000"/>
          <w:sz w:val="28"/>
          <w:szCs w:val="28"/>
        </w:rPr>
        <w:t>enter</w:t>
      </w:r>
      <w:r w:rsidRPr="00F5449A">
        <w:rPr>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Процедура </w:t>
      </w:r>
      <w:r w:rsidRPr="00687FE1">
        <w:rPr>
          <w:bCs/>
          <w:i/>
          <w:color w:val="000000"/>
          <w:sz w:val="28"/>
          <w:szCs w:val="28"/>
        </w:rPr>
        <w:t>serve</w:t>
      </w:r>
      <w:r w:rsidRPr="00F5449A">
        <w:rPr>
          <w:bCs/>
          <w:i/>
          <w:color w:val="000000"/>
          <w:sz w:val="28"/>
          <w:szCs w:val="28"/>
          <w:lang w:val="ru-RU"/>
        </w:rPr>
        <w:t xml:space="preserve"> — принимает и обрабатывает сообщение очереди с наивысшим приоритетом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"q.h"</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int serve(void)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mlen, r_qid;</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struct q_entry r_entry;</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Инициализация очереди сообщений, если это необходимо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if((r_qid = init_queue()) == -1)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lastRenderedPageBreak/>
        <w:t>return</w:t>
      </w:r>
      <w:r w:rsidRPr="00F5449A">
        <w:rPr>
          <w:bCs/>
          <w:i/>
          <w:color w:val="000000"/>
          <w:sz w:val="28"/>
          <w:szCs w:val="28"/>
          <w:lang w:val="ru-RU"/>
        </w:rPr>
        <w:t xml:space="preserve"> (-1);</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Получить и обработать следующее сообщение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for(;;)</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if((mlen = msgrcv(r_qid, &amp;r_entry, MAXOBN,</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                                    (-1 * MAXPRIOR), MSG_NOERROR)) == -1)</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perror("Ошибкавызова msgrcv");</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return</w:t>
      </w:r>
      <w:r w:rsidRPr="00F5449A">
        <w:rPr>
          <w:bCs/>
          <w:i/>
          <w:color w:val="000000"/>
          <w:sz w:val="28"/>
          <w:szCs w:val="28"/>
          <w:lang w:val="ru-RU"/>
        </w:rPr>
        <w:t xml:space="preserve"> (-1) ;</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else</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Убедиться, что это строка */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r_entry.mtext[mlen]='\0';</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i/>
          <w:iCs/>
          <w:smallCaps/>
          <w:color w:val="000000"/>
          <w:sz w:val="28"/>
          <w:szCs w:val="28"/>
          <w:lang w:val="ru-RU"/>
        </w:rPr>
        <w:t xml:space="preserve">/* </w:t>
      </w:r>
      <w:r w:rsidRPr="00F5449A">
        <w:rPr>
          <w:bCs/>
          <w:i/>
          <w:color w:val="000000"/>
          <w:sz w:val="28"/>
          <w:szCs w:val="28"/>
          <w:lang w:val="ru-RU"/>
        </w:rPr>
        <w:t xml:space="preserve">Обработать имя объекта */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proc</w:t>
      </w:r>
      <w:r w:rsidRPr="00F5449A">
        <w:rPr>
          <w:bCs/>
          <w:i/>
          <w:color w:val="000000"/>
          <w:sz w:val="28"/>
          <w:szCs w:val="28"/>
          <w:lang w:val="ru-RU"/>
        </w:rPr>
        <w:t>_</w:t>
      </w:r>
      <w:r w:rsidRPr="00687FE1">
        <w:rPr>
          <w:bCs/>
          <w:i/>
          <w:color w:val="000000"/>
          <w:sz w:val="28"/>
          <w:szCs w:val="28"/>
        </w:rPr>
        <w:t>obj</w:t>
      </w:r>
      <w:r w:rsidRPr="00F5449A">
        <w:rPr>
          <w:bCs/>
          <w:i/>
          <w:color w:val="000000"/>
          <w:sz w:val="28"/>
          <w:szCs w:val="28"/>
          <w:lang w:val="ru-RU"/>
        </w:rPr>
        <w:t>(&amp;</w:t>
      </w:r>
      <w:r w:rsidRPr="00687FE1">
        <w:rPr>
          <w:bCs/>
          <w:i/>
          <w:color w:val="000000"/>
          <w:sz w:val="28"/>
          <w:szCs w:val="28"/>
        </w:rPr>
        <w:t>r</w:t>
      </w:r>
      <w:r w:rsidRPr="00F5449A">
        <w:rPr>
          <w:bCs/>
          <w:i/>
          <w:color w:val="000000"/>
          <w:sz w:val="28"/>
          <w:szCs w:val="28"/>
          <w:lang w:val="ru-RU"/>
        </w:rPr>
        <w:t>_</w:t>
      </w:r>
      <w:r w:rsidRPr="00687FE1">
        <w:rPr>
          <w:bCs/>
          <w:i/>
          <w:color w:val="000000"/>
          <w:sz w:val="28"/>
          <w:szCs w:val="28"/>
        </w:rPr>
        <w:t>entry</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Обратите внимание на вызов </w:t>
      </w:r>
      <w:r w:rsidRPr="00687FE1">
        <w:rPr>
          <w:i/>
          <w:color w:val="000000"/>
          <w:sz w:val="28"/>
          <w:szCs w:val="28"/>
        </w:rPr>
        <w:t>msgrcv</w:t>
      </w:r>
      <w:r w:rsidRPr="00F5449A">
        <w:rPr>
          <w:color w:val="000000"/>
          <w:sz w:val="28"/>
          <w:szCs w:val="28"/>
          <w:lang w:val="ru-RU"/>
        </w:rPr>
        <w:t>. Так как в качестве параметра типа зада</w:t>
      </w:r>
      <w:r w:rsidRPr="00F5449A">
        <w:rPr>
          <w:color w:val="000000"/>
          <w:sz w:val="28"/>
          <w:szCs w:val="28"/>
          <w:lang w:val="ru-RU"/>
        </w:rPr>
        <w:softHyphen/>
        <w:t xml:space="preserve">но отрицательное значение </w:t>
      </w:r>
      <w:r w:rsidRPr="00F5449A">
        <w:rPr>
          <w:bCs/>
          <w:color w:val="000000"/>
          <w:sz w:val="28"/>
          <w:szCs w:val="28"/>
          <w:lang w:val="ru-RU"/>
        </w:rPr>
        <w:t xml:space="preserve">(-1 * </w:t>
      </w:r>
      <w:r w:rsidRPr="00687FE1">
        <w:rPr>
          <w:bCs/>
          <w:i/>
          <w:color w:val="000000"/>
          <w:sz w:val="28"/>
          <w:szCs w:val="28"/>
        </w:rPr>
        <w:t>MAXPRIOR</w:t>
      </w:r>
      <w:r w:rsidRPr="00F5449A">
        <w:rPr>
          <w:bCs/>
          <w:color w:val="000000"/>
          <w:sz w:val="28"/>
          <w:szCs w:val="28"/>
          <w:lang w:val="ru-RU"/>
        </w:rPr>
        <w:t xml:space="preserve">), </w:t>
      </w:r>
      <w:r w:rsidRPr="00F5449A">
        <w:rPr>
          <w:color w:val="000000"/>
          <w:sz w:val="28"/>
          <w:szCs w:val="28"/>
          <w:lang w:val="ru-RU"/>
        </w:rPr>
        <w:t>то система вначале проверяет оче</w:t>
      </w:r>
      <w:r w:rsidRPr="00F5449A">
        <w:rPr>
          <w:color w:val="000000"/>
          <w:sz w:val="28"/>
          <w:szCs w:val="28"/>
          <w:lang w:val="ru-RU"/>
        </w:rPr>
        <w:softHyphen/>
        <w:t xml:space="preserve">редь на наличие сообщений со значением </w:t>
      </w:r>
      <w:r w:rsidRPr="00687FE1">
        <w:rPr>
          <w:i/>
          <w:color w:val="000000"/>
          <w:sz w:val="28"/>
          <w:szCs w:val="28"/>
        </w:rPr>
        <w:t>mtype</w:t>
      </w:r>
      <w:r w:rsidRPr="00F5449A">
        <w:rPr>
          <w:color w:val="000000"/>
          <w:sz w:val="28"/>
          <w:szCs w:val="28"/>
          <w:lang w:val="ru-RU"/>
        </w:rPr>
        <w:t xml:space="preserve"> равным 1, затем равным 2 и так далее, до значения </w:t>
      </w:r>
      <w:r w:rsidRPr="00687FE1">
        <w:rPr>
          <w:bCs/>
          <w:i/>
          <w:color w:val="000000"/>
          <w:sz w:val="28"/>
          <w:szCs w:val="28"/>
        </w:rPr>
        <w:t>MAXPRIOR</w:t>
      </w:r>
      <w:r w:rsidRPr="00F5449A">
        <w:rPr>
          <w:color w:val="000000"/>
          <w:sz w:val="28"/>
          <w:szCs w:val="28"/>
          <w:lang w:val="ru-RU"/>
        </w:rPr>
        <w:t>включительно. Другими словами, сообщения с наи</w:t>
      </w:r>
      <w:r w:rsidRPr="00F5449A">
        <w:rPr>
          <w:color w:val="000000"/>
          <w:sz w:val="28"/>
          <w:szCs w:val="28"/>
          <w:lang w:val="ru-RU"/>
        </w:rPr>
        <w:softHyphen/>
        <w:t xml:space="preserve">меньшим номером будут иметь наивысший приоритет. Процедура </w:t>
      </w:r>
      <w:r w:rsidRPr="00687FE1">
        <w:rPr>
          <w:i/>
          <w:color w:val="000000"/>
          <w:sz w:val="28"/>
          <w:szCs w:val="28"/>
        </w:rPr>
        <w:t>proc</w:t>
      </w:r>
      <w:r w:rsidRPr="00F5449A">
        <w:rPr>
          <w:i/>
          <w:color w:val="000000"/>
          <w:sz w:val="28"/>
          <w:szCs w:val="28"/>
          <w:lang w:val="ru-RU"/>
        </w:rPr>
        <w:t>_</w:t>
      </w:r>
      <w:r w:rsidRPr="00687FE1">
        <w:rPr>
          <w:i/>
          <w:color w:val="000000"/>
          <w:sz w:val="28"/>
          <w:szCs w:val="28"/>
        </w:rPr>
        <w:t>obj</w:t>
      </w:r>
      <w:r w:rsidRPr="00F5449A">
        <w:rPr>
          <w:color w:val="000000"/>
          <w:sz w:val="28"/>
          <w:szCs w:val="28"/>
          <w:lang w:val="ru-RU"/>
        </w:rPr>
        <w:t xml:space="preserve">работает с объектом. Для системы печати она может просто копировать файл </w:t>
      </w:r>
      <w:r w:rsidRPr="00F5449A">
        <w:rPr>
          <w:bCs/>
          <w:color w:val="000000"/>
          <w:sz w:val="28"/>
          <w:szCs w:val="28"/>
          <w:lang w:val="ru-RU"/>
        </w:rPr>
        <w:t xml:space="preserve">на </w:t>
      </w:r>
      <w:r w:rsidRPr="00F5449A">
        <w:rPr>
          <w:color w:val="000000"/>
          <w:sz w:val="28"/>
          <w:szCs w:val="28"/>
          <w:lang w:val="ru-RU"/>
        </w:rPr>
        <w:t>принтер.</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lastRenderedPageBreak/>
        <w:tab/>
        <w:t xml:space="preserve">Две следующих простых программы демонстрируют взаимодействие этих процедур: программа </w:t>
      </w:r>
      <w:r w:rsidRPr="00687FE1">
        <w:rPr>
          <w:i/>
          <w:color w:val="000000"/>
          <w:sz w:val="28"/>
          <w:szCs w:val="28"/>
        </w:rPr>
        <w:t>etest</w:t>
      </w:r>
      <w:r w:rsidRPr="00F5449A">
        <w:rPr>
          <w:color w:val="000000"/>
          <w:sz w:val="28"/>
          <w:szCs w:val="28"/>
          <w:lang w:val="ru-RU"/>
        </w:rPr>
        <w:t xml:space="preserve"> помещает элемент в очередь, а программа </w:t>
      </w:r>
      <w:r w:rsidRPr="00687FE1">
        <w:rPr>
          <w:i/>
          <w:color w:val="000000"/>
          <w:sz w:val="28"/>
          <w:szCs w:val="28"/>
        </w:rPr>
        <w:t>stest</w:t>
      </w:r>
      <w:r w:rsidRPr="00F5449A">
        <w:rPr>
          <w:color w:val="000000"/>
          <w:sz w:val="28"/>
          <w:szCs w:val="28"/>
          <w:lang w:val="ru-RU"/>
        </w:rPr>
        <w:t xml:space="preserve"> обрабатывает его (в действительности она всего лишь выводит содержимое и тип сообщения).</w:t>
      </w: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r w:rsidRPr="00F5449A">
        <w:rPr>
          <w:b/>
          <w:bCs/>
          <w:iCs/>
          <w:color w:val="000000"/>
          <w:sz w:val="28"/>
          <w:szCs w:val="28"/>
          <w:lang w:val="ru-RU"/>
        </w:rPr>
        <w:tab/>
        <w:t xml:space="preserve">Программа </w:t>
      </w:r>
      <w:r w:rsidRPr="00687FE1">
        <w:rPr>
          <w:b/>
          <w:bCs/>
          <w:i/>
          <w:iCs/>
          <w:color w:val="000000"/>
          <w:sz w:val="28"/>
          <w:szCs w:val="28"/>
        </w:rPr>
        <w:t>etest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i/>
          <w:iCs/>
          <w:smallCaps/>
          <w:color w:val="000000"/>
          <w:sz w:val="28"/>
          <w:szCs w:val="28"/>
          <w:lang w:val="ru-RU"/>
        </w:rPr>
        <w:t xml:space="preserve">/* </w:t>
      </w:r>
      <w:r w:rsidRPr="00F5449A">
        <w:rPr>
          <w:bCs/>
          <w:i/>
          <w:color w:val="000000"/>
          <w:sz w:val="28"/>
          <w:szCs w:val="28"/>
          <w:lang w:val="ru-RU"/>
        </w:rPr>
        <w:t xml:space="preserve">Программа </w:t>
      </w:r>
      <w:r w:rsidRPr="00687FE1">
        <w:rPr>
          <w:bCs/>
          <w:i/>
          <w:color w:val="000000"/>
          <w:sz w:val="28"/>
          <w:szCs w:val="28"/>
        </w:rPr>
        <w:t>etest</w:t>
      </w:r>
      <w:r w:rsidRPr="00F5449A">
        <w:rPr>
          <w:bCs/>
          <w:i/>
          <w:color w:val="000000"/>
          <w:sz w:val="28"/>
          <w:szCs w:val="28"/>
          <w:lang w:val="ru-RU"/>
        </w:rPr>
        <w:t xml:space="preserve"> - ввод имен объектов в очередь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&lt;stdio.h&gt;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&lt;stdlib.h&gt;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"q.h"</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main(int argc, char **argv)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priority;</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if(argc != 3 )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fprintf(stderr, "Применение: %s имяприоритет\n, argv[0]);</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exit(1);</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ab/>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if((priority = atoi(argv[2])) &lt;= 0 || priority &gt; MAXPRIOR)</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warn("Недопустимыйприоритет");</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exit(2);</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ab/>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if(enter(argv[1], priority) &lt; 0)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warn</w:t>
      </w:r>
      <w:r w:rsidRPr="00F5449A">
        <w:rPr>
          <w:bCs/>
          <w:i/>
          <w:color w:val="000000"/>
          <w:sz w:val="28"/>
          <w:szCs w:val="28"/>
          <w:lang w:val="ru-RU"/>
        </w:rPr>
        <w:t xml:space="preserve">("Ошибка в процедуре </w:t>
      </w:r>
      <w:r w:rsidRPr="00687FE1">
        <w:rPr>
          <w:bCs/>
          <w:i/>
          <w:color w:val="000000"/>
          <w:sz w:val="28"/>
          <w:szCs w:val="28"/>
        </w:rPr>
        <w:t>enter</w:t>
      </w:r>
      <w:r w:rsidRPr="00F5449A">
        <w:rPr>
          <w:bCs/>
          <w:i/>
          <w:color w:val="000000"/>
          <w:sz w:val="28"/>
          <w:szCs w:val="28"/>
          <w:lang w:val="ru-RU"/>
        </w:rPr>
        <w:t xml:space="preserve">");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lastRenderedPageBreak/>
        <w:t>exit</w:t>
      </w:r>
      <w:r w:rsidRPr="00F5449A">
        <w:rPr>
          <w:bCs/>
          <w:i/>
          <w:color w:val="000000"/>
          <w:sz w:val="28"/>
          <w:szCs w:val="28"/>
          <w:lang w:val="ru-RU"/>
        </w:rPr>
        <w:t>(3);</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ab/>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exit</w:t>
      </w:r>
      <w:r w:rsidRPr="00F5449A">
        <w:rPr>
          <w:bCs/>
          <w:i/>
          <w:color w:val="000000"/>
          <w:sz w:val="28"/>
          <w:szCs w:val="28"/>
          <w:lang w:val="ru-RU"/>
        </w:rPr>
        <w:t>(0)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r w:rsidRPr="00F5449A">
        <w:rPr>
          <w:b/>
          <w:bCs/>
          <w:iCs/>
          <w:color w:val="000000"/>
          <w:sz w:val="28"/>
          <w:szCs w:val="28"/>
          <w:lang w:val="ru-RU"/>
        </w:rPr>
        <w:t xml:space="preserve">Программа </w:t>
      </w:r>
      <w:r w:rsidRPr="00687FE1">
        <w:rPr>
          <w:b/>
          <w:bCs/>
          <w:i/>
          <w:iCs/>
          <w:color w:val="000000"/>
          <w:sz w:val="28"/>
          <w:szCs w:val="28"/>
        </w:rPr>
        <w:t>stest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i/>
          <w:iCs/>
          <w:smallCaps/>
          <w:color w:val="000000"/>
          <w:sz w:val="28"/>
          <w:szCs w:val="28"/>
          <w:lang w:val="ru-RU"/>
        </w:rPr>
        <w:t xml:space="preserve">/* </w:t>
      </w:r>
      <w:r w:rsidRPr="00F5449A">
        <w:rPr>
          <w:bCs/>
          <w:i/>
          <w:color w:val="000000"/>
          <w:sz w:val="28"/>
          <w:szCs w:val="28"/>
          <w:lang w:val="ru-RU"/>
        </w:rPr>
        <w:t xml:space="preserve">Программа </w:t>
      </w:r>
      <w:r w:rsidRPr="00687FE1">
        <w:rPr>
          <w:bCs/>
          <w:i/>
          <w:color w:val="000000"/>
          <w:sz w:val="28"/>
          <w:szCs w:val="28"/>
        </w:rPr>
        <w:t>stest</w:t>
      </w:r>
      <w:r w:rsidRPr="00F5449A">
        <w:rPr>
          <w:bCs/>
          <w:i/>
          <w:color w:val="000000"/>
          <w:sz w:val="28"/>
          <w:szCs w:val="28"/>
          <w:lang w:val="ru-RU"/>
        </w:rPr>
        <w:t xml:space="preserve"> - простой сервер для очереди */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&lt;stdio.h&gt;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"q.h"</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main()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pid_t pid;</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switch(pid = fork())</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case</w:t>
      </w:r>
      <w:r w:rsidRPr="00F5449A">
        <w:rPr>
          <w:bCs/>
          <w:i/>
          <w:color w:val="000000"/>
          <w:sz w:val="28"/>
          <w:szCs w:val="28"/>
          <w:lang w:val="ru-RU"/>
        </w:rPr>
        <w:t xml:space="preserve"> 0:</w:t>
      </w:r>
      <w:r w:rsidRPr="00F5449A">
        <w:rPr>
          <w:bCs/>
          <w:i/>
          <w:color w:val="000000"/>
          <w:sz w:val="28"/>
          <w:szCs w:val="28"/>
          <w:lang w:val="ru-RU"/>
        </w:rPr>
        <w:tab/>
      </w:r>
      <w:r w:rsidRPr="00F5449A">
        <w:rPr>
          <w:bCs/>
          <w:i/>
          <w:color w:val="000000"/>
          <w:sz w:val="28"/>
          <w:szCs w:val="28"/>
          <w:lang w:val="ru-RU"/>
        </w:rPr>
        <w:tab/>
        <w:t>/* Дочерний процесс */</w:t>
      </w:r>
    </w:p>
    <w:p w:rsidR="00526ACB" w:rsidRPr="00F5449A" w:rsidRDefault="00526ACB" w:rsidP="00526ACB">
      <w:pPr>
        <w:overflowPunct w:val="0"/>
        <w:autoSpaceDE w:val="0"/>
        <w:autoSpaceDN w:val="0"/>
        <w:adjustRightInd w:val="0"/>
        <w:jc w:val="both"/>
        <w:textAlignment w:val="baseline"/>
        <w:rPr>
          <w:bCs/>
          <w:i/>
          <w:color w:val="000000"/>
          <w:sz w:val="28"/>
          <w:szCs w:val="28"/>
          <w:vertAlign w:val="subscript"/>
          <w:lang w:val="ru-RU"/>
        </w:rPr>
      </w:pPr>
      <w:r w:rsidRPr="00687FE1">
        <w:rPr>
          <w:bCs/>
          <w:i/>
          <w:color w:val="000000"/>
          <w:sz w:val="28"/>
          <w:szCs w:val="28"/>
        </w:rPr>
        <w:t>serve</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break</w:t>
      </w:r>
      <w:r w:rsidRPr="00F5449A">
        <w:rPr>
          <w:bCs/>
          <w:i/>
          <w:color w:val="000000"/>
          <w:sz w:val="28"/>
          <w:szCs w:val="28"/>
          <w:lang w:val="ru-RU"/>
        </w:rPr>
        <w:t>;</w:t>
      </w:r>
      <w:r w:rsidRPr="00F5449A">
        <w:rPr>
          <w:bCs/>
          <w:i/>
          <w:color w:val="000000"/>
          <w:sz w:val="28"/>
          <w:szCs w:val="28"/>
          <w:lang w:val="ru-RU"/>
        </w:rPr>
        <w:tab/>
        <w:t xml:space="preserve"> /* Сервер не существует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case</w:t>
      </w:r>
      <w:r w:rsidRPr="00F5449A">
        <w:rPr>
          <w:bCs/>
          <w:i/>
          <w:color w:val="000000"/>
          <w:sz w:val="28"/>
          <w:szCs w:val="28"/>
          <w:lang w:val="ru-RU"/>
        </w:rPr>
        <w:t xml:space="preserve"> -1:</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warn</w:t>
      </w:r>
      <w:r w:rsidRPr="00F5449A">
        <w:rPr>
          <w:bCs/>
          <w:i/>
          <w:color w:val="000000"/>
          <w:sz w:val="28"/>
          <w:szCs w:val="28"/>
          <w:lang w:val="ru-RU"/>
        </w:rPr>
        <w:t>(“Не удалось запустить сервер”);</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break</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default</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printf</w:t>
      </w:r>
      <w:r w:rsidRPr="00F5449A">
        <w:rPr>
          <w:bCs/>
          <w:i/>
          <w:color w:val="000000"/>
          <w:sz w:val="28"/>
          <w:szCs w:val="28"/>
          <w:lang w:val="ru-RU"/>
        </w:rPr>
        <w:t>(“Серверный процесс с идентификатором %</w:t>
      </w:r>
      <w:r w:rsidRPr="00687FE1">
        <w:rPr>
          <w:bCs/>
          <w:i/>
          <w:color w:val="000000"/>
          <w:sz w:val="28"/>
          <w:szCs w:val="28"/>
        </w:rPr>
        <w:t>d</w:t>
      </w:r>
      <w:r w:rsidRPr="00F5449A">
        <w:rPr>
          <w:bCs/>
          <w:i/>
          <w:color w:val="000000"/>
          <w:sz w:val="28"/>
          <w:szCs w:val="28"/>
          <w:lang w:val="ru-RU"/>
        </w:rPr>
        <w:t>\</w:t>
      </w:r>
      <w:r w:rsidRPr="00687FE1">
        <w:rPr>
          <w:bCs/>
          <w:i/>
          <w:color w:val="000000"/>
          <w:sz w:val="28"/>
          <w:szCs w:val="28"/>
        </w:rPr>
        <w:t>n</w:t>
      </w:r>
      <w:r w:rsidRPr="00F5449A">
        <w:rPr>
          <w:bCs/>
          <w:i/>
          <w:color w:val="000000"/>
          <w:sz w:val="28"/>
          <w:szCs w:val="28"/>
          <w:lang w:val="ru-RU"/>
        </w:rPr>
        <w:t xml:space="preserve">”, </w:t>
      </w:r>
      <w:r w:rsidRPr="00687FE1">
        <w:rPr>
          <w:bCs/>
          <w:i/>
          <w:color w:val="000000"/>
          <w:sz w:val="28"/>
          <w:szCs w:val="28"/>
        </w:rPr>
        <w:t>pid</w:t>
      </w:r>
      <w:r w:rsidRPr="00F5449A">
        <w:rPr>
          <w:bCs/>
          <w:i/>
          <w:color w:val="000000"/>
          <w:sz w:val="28"/>
          <w:szCs w:val="28"/>
          <w:lang w:val="ru-RU"/>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exit( pid != -1 ? 0 : 1);</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proc_obj( struct q_entry *msg)</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lastRenderedPageBreak/>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printf(“\nПриоритет: %ld имя: %s\n”, msg-&gt;mtype, msg-&gt;mtext);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Ниже следует пример использования этих двух простых программ. Перед за</w:t>
      </w:r>
      <w:r w:rsidRPr="00F5449A">
        <w:rPr>
          <w:color w:val="000000"/>
          <w:sz w:val="28"/>
          <w:szCs w:val="28"/>
          <w:lang w:val="ru-RU"/>
        </w:rPr>
        <w:softHyphen/>
        <w:t xml:space="preserve">пуском программы </w:t>
      </w:r>
      <w:r w:rsidRPr="00687FE1">
        <w:rPr>
          <w:bCs/>
          <w:i/>
          <w:color w:val="000000"/>
          <w:sz w:val="28"/>
          <w:szCs w:val="28"/>
        </w:rPr>
        <w:t>stest</w:t>
      </w:r>
      <w:r w:rsidRPr="00F5449A">
        <w:rPr>
          <w:color w:val="000000"/>
          <w:sz w:val="28"/>
          <w:szCs w:val="28"/>
          <w:lang w:val="ru-RU"/>
        </w:rPr>
        <w:t>в очередь вводятся четыре простых сообщения при по</w:t>
      </w:r>
      <w:r w:rsidRPr="00F5449A">
        <w:rPr>
          <w:color w:val="000000"/>
          <w:sz w:val="28"/>
          <w:szCs w:val="28"/>
          <w:lang w:val="ru-RU"/>
        </w:rPr>
        <w:softHyphen/>
        <w:t xml:space="preserve">мощи программы </w:t>
      </w:r>
      <w:r w:rsidRPr="00687FE1">
        <w:rPr>
          <w:bCs/>
          <w:i/>
          <w:color w:val="000000"/>
          <w:sz w:val="28"/>
          <w:szCs w:val="28"/>
        </w:rPr>
        <w:t>etest</w:t>
      </w:r>
      <w:r w:rsidRPr="00F5449A">
        <w:rPr>
          <w:bCs/>
          <w:color w:val="000000"/>
          <w:sz w:val="28"/>
          <w:szCs w:val="28"/>
          <w:lang w:val="ru-RU"/>
        </w:rPr>
        <w:t xml:space="preserve">. </w:t>
      </w:r>
      <w:r w:rsidRPr="00F5449A">
        <w:rPr>
          <w:color w:val="000000"/>
          <w:sz w:val="28"/>
          <w:szCs w:val="28"/>
          <w:lang w:val="ru-RU"/>
        </w:rPr>
        <w:t>Обратите внимание на порядок, в котором выводятся сообщения:</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 xml:space="preserve">$ </w:t>
      </w:r>
      <w:r w:rsidRPr="00687FE1">
        <w:rPr>
          <w:color w:val="000000"/>
          <w:sz w:val="28"/>
          <w:szCs w:val="28"/>
        </w:rPr>
        <w:t>etestobjname</w:t>
      </w:r>
      <w:r w:rsidRPr="00F5449A">
        <w:rPr>
          <w:color w:val="000000"/>
          <w:sz w:val="28"/>
          <w:szCs w:val="28"/>
          <w:lang w:val="ru-RU"/>
        </w:rPr>
        <w:t>1 3</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 xml:space="preserve">$ </w:t>
      </w:r>
      <w:r w:rsidRPr="00687FE1">
        <w:rPr>
          <w:color w:val="000000"/>
          <w:sz w:val="28"/>
          <w:szCs w:val="28"/>
        </w:rPr>
        <w:t>etest</w:t>
      </w:r>
      <w:r w:rsidRPr="00F5449A">
        <w:rPr>
          <w:color w:val="000000"/>
          <w:sz w:val="28"/>
          <w:szCs w:val="28"/>
          <w:lang w:val="ru-RU"/>
        </w:rPr>
        <w:t xml:space="preserve"> </w:t>
      </w:r>
      <w:r w:rsidRPr="00687FE1">
        <w:rPr>
          <w:color w:val="000000"/>
          <w:sz w:val="28"/>
          <w:szCs w:val="28"/>
        </w:rPr>
        <w:t>objname</w:t>
      </w:r>
      <w:r w:rsidRPr="00F5449A">
        <w:rPr>
          <w:color w:val="000000"/>
          <w:sz w:val="28"/>
          <w:szCs w:val="28"/>
          <w:lang w:val="ru-RU"/>
        </w:rPr>
        <w:t>2 4</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 xml:space="preserve">$ </w:t>
      </w:r>
      <w:r w:rsidRPr="00687FE1">
        <w:rPr>
          <w:color w:val="000000"/>
          <w:sz w:val="28"/>
          <w:szCs w:val="28"/>
        </w:rPr>
        <w:t>etest</w:t>
      </w:r>
      <w:r w:rsidRPr="00F5449A">
        <w:rPr>
          <w:color w:val="000000"/>
          <w:sz w:val="28"/>
          <w:szCs w:val="28"/>
          <w:lang w:val="ru-RU"/>
        </w:rPr>
        <w:t xml:space="preserve"> </w:t>
      </w:r>
      <w:r w:rsidRPr="00687FE1">
        <w:rPr>
          <w:color w:val="000000"/>
          <w:sz w:val="28"/>
          <w:szCs w:val="28"/>
        </w:rPr>
        <w:t>objname</w:t>
      </w:r>
      <w:r w:rsidRPr="00F5449A">
        <w:rPr>
          <w:color w:val="000000"/>
          <w:sz w:val="28"/>
          <w:szCs w:val="28"/>
          <w:lang w:val="ru-RU"/>
        </w:rPr>
        <w:t>3 1</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 xml:space="preserve">$ </w:t>
      </w:r>
      <w:r w:rsidRPr="00687FE1">
        <w:rPr>
          <w:color w:val="000000"/>
          <w:sz w:val="28"/>
          <w:szCs w:val="28"/>
        </w:rPr>
        <w:t>etest</w:t>
      </w:r>
      <w:r w:rsidRPr="00F5449A">
        <w:rPr>
          <w:color w:val="000000"/>
          <w:sz w:val="28"/>
          <w:szCs w:val="28"/>
          <w:lang w:val="ru-RU"/>
        </w:rPr>
        <w:t xml:space="preserve"> </w:t>
      </w:r>
      <w:r w:rsidRPr="00687FE1">
        <w:rPr>
          <w:color w:val="000000"/>
          <w:sz w:val="28"/>
          <w:szCs w:val="28"/>
        </w:rPr>
        <w:t>objname</w:t>
      </w:r>
      <w:r w:rsidRPr="00F5449A">
        <w:rPr>
          <w:color w:val="000000"/>
          <w:sz w:val="28"/>
          <w:szCs w:val="28"/>
          <w:lang w:val="ru-RU"/>
        </w:rPr>
        <w:t>4 9</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 xml:space="preserve">$ </w:t>
      </w:r>
      <w:r w:rsidRPr="00687FE1">
        <w:rPr>
          <w:color w:val="000000"/>
          <w:sz w:val="28"/>
          <w:szCs w:val="28"/>
        </w:rPr>
        <w:t>etest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Серверный процесс с идентификатором 2545</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 xml:space="preserve">Приоритет 1 имя </w:t>
      </w:r>
      <w:r w:rsidRPr="00687FE1">
        <w:rPr>
          <w:color w:val="000000"/>
          <w:sz w:val="28"/>
          <w:szCs w:val="28"/>
        </w:rPr>
        <w:t>objname</w:t>
      </w:r>
      <w:r w:rsidRPr="00F5449A">
        <w:rPr>
          <w:color w:val="000000"/>
          <w:sz w:val="28"/>
          <w:szCs w:val="28"/>
          <w:lang w:val="ru-RU"/>
        </w:rPr>
        <w:t>3</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 xml:space="preserve">Приоритет 3 имя </w:t>
      </w:r>
      <w:r w:rsidRPr="00687FE1">
        <w:rPr>
          <w:color w:val="000000"/>
          <w:sz w:val="28"/>
          <w:szCs w:val="28"/>
        </w:rPr>
        <w:t>objname</w:t>
      </w:r>
      <w:r w:rsidRPr="00F5449A">
        <w:rPr>
          <w:color w:val="000000"/>
          <w:sz w:val="28"/>
          <w:szCs w:val="28"/>
          <w:lang w:val="ru-RU"/>
        </w:rPr>
        <w:t>1</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 xml:space="preserve">Приоритет 4 имя </w:t>
      </w:r>
      <w:r w:rsidRPr="00687FE1">
        <w:rPr>
          <w:color w:val="000000"/>
          <w:sz w:val="28"/>
          <w:szCs w:val="28"/>
        </w:rPr>
        <w:t>objname</w:t>
      </w:r>
      <w:r w:rsidRPr="00F5449A">
        <w:rPr>
          <w:color w:val="000000"/>
          <w:sz w:val="28"/>
          <w:szCs w:val="28"/>
          <w:lang w:val="ru-RU"/>
        </w:rPr>
        <w:t>2</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 xml:space="preserve">Приоритет 9 имя </w:t>
      </w:r>
      <w:r w:rsidRPr="00687FE1">
        <w:rPr>
          <w:color w:val="000000"/>
          <w:sz w:val="28"/>
          <w:szCs w:val="28"/>
        </w:rPr>
        <w:t>objname</w:t>
      </w:r>
      <w:r w:rsidRPr="00F5449A">
        <w:rPr>
          <w:color w:val="000000"/>
          <w:sz w:val="28"/>
          <w:szCs w:val="28"/>
          <w:lang w:val="ru-RU"/>
        </w:rPr>
        <w:t>4</w:t>
      </w:r>
    </w:p>
    <w:p w:rsidR="00526ACB" w:rsidRPr="00F5449A" w:rsidRDefault="00526ACB" w:rsidP="00526ACB">
      <w:pPr>
        <w:overflowPunct w:val="0"/>
        <w:autoSpaceDE w:val="0"/>
        <w:autoSpaceDN w:val="0"/>
        <w:adjustRightInd w:val="0"/>
        <w:jc w:val="both"/>
        <w:textAlignment w:val="baseline"/>
        <w:rPr>
          <w:b/>
          <w:color w:val="000000"/>
          <w:sz w:val="28"/>
          <w:szCs w:val="28"/>
          <w:lang w:val="ru-RU"/>
        </w:rPr>
      </w:pPr>
    </w:p>
    <w:p w:rsidR="00526ACB" w:rsidRPr="00F5449A" w:rsidRDefault="00526ACB" w:rsidP="00526ACB">
      <w:pPr>
        <w:overflowPunct w:val="0"/>
        <w:autoSpaceDE w:val="0"/>
        <w:autoSpaceDN w:val="0"/>
        <w:adjustRightInd w:val="0"/>
        <w:jc w:val="both"/>
        <w:textAlignment w:val="baseline"/>
        <w:rPr>
          <w:b/>
          <w:color w:val="000000"/>
          <w:sz w:val="28"/>
          <w:szCs w:val="28"/>
          <w:lang w:val="ru-RU"/>
        </w:rPr>
      </w:pPr>
      <w:r w:rsidRPr="00F5449A">
        <w:rPr>
          <w:b/>
          <w:color w:val="000000"/>
          <w:sz w:val="28"/>
          <w:szCs w:val="28"/>
          <w:lang w:val="ru-RU"/>
        </w:rPr>
        <w:tab/>
        <w:t xml:space="preserve">Системный вызов </w:t>
      </w:r>
      <w:r w:rsidRPr="00687FE1">
        <w:rPr>
          <w:b/>
          <w:color w:val="000000"/>
          <w:sz w:val="28"/>
          <w:szCs w:val="28"/>
        </w:rPr>
        <w:t>msgctl</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Процедура </w:t>
      </w:r>
      <w:r w:rsidRPr="00687FE1">
        <w:rPr>
          <w:bCs/>
          <w:i/>
          <w:color w:val="000000"/>
          <w:sz w:val="28"/>
          <w:szCs w:val="28"/>
        </w:rPr>
        <w:t>msgctl</w:t>
      </w:r>
      <w:r w:rsidRPr="00F5449A">
        <w:rPr>
          <w:color w:val="000000"/>
          <w:sz w:val="28"/>
          <w:szCs w:val="28"/>
          <w:lang w:val="ru-RU"/>
        </w:rPr>
        <w:t>служит трем целям: она позволяет процессу получать ин</w:t>
      </w:r>
      <w:r w:rsidRPr="00F5449A">
        <w:rPr>
          <w:color w:val="000000"/>
          <w:sz w:val="28"/>
          <w:szCs w:val="28"/>
          <w:lang w:val="ru-RU"/>
        </w:rPr>
        <w:softHyphen/>
        <w:t>формацию о статусе очереди сообщений, изменять некоторые из связанных с оче</w:t>
      </w:r>
      <w:r w:rsidRPr="00F5449A">
        <w:rPr>
          <w:color w:val="000000"/>
          <w:sz w:val="28"/>
          <w:szCs w:val="28"/>
          <w:lang w:val="ru-RU"/>
        </w:rPr>
        <w:softHyphen/>
        <w:t>редью ограничений или удалять очередь из системы.</w:t>
      </w:r>
    </w:p>
    <w:p w:rsidR="00526ACB" w:rsidRPr="00F5449A" w:rsidRDefault="00526ACB" w:rsidP="00526ACB">
      <w:pPr>
        <w:overflowPunct w:val="0"/>
        <w:autoSpaceDE w:val="0"/>
        <w:autoSpaceDN w:val="0"/>
        <w:adjustRightInd w:val="0"/>
        <w:jc w:val="both"/>
        <w:textAlignment w:val="baseline"/>
        <w:rPr>
          <w:b/>
          <w:bCs/>
          <w:i/>
          <w:iCs/>
          <w:color w:val="000000"/>
          <w:sz w:val="28"/>
          <w:szCs w:val="28"/>
          <w:lang w:val="ru-RU"/>
        </w:rPr>
      </w:pPr>
    </w:p>
    <w:p w:rsidR="00526ACB" w:rsidRPr="00687FE1" w:rsidRDefault="00526ACB" w:rsidP="00526ACB">
      <w:pPr>
        <w:overflowPunct w:val="0"/>
        <w:autoSpaceDE w:val="0"/>
        <w:autoSpaceDN w:val="0"/>
        <w:adjustRightInd w:val="0"/>
        <w:jc w:val="both"/>
        <w:textAlignment w:val="baseline"/>
        <w:rPr>
          <w:b/>
          <w:bCs/>
          <w:i/>
          <w:iCs/>
          <w:color w:val="000000"/>
          <w:sz w:val="28"/>
          <w:szCs w:val="28"/>
        </w:rPr>
      </w:pPr>
      <w:r w:rsidRPr="00687FE1">
        <w:rPr>
          <w:b/>
          <w:bCs/>
          <w:i/>
          <w:iCs/>
          <w:color w:val="000000"/>
          <w:sz w:val="28"/>
          <w:szCs w:val="28"/>
        </w:rPr>
        <w:t>Описание</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lastRenderedPageBreak/>
        <w:t>#include &lt;sys/msg.h&gt;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msgctl(int mqid, int command, struct msqid_ds *msq_stat);</w:t>
      </w:r>
    </w:p>
    <w:p w:rsidR="00526ACB" w:rsidRPr="00687FE1" w:rsidRDefault="00526ACB" w:rsidP="00526ACB">
      <w:pPr>
        <w:overflowPunct w:val="0"/>
        <w:autoSpaceDE w:val="0"/>
        <w:autoSpaceDN w:val="0"/>
        <w:adjustRightInd w:val="0"/>
        <w:jc w:val="both"/>
        <w:textAlignment w:val="baseline"/>
        <w:rPr>
          <w:color w:val="000000"/>
          <w:sz w:val="28"/>
          <w:szCs w:val="28"/>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687FE1">
        <w:rPr>
          <w:color w:val="000000"/>
          <w:sz w:val="28"/>
          <w:szCs w:val="28"/>
        </w:rPr>
        <w:tab/>
      </w:r>
      <w:r w:rsidRPr="00F5449A">
        <w:rPr>
          <w:color w:val="000000"/>
          <w:sz w:val="28"/>
          <w:szCs w:val="28"/>
          <w:lang w:val="ru-RU"/>
        </w:rPr>
        <w:t xml:space="preserve">Переменная </w:t>
      </w:r>
      <w:r w:rsidRPr="00687FE1">
        <w:rPr>
          <w:bCs/>
          <w:i/>
          <w:color w:val="000000"/>
          <w:sz w:val="28"/>
          <w:szCs w:val="28"/>
        </w:rPr>
        <w:t>mqid</w:t>
      </w:r>
      <w:r w:rsidRPr="00F5449A">
        <w:rPr>
          <w:color w:val="000000"/>
          <w:sz w:val="28"/>
          <w:szCs w:val="28"/>
          <w:lang w:val="ru-RU"/>
        </w:rPr>
        <w:t>должна быть допустимым идентификатором очереди. Про</w:t>
      </w:r>
      <w:r w:rsidRPr="00F5449A">
        <w:rPr>
          <w:color w:val="000000"/>
          <w:sz w:val="28"/>
          <w:szCs w:val="28"/>
          <w:lang w:val="ru-RU"/>
        </w:rPr>
        <w:softHyphen/>
        <w:t xml:space="preserve">пуская пока параметр </w:t>
      </w:r>
      <w:r w:rsidRPr="00687FE1">
        <w:rPr>
          <w:bCs/>
          <w:i/>
          <w:color w:val="000000"/>
          <w:sz w:val="28"/>
          <w:szCs w:val="28"/>
        </w:rPr>
        <w:t>command</w:t>
      </w:r>
      <w:r w:rsidRPr="00F5449A">
        <w:rPr>
          <w:bCs/>
          <w:color w:val="000000"/>
          <w:sz w:val="28"/>
          <w:szCs w:val="28"/>
          <w:lang w:val="ru-RU"/>
        </w:rPr>
        <w:t xml:space="preserve">, </w:t>
      </w:r>
      <w:r w:rsidRPr="00F5449A">
        <w:rPr>
          <w:color w:val="000000"/>
          <w:sz w:val="28"/>
          <w:szCs w:val="28"/>
          <w:lang w:val="ru-RU"/>
        </w:rPr>
        <w:t xml:space="preserve">обратимся к третьему параметру </w:t>
      </w:r>
      <w:r w:rsidRPr="00687FE1">
        <w:rPr>
          <w:bCs/>
          <w:i/>
          <w:color w:val="000000"/>
          <w:sz w:val="28"/>
          <w:szCs w:val="28"/>
        </w:rPr>
        <w:t>msq</w:t>
      </w:r>
      <w:r w:rsidRPr="00F5449A">
        <w:rPr>
          <w:bCs/>
          <w:i/>
          <w:color w:val="000000"/>
          <w:sz w:val="28"/>
          <w:szCs w:val="28"/>
          <w:lang w:val="ru-RU"/>
        </w:rPr>
        <w:t>_</w:t>
      </w:r>
      <w:r w:rsidRPr="00687FE1">
        <w:rPr>
          <w:bCs/>
          <w:i/>
          <w:color w:val="000000"/>
          <w:sz w:val="28"/>
          <w:szCs w:val="28"/>
        </w:rPr>
        <w:t>stat</w:t>
      </w:r>
      <w:r w:rsidRPr="00F5449A">
        <w:rPr>
          <w:bCs/>
          <w:color w:val="000000"/>
          <w:sz w:val="28"/>
          <w:szCs w:val="28"/>
          <w:lang w:val="ru-RU"/>
        </w:rPr>
        <w:t xml:space="preserve">, </w:t>
      </w:r>
      <w:r w:rsidRPr="00F5449A">
        <w:rPr>
          <w:color w:val="000000"/>
          <w:sz w:val="28"/>
          <w:szCs w:val="28"/>
          <w:lang w:val="ru-RU"/>
        </w:rPr>
        <w:t>кото</w:t>
      </w:r>
      <w:r w:rsidRPr="00F5449A">
        <w:rPr>
          <w:color w:val="000000"/>
          <w:sz w:val="28"/>
          <w:szCs w:val="28"/>
          <w:lang w:val="ru-RU"/>
        </w:rPr>
        <w:softHyphen/>
        <w:t xml:space="preserve">рый содержит адрес структуры </w:t>
      </w:r>
      <w:r w:rsidRPr="00687FE1">
        <w:rPr>
          <w:bCs/>
          <w:i/>
          <w:color w:val="000000"/>
          <w:sz w:val="28"/>
          <w:szCs w:val="28"/>
        </w:rPr>
        <w:t>msqid</w:t>
      </w:r>
      <w:r w:rsidRPr="00F5449A">
        <w:rPr>
          <w:bCs/>
          <w:i/>
          <w:color w:val="000000"/>
          <w:sz w:val="28"/>
          <w:szCs w:val="28"/>
          <w:lang w:val="ru-RU"/>
        </w:rPr>
        <w:t>_</w:t>
      </w:r>
      <w:r w:rsidRPr="00687FE1">
        <w:rPr>
          <w:bCs/>
          <w:i/>
          <w:color w:val="000000"/>
          <w:sz w:val="28"/>
          <w:szCs w:val="28"/>
        </w:rPr>
        <w:t>ds</w:t>
      </w:r>
      <w:r w:rsidRPr="00F5449A">
        <w:rPr>
          <w:bCs/>
          <w:color w:val="000000"/>
          <w:sz w:val="28"/>
          <w:szCs w:val="28"/>
          <w:lang w:val="ru-RU"/>
        </w:rPr>
        <w:t xml:space="preserve">. </w:t>
      </w:r>
      <w:r w:rsidRPr="00F5449A">
        <w:rPr>
          <w:color w:val="000000"/>
          <w:sz w:val="28"/>
          <w:szCs w:val="28"/>
          <w:lang w:val="ru-RU"/>
        </w:rPr>
        <w:t xml:space="preserve">Эта структура определяется в файле </w:t>
      </w:r>
      <w:r w:rsidRPr="00F5449A">
        <w:rPr>
          <w:bCs/>
          <w:i/>
          <w:color w:val="000000"/>
          <w:sz w:val="28"/>
          <w:szCs w:val="28"/>
          <w:lang w:val="ru-RU"/>
        </w:rPr>
        <w:t>&lt;</w:t>
      </w:r>
      <w:r w:rsidRPr="00687FE1">
        <w:rPr>
          <w:bCs/>
          <w:i/>
          <w:color w:val="000000"/>
          <w:sz w:val="28"/>
          <w:szCs w:val="28"/>
        </w:rPr>
        <w:t>sys</w:t>
      </w:r>
      <w:r w:rsidRPr="00F5449A">
        <w:rPr>
          <w:bCs/>
          <w:i/>
          <w:color w:val="000000"/>
          <w:sz w:val="28"/>
          <w:szCs w:val="28"/>
          <w:lang w:val="ru-RU"/>
        </w:rPr>
        <w:t>/</w:t>
      </w:r>
      <w:r w:rsidRPr="00687FE1">
        <w:rPr>
          <w:bCs/>
          <w:i/>
          <w:color w:val="000000"/>
          <w:sz w:val="28"/>
          <w:szCs w:val="28"/>
        </w:rPr>
        <w:t>msg</w:t>
      </w:r>
      <w:r w:rsidRPr="00F5449A">
        <w:rPr>
          <w:bCs/>
          <w:i/>
          <w:color w:val="000000"/>
          <w:sz w:val="28"/>
          <w:szCs w:val="28"/>
          <w:lang w:val="ru-RU"/>
        </w:rPr>
        <w:t>.</w:t>
      </w:r>
      <w:r w:rsidRPr="00687FE1">
        <w:rPr>
          <w:bCs/>
          <w:i/>
          <w:color w:val="000000"/>
          <w:sz w:val="28"/>
          <w:szCs w:val="28"/>
        </w:rPr>
        <w:t>h</w:t>
      </w:r>
      <w:r w:rsidRPr="00F5449A">
        <w:rPr>
          <w:bCs/>
          <w:i/>
          <w:color w:val="000000"/>
          <w:sz w:val="28"/>
          <w:szCs w:val="28"/>
          <w:lang w:val="ru-RU"/>
        </w:rPr>
        <w:t>&gt;</w:t>
      </w:r>
      <w:r w:rsidRPr="00F5449A">
        <w:rPr>
          <w:color w:val="000000"/>
          <w:sz w:val="28"/>
          <w:szCs w:val="28"/>
          <w:lang w:val="ru-RU"/>
        </w:rPr>
        <w:t>и содержит следующие элементы:</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tbl>
      <w:tblPr>
        <w:tblW w:w="0" w:type="auto"/>
        <w:tblInd w:w="40" w:type="dxa"/>
        <w:tblLayout w:type="fixed"/>
        <w:tblCellMar>
          <w:left w:w="40" w:type="dxa"/>
          <w:right w:w="40" w:type="dxa"/>
        </w:tblCellMar>
        <w:tblLook w:val="0000" w:firstRow="0" w:lastRow="0" w:firstColumn="0" w:lastColumn="0" w:noHBand="0" w:noVBand="0"/>
      </w:tblPr>
      <w:tblGrid>
        <w:gridCol w:w="1985"/>
        <w:gridCol w:w="2625"/>
        <w:gridCol w:w="317"/>
        <w:gridCol w:w="4361"/>
      </w:tblGrid>
      <w:tr w:rsidR="00526ACB" w:rsidRPr="00687FE1" w:rsidTr="0064404F">
        <w:trPr>
          <w:trHeight w:val="216"/>
        </w:trPr>
        <w:tc>
          <w:tcPr>
            <w:tcW w:w="4610" w:type="dxa"/>
            <w:gridSpan w:val="2"/>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struct ipc_perm   msg_perm;</w:t>
            </w:r>
          </w:p>
        </w:tc>
        <w:tc>
          <w:tcPr>
            <w:tcW w:w="317"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tc>
        <w:tc>
          <w:tcPr>
            <w:tcW w:w="4361"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Владелец/права доступа */</w:t>
            </w:r>
          </w:p>
        </w:tc>
      </w:tr>
      <w:tr w:rsidR="00526ACB" w:rsidRPr="00687FE1" w:rsidTr="0064404F">
        <w:trPr>
          <w:trHeight w:val="216"/>
        </w:trPr>
        <w:tc>
          <w:tcPr>
            <w:tcW w:w="198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msgqnum_t</w:t>
            </w:r>
          </w:p>
        </w:tc>
        <w:tc>
          <w:tcPr>
            <w:tcW w:w="262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msg_qnum;</w:t>
            </w:r>
          </w:p>
        </w:tc>
        <w:tc>
          <w:tcPr>
            <w:tcW w:w="317"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tc>
        <w:tc>
          <w:tcPr>
            <w:tcW w:w="4361"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Число сообщений в очереди */</w:t>
            </w:r>
          </w:p>
        </w:tc>
      </w:tr>
      <w:tr w:rsidR="00526ACB" w:rsidRPr="0064404F" w:rsidTr="0064404F">
        <w:trPr>
          <w:trHeight w:val="216"/>
        </w:trPr>
        <w:tc>
          <w:tcPr>
            <w:tcW w:w="198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msglen_t</w:t>
            </w:r>
          </w:p>
        </w:tc>
        <w:tc>
          <w:tcPr>
            <w:tcW w:w="262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msg_qbytes;</w:t>
            </w:r>
          </w:p>
        </w:tc>
        <w:tc>
          <w:tcPr>
            <w:tcW w:w="317"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tc>
        <w:tc>
          <w:tcPr>
            <w:tcW w:w="4361" w:type="dxa"/>
            <w:tcBorders>
              <w:top w:val="nil"/>
              <w:left w:val="nil"/>
              <w:bottom w:val="nil"/>
              <w:right w:val="nil"/>
            </w:tcBorders>
          </w:tcPr>
          <w:p w:rsidR="00526ACB" w:rsidRPr="00F5449A" w:rsidRDefault="00526ACB" w:rsidP="0064404F">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Макс. число байтов в очереди */</w:t>
            </w:r>
          </w:p>
        </w:tc>
      </w:tr>
      <w:tr w:rsidR="00526ACB" w:rsidRPr="00687FE1" w:rsidTr="0064404F">
        <w:trPr>
          <w:trHeight w:val="235"/>
        </w:trPr>
        <w:tc>
          <w:tcPr>
            <w:tcW w:w="198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pid_t</w:t>
            </w:r>
          </w:p>
        </w:tc>
        <w:tc>
          <w:tcPr>
            <w:tcW w:w="262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msg_lspid;</w:t>
            </w:r>
          </w:p>
        </w:tc>
        <w:tc>
          <w:tcPr>
            <w:tcW w:w="317"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tc>
        <w:tc>
          <w:tcPr>
            <w:tcW w:w="4361"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Идентификатор процесса,</w:t>
            </w:r>
          </w:p>
        </w:tc>
      </w:tr>
      <w:tr w:rsidR="00526ACB" w:rsidRPr="00687FE1" w:rsidTr="0064404F">
        <w:trPr>
          <w:trHeight w:val="197"/>
        </w:trPr>
        <w:tc>
          <w:tcPr>
            <w:tcW w:w="198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i/>
                <w:sz w:val="28"/>
                <w:szCs w:val="28"/>
              </w:rPr>
            </w:pPr>
          </w:p>
        </w:tc>
        <w:tc>
          <w:tcPr>
            <w:tcW w:w="262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i/>
                <w:sz w:val="28"/>
                <w:szCs w:val="28"/>
              </w:rPr>
            </w:pPr>
          </w:p>
        </w:tc>
        <w:tc>
          <w:tcPr>
            <w:tcW w:w="4678" w:type="dxa"/>
            <w:gridSpan w:val="2"/>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последним вызвавшего msgsnd */</w:t>
            </w:r>
          </w:p>
        </w:tc>
      </w:tr>
      <w:tr w:rsidR="00526ACB" w:rsidRPr="00687FE1" w:rsidTr="0064404F">
        <w:trPr>
          <w:trHeight w:val="240"/>
        </w:trPr>
        <w:tc>
          <w:tcPr>
            <w:tcW w:w="198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pid_t</w:t>
            </w:r>
          </w:p>
        </w:tc>
        <w:tc>
          <w:tcPr>
            <w:tcW w:w="262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msg_lrpid;</w:t>
            </w:r>
          </w:p>
        </w:tc>
        <w:tc>
          <w:tcPr>
            <w:tcW w:w="317"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tc>
        <w:tc>
          <w:tcPr>
            <w:tcW w:w="4361"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Идентификатор процесса,</w:t>
            </w:r>
          </w:p>
        </w:tc>
      </w:tr>
      <w:tr w:rsidR="00526ACB" w:rsidRPr="00687FE1" w:rsidTr="0064404F">
        <w:trPr>
          <w:trHeight w:val="206"/>
        </w:trPr>
        <w:tc>
          <w:tcPr>
            <w:tcW w:w="198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i/>
                <w:sz w:val="28"/>
                <w:szCs w:val="28"/>
              </w:rPr>
            </w:pPr>
          </w:p>
        </w:tc>
        <w:tc>
          <w:tcPr>
            <w:tcW w:w="262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i/>
                <w:sz w:val="28"/>
                <w:szCs w:val="28"/>
              </w:rPr>
            </w:pPr>
          </w:p>
        </w:tc>
        <w:tc>
          <w:tcPr>
            <w:tcW w:w="4678" w:type="dxa"/>
            <w:gridSpan w:val="2"/>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последним вызвавшего msgrcv */</w:t>
            </w:r>
          </w:p>
        </w:tc>
      </w:tr>
      <w:tr w:rsidR="00526ACB" w:rsidRPr="00687FE1" w:rsidTr="0064404F">
        <w:trPr>
          <w:trHeight w:val="226"/>
        </w:trPr>
        <w:tc>
          <w:tcPr>
            <w:tcW w:w="198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time_t</w:t>
            </w:r>
          </w:p>
        </w:tc>
        <w:tc>
          <w:tcPr>
            <w:tcW w:w="262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msg_stime;</w:t>
            </w:r>
          </w:p>
        </w:tc>
        <w:tc>
          <w:tcPr>
            <w:tcW w:w="317"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tc>
        <w:tc>
          <w:tcPr>
            <w:tcW w:w="4361"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Время посл. вызова msgsnd */</w:t>
            </w:r>
          </w:p>
        </w:tc>
      </w:tr>
      <w:tr w:rsidR="00526ACB" w:rsidRPr="00687FE1" w:rsidTr="0064404F">
        <w:trPr>
          <w:trHeight w:val="221"/>
        </w:trPr>
        <w:tc>
          <w:tcPr>
            <w:tcW w:w="198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time_t</w:t>
            </w:r>
          </w:p>
        </w:tc>
        <w:tc>
          <w:tcPr>
            <w:tcW w:w="262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msg_rtime;</w:t>
            </w:r>
          </w:p>
        </w:tc>
        <w:tc>
          <w:tcPr>
            <w:tcW w:w="317"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tc>
        <w:tc>
          <w:tcPr>
            <w:tcW w:w="4361"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Время посл. вызова msgrcv */</w:t>
            </w:r>
          </w:p>
        </w:tc>
      </w:tr>
      <w:tr w:rsidR="00526ACB" w:rsidRPr="00687FE1" w:rsidTr="0064404F">
        <w:trPr>
          <w:trHeight w:val="206"/>
        </w:trPr>
        <w:tc>
          <w:tcPr>
            <w:tcW w:w="198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time_t</w:t>
            </w:r>
          </w:p>
        </w:tc>
        <w:tc>
          <w:tcPr>
            <w:tcW w:w="2625"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msg_ctime;</w:t>
            </w:r>
          </w:p>
        </w:tc>
        <w:tc>
          <w:tcPr>
            <w:tcW w:w="317"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tc>
        <w:tc>
          <w:tcPr>
            <w:tcW w:w="4361" w:type="dxa"/>
            <w:tcBorders>
              <w:top w:val="nil"/>
              <w:left w:val="nil"/>
              <w:bottom w:val="nil"/>
              <w:right w:val="nil"/>
            </w:tcBorders>
          </w:tcPr>
          <w:p w:rsidR="00526ACB" w:rsidRPr="00687FE1" w:rsidRDefault="00526ACB" w:rsidP="0064404F">
            <w:pPr>
              <w:overflowPunct w:val="0"/>
              <w:autoSpaceDE w:val="0"/>
              <w:autoSpaceDN w:val="0"/>
              <w:adjustRightInd w:val="0"/>
              <w:jc w:val="both"/>
              <w:textAlignment w:val="baseline"/>
              <w:rPr>
                <w:bCs/>
                <w:i/>
                <w:color w:val="000000"/>
                <w:sz w:val="28"/>
                <w:szCs w:val="28"/>
              </w:rPr>
            </w:pPr>
            <w:r w:rsidRPr="00687FE1">
              <w:rPr>
                <w:bCs/>
                <w:i/>
                <w:color w:val="000000"/>
                <w:sz w:val="28"/>
                <w:szCs w:val="28"/>
              </w:rPr>
              <w:t>Время посл. изменения */</w:t>
            </w:r>
          </w:p>
        </w:tc>
      </w:tr>
    </w:tbl>
    <w:p w:rsidR="00526ACB" w:rsidRPr="00687FE1" w:rsidRDefault="00526ACB" w:rsidP="00526ACB">
      <w:pPr>
        <w:overflowPunct w:val="0"/>
        <w:autoSpaceDE w:val="0"/>
        <w:autoSpaceDN w:val="0"/>
        <w:adjustRightInd w:val="0"/>
        <w:jc w:val="both"/>
        <w:textAlignment w:val="baseline"/>
        <w:rPr>
          <w:color w:val="000000"/>
          <w:sz w:val="28"/>
          <w:szCs w:val="28"/>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Структуры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perm</w:t>
      </w:r>
      <w:r w:rsidRPr="00F5449A">
        <w:rPr>
          <w:bCs/>
          <w:color w:val="000000"/>
          <w:sz w:val="28"/>
          <w:szCs w:val="28"/>
          <w:lang w:val="ru-RU"/>
        </w:rPr>
        <w:t xml:space="preserve">, </w:t>
      </w:r>
      <w:r w:rsidRPr="00F5449A">
        <w:rPr>
          <w:color w:val="000000"/>
          <w:sz w:val="28"/>
          <w:szCs w:val="28"/>
          <w:lang w:val="ru-RU"/>
        </w:rPr>
        <w:t xml:space="preserve">с которыми уже встречались ранее, содержат связанную с очередью информацию о владельце и правах доступа. Типы </w:t>
      </w:r>
      <w:r w:rsidRPr="00687FE1">
        <w:rPr>
          <w:bCs/>
          <w:i/>
          <w:color w:val="000000"/>
          <w:sz w:val="28"/>
          <w:szCs w:val="28"/>
        </w:rPr>
        <w:lastRenderedPageBreak/>
        <w:t>msgqnum</w:t>
      </w:r>
      <w:r w:rsidRPr="00F5449A">
        <w:rPr>
          <w:bCs/>
          <w:color w:val="000000"/>
          <w:sz w:val="28"/>
          <w:szCs w:val="28"/>
          <w:lang w:val="ru-RU"/>
        </w:rPr>
        <w:t>_</w:t>
      </w:r>
      <w:r w:rsidRPr="00687FE1">
        <w:rPr>
          <w:bCs/>
          <w:i/>
          <w:color w:val="000000"/>
          <w:sz w:val="28"/>
          <w:szCs w:val="28"/>
        </w:rPr>
        <w:t>t</w:t>
      </w:r>
      <w:r w:rsidRPr="00F5449A">
        <w:rPr>
          <w:bCs/>
          <w:color w:val="000000"/>
          <w:sz w:val="28"/>
          <w:szCs w:val="28"/>
          <w:lang w:val="ru-RU"/>
        </w:rPr>
        <w:t xml:space="preserve">, </w:t>
      </w:r>
      <w:r w:rsidRPr="00687FE1">
        <w:rPr>
          <w:bCs/>
          <w:i/>
          <w:color w:val="000000"/>
          <w:sz w:val="28"/>
          <w:szCs w:val="28"/>
        </w:rPr>
        <w:t>msglen</w:t>
      </w:r>
      <w:r w:rsidRPr="00F5449A">
        <w:rPr>
          <w:bCs/>
          <w:i/>
          <w:color w:val="000000"/>
          <w:sz w:val="28"/>
          <w:szCs w:val="28"/>
          <w:lang w:val="ru-RU"/>
        </w:rPr>
        <w:t>_</w:t>
      </w:r>
      <w:r w:rsidRPr="00687FE1">
        <w:rPr>
          <w:bCs/>
          <w:i/>
          <w:color w:val="000000"/>
          <w:sz w:val="28"/>
          <w:szCs w:val="28"/>
        </w:rPr>
        <w:t>t</w:t>
      </w:r>
      <w:r w:rsidRPr="00F5449A">
        <w:rPr>
          <w:bCs/>
          <w:i/>
          <w:color w:val="000000"/>
          <w:sz w:val="28"/>
          <w:szCs w:val="28"/>
          <w:lang w:val="ru-RU"/>
        </w:rPr>
        <w:t xml:space="preserve">, </w:t>
      </w:r>
      <w:r w:rsidRPr="00687FE1">
        <w:rPr>
          <w:bCs/>
          <w:i/>
          <w:color w:val="000000"/>
          <w:sz w:val="28"/>
          <w:szCs w:val="28"/>
        </w:rPr>
        <w:t>pid</w:t>
      </w:r>
      <w:r w:rsidRPr="00F5449A">
        <w:rPr>
          <w:bCs/>
          <w:i/>
          <w:color w:val="000000"/>
          <w:sz w:val="28"/>
          <w:szCs w:val="28"/>
          <w:lang w:val="ru-RU"/>
        </w:rPr>
        <w:t>_</w:t>
      </w:r>
      <w:r w:rsidRPr="00687FE1">
        <w:rPr>
          <w:bCs/>
          <w:i/>
          <w:color w:val="000000"/>
          <w:sz w:val="28"/>
          <w:szCs w:val="28"/>
        </w:rPr>
        <w:t>t</w:t>
      </w:r>
      <w:r w:rsidRPr="00F5449A">
        <w:rPr>
          <w:color w:val="000000"/>
          <w:sz w:val="28"/>
          <w:szCs w:val="28"/>
          <w:lang w:val="ru-RU"/>
        </w:rPr>
        <w:t xml:space="preserve">и </w:t>
      </w:r>
      <w:r w:rsidRPr="00687FE1">
        <w:rPr>
          <w:bCs/>
          <w:i/>
          <w:color w:val="000000"/>
          <w:sz w:val="28"/>
          <w:szCs w:val="28"/>
        </w:rPr>
        <w:t>time</w:t>
      </w:r>
      <w:r w:rsidRPr="00F5449A">
        <w:rPr>
          <w:bCs/>
          <w:i/>
          <w:color w:val="000000"/>
          <w:sz w:val="28"/>
          <w:szCs w:val="28"/>
          <w:lang w:val="ru-RU"/>
        </w:rPr>
        <w:t>_</w:t>
      </w:r>
      <w:r w:rsidRPr="00687FE1">
        <w:rPr>
          <w:bCs/>
          <w:i/>
          <w:color w:val="000000"/>
          <w:sz w:val="28"/>
          <w:szCs w:val="28"/>
        </w:rPr>
        <w:t>t</w:t>
      </w:r>
      <w:r w:rsidRPr="00F5449A">
        <w:rPr>
          <w:color w:val="000000"/>
          <w:sz w:val="28"/>
          <w:szCs w:val="28"/>
          <w:lang w:val="ru-RU"/>
        </w:rPr>
        <w:t xml:space="preserve">зависят от конкретной системы. Переменные типа </w:t>
      </w:r>
      <w:r w:rsidRPr="00687FE1">
        <w:rPr>
          <w:bCs/>
          <w:i/>
          <w:color w:val="000000"/>
          <w:sz w:val="28"/>
          <w:szCs w:val="28"/>
        </w:rPr>
        <w:t>time</w:t>
      </w:r>
      <w:r w:rsidRPr="00F5449A">
        <w:rPr>
          <w:bCs/>
          <w:i/>
          <w:color w:val="000000"/>
          <w:sz w:val="28"/>
          <w:szCs w:val="28"/>
          <w:lang w:val="ru-RU"/>
        </w:rPr>
        <w:t>_</w:t>
      </w:r>
      <w:r w:rsidRPr="00687FE1">
        <w:rPr>
          <w:bCs/>
          <w:i/>
          <w:color w:val="000000"/>
          <w:sz w:val="28"/>
          <w:szCs w:val="28"/>
        </w:rPr>
        <w:t>t</w:t>
      </w:r>
      <w:r w:rsidRPr="00F5449A">
        <w:rPr>
          <w:color w:val="000000"/>
          <w:sz w:val="28"/>
          <w:szCs w:val="28"/>
          <w:lang w:val="ru-RU"/>
        </w:rPr>
        <w:t>содер</w:t>
      </w:r>
      <w:r w:rsidRPr="00F5449A">
        <w:rPr>
          <w:color w:val="000000"/>
          <w:sz w:val="28"/>
          <w:szCs w:val="28"/>
          <w:lang w:val="ru-RU"/>
        </w:rPr>
        <w:softHyphen/>
        <w:t>жат число секунд, прошедшее с 00:00 по гринвичскому времени 1 января 1970 г. (Следующий пример покажет, как можно преобразовать такие значения в удобо</w:t>
      </w:r>
      <w:r w:rsidRPr="00F5449A">
        <w:rPr>
          <w:color w:val="000000"/>
          <w:sz w:val="28"/>
          <w:szCs w:val="28"/>
          <w:lang w:val="ru-RU"/>
        </w:rPr>
        <w:softHyphen/>
        <w:t>читаемый формат.)</w:t>
      </w: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F5449A">
        <w:rPr>
          <w:color w:val="000000"/>
          <w:sz w:val="28"/>
          <w:szCs w:val="28"/>
          <w:lang w:val="ru-RU"/>
        </w:rPr>
        <w:tab/>
        <w:t xml:space="preserve">Параметр </w:t>
      </w:r>
      <w:r w:rsidRPr="00687FE1">
        <w:rPr>
          <w:bCs/>
          <w:i/>
          <w:color w:val="000000"/>
          <w:sz w:val="28"/>
          <w:szCs w:val="28"/>
        </w:rPr>
        <w:t>command</w:t>
      </w:r>
      <w:r w:rsidRPr="00F5449A">
        <w:rPr>
          <w:color w:val="000000"/>
          <w:sz w:val="28"/>
          <w:szCs w:val="28"/>
          <w:lang w:val="ru-RU"/>
        </w:rPr>
        <w:t xml:space="preserve">в вызове </w:t>
      </w:r>
      <w:r w:rsidRPr="00687FE1">
        <w:rPr>
          <w:bCs/>
          <w:i/>
          <w:color w:val="000000"/>
          <w:sz w:val="28"/>
          <w:szCs w:val="28"/>
        </w:rPr>
        <w:t>msgctl</w:t>
      </w:r>
      <w:r w:rsidRPr="00F5449A">
        <w:rPr>
          <w:color w:val="000000"/>
          <w:sz w:val="28"/>
          <w:szCs w:val="28"/>
          <w:lang w:val="ru-RU"/>
        </w:rPr>
        <w:t>сообщает системе, какую операцию она должна выполнить. Существуют три возможных значения этого параметра, каж</w:t>
      </w:r>
      <w:r w:rsidRPr="00F5449A">
        <w:rPr>
          <w:color w:val="000000"/>
          <w:sz w:val="28"/>
          <w:szCs w:val="28"/>
          <w:lang w:val="ru-RU"/>
        </w:rPr>
        <w:softHyphen/>
        <w:t xml:space="preserve">дое из которых может быть применено к одному из трех средств межпроцессного взаимодействия. Они обозначаются следующими константами, определенными в файле </w:t>
      </w:r>
      <w:r w:rsidRPr="00F5449A">
        <w:rPr>
          <w:bCs/>
          <w:i/>
          <w:color w:val="000000"/>
          <w:sz w:val="28"/>
          <w:szCs w:val="28"/>
          <w:lang w:val="ru-RU"/>
        </w:rPr>
        <w:t>&lt;</w:t>
      </w:r>
      <w:r w:rsidRPr="00687FE1">
        <w:rPr>
          <w:bCs/>
          <w:i/>
          <w:color w:val="000000"/>
          <w:sz w:val="28"/>
          <w:szCs w:val="28"/>
        </w:rPr>
        <w:t>sys</w:t>
      </w:r>
      <w:r w:rsidRPr="00F5449A">
        <w:rPr>
          <w:bCs/>
          <w:i/>
          <w:color w:val="000000"/>
          <w:sz w:val="28"/>
          <w:szCs w:val="28"/>
          <w:lang w:val="ru-RU"/>
        </w:rPr>
        <w:t>/</w:t>
      </w:r>
      <w:r w:rsidRPr="00687FE1">
        <w:rPr>
          <w:bCs/>
          <w:i/>
          <w:color w:val="000000"/>
          <w:sz w:val="28"/>
          <w:szCs w:val="28"/>
        </w:rPr>
        <w:t>ipc</w:t>
      </w:r>
      <w:r w:rsidRPr="00F5449A">
        <w:rPr>
          <w:bCs/>
          <w:i/>
          <w:color w:val="000000"/>
          <w:sz w:val="28"/>
          <w:szCs w:val="28"/>
          <w:lang w:val="ru-RU"/>
        </w:rPr>
        <w:t>.</w:t>
      </w:r>
      <w:r w:rsidRPr="00687FE1">
        <w:rPr>
          <w:bCs/>
          <w:i/>
          <w:color w:val="000000"/>
          <w:sz w:val="28"/>
          <w:szCs w:val="28"/>
        </w:rPr>
        <w:t>h</w:t>
      </w:r>
      <w:r w:rsidRPr="00F5449A">
        <w:rPr>
          <w:bCs/>
          <w:i/>
          <w:color w:val="000000"/>
          <w:sz w:val="28"/>
          <w:szCs w:val="28"/>
          <w:lang w:val="ru-RU"/>
        </w:rPr>
        <w:t>&gt;.</w:t>
      </w: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F5449A">
        <w:rPr>
          <w:bCs/>
          <w:i/>
          <w:color w:val="000000"/>
          <w:sz w:val="28"/>
          <w:szCs w:val="28"/>
          <w:lang w:val="ru-RU"/>
        </w:rPr>
        <w:tab/>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STAT</w:t>
      </w:r>
      <w:r w:rsidRPr="00F5449A">
        <w:rPr>
          <w:color w:val="000000"/>
          <w:sz w:val="28"/>
          <w:szCs w:val="28"/>
          <w:lang w:val="ru-RU"/>
        </w:rPr>
        <w:t>Сообщает системе, что нужно поместить информацию о стату</w:t>
      </w:r>
      <w:r w:rsidRPr="00F5449A">
        <w:rPr>
          <w:color w:val="000000"/>
          <w:sz w:val="28"/>
          <w:szCs w:val="28"/>
          <w:lang w:val="ru-RU"/>
        </w:rPr>
        <w:softHyphen/>
        <w:t xml:space="preserve">се объекта в структуру </w:t>
      </w:r>
      <w:r w:rsidRPr="00687FE1">
        <w:rPr>
          <w:bCs/>
          <w:i/>
          <w:color w:val="000000"/>
          <w:sz w:val="28"/>
          <w:szCs w:val="28"/>
        </w:rPr>
        <w:t>msg</w:t>
      </w:r>
      <w:r w:rsidRPr="00F5449A">
        <w:rPr>
          <w:bCs/>
          <w:i/>
          <w:color w:val="000000"/>
          <w:sz w:val="28"/>
          <w:szCs w:val="28"/>
          <w:lang w:val="ru-RU"/>
        </w:rPr>
        <w:t>_</w:t>
      </w:r>
      <w:r w:rsidRPr="00687FE1">
        <w:rPr>
          <w:bCs/>
          <w:i/>
          <w:color w:val="000000"/>
          <w:sz w:val="28"/>
          <w:szCs w:val="28"/>
        </w:rPr>
        <w:t>stat</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bCs/>
          <w:i/>
          <w:color w:val="000000"/>
          <w:sz w:val="28"/>
          <w:szCs w:val="28"/>
          <w:lang w:val="ru-RU"/>
        </w:rPr>
        <w:tab/>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SET</w:t>
      </w:r>
      <w:r w:rsidRPr="00F5449A">
        <w:rPr>
          <w:color w:val="000000"/>
          <w:sz w:val="28"/>
          <w:szCs w:val="28"/>
          <w:lang w:val="ru-RU"/>
        </w:rPr>
        <w:t xml:space="preserve">Используется для задания значений управляющих параметров очереди сообщений, содержащихся в структуре </w:t>
      </w:r>
      <w:r w:rsidRPr="00687FE1">
        <w:rPr>
          <w:bCs/>
          <w:color w:val="000000"/>
          <w:sz w:val="28"/>
          <w:szCs w:val="28"/>
        </w:rPr>
        <w:t>msg</w:t>
      </w:r>
      <w:r w:rsidRPr="00F5449A">
        <w:rPr>
          <w:bCs/>
          <w:color w:val="000000"/>
          <w:sz w:val="28"/>
          <w:szCs w:val="28"/>
          <w:lang w:val="ru-RU"/>
        </w:rPr>
        <w:t>_</w:t>
      </w:r>
      <w:r w:rsidRPr="00687FE1">
        <w:rPr>
          <w:bCs/>
          <w:color w:val="000000"/>
          <w:sz w:val="28"/>
          <w:szCs w:val="28"/>
        </w:rPr>
        <w:t>stat</w:t>
      </w:r>
      <w:r w:rsidRPr="00F5449A">
        <w:rPr>
          <w:color w:val="000000"/>
          <w:sz w:val="28"/>
          <w:szCs w:val="28"/>
          <w:lang w:val="ru-RU"/>
        </w:rPr>
        <w:t>. При этом могут быть изменены только следующие поля:</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64404F"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msq</w:t>
      </w:r>
      <w:r w:rsidRPr="0064404F">
        <w:rPr>
          <w:bCs/>
          <w:i/>
          <w:color w:val="000000"/>
          <w:sz w:val="28"/>
          <w:szCs w:val="28"/>
        </w:rPr>
        <w:t>_</w:t>
      </w:r>
      <w:r w:rsidRPr="00687FE1">
        <w:rPr>
          <w:bCs/>
          <w:i/>
          <w:color w:val="000000"/>
          <w:sz w:val="28"/>
          <w:szCs w:val="28"/>
        </w:rPr>
        <w:t>stat</w:t>
      </w:r>
      <w:r w:rsidRPr="0064404F">
        <w:rPr>
          <w:bCs/>
          <w:i/>
          <w:color w:val="000000"/>
          <w:sz w:val="28"/>
          <w:szCs w:val="28"/>
        </w:rPr>
        <w:t>.</w:t>
      </w:r>
      <w:r w:rsidRPr="00687FE1">
        <w:rPr>
          <w:bCs/>
          <w:i/>
          <w:color w:val="000000"/>
          <w:sz w:val="28"/>
          <w:szCs w:val="28"/>
        </w:rPr>
        <w:t>msg</w:t>
      </w:r>
      <w:r w:rsidRPr="0064404F">
        <w:rPr>
          <w:bCs/>
          <w:i/>
          <w:color w:val="000000"/>
          <w:sz w:val="28"/>
          <w:szCs w:val="28"/>
        </w:rPr>
        <w:t>_</w:t>
      </w:r>
      <w:r w:rsidRPr="00687FE1">
        <w:rPr>
          <w:bCs/>
          <w:i/>
          <w:color w:val="000000"/>
          <w:sz w:val="28"/>
          <w:szCs w:val="28"/>
        </w:rPr>
        <w:t>perm</w:t>
      </w:r>
      <w:r w:rsidRPr="0064404F">
        <w:rPr>
          <w:bCs/>
          <w:i/>
          <w:color w:val="000000"/>
          <w:sz w:val="28"/>
          <w:szCs w:val="28"/>
        </w:rPr>
        <w:t>.</w:t>
      </w:r>
      <w:r w:rsidRPr="00687FE1">
        <w:rPr>
          <w:bCs/>
          <w:i/>
          <w:color w:val="000000"/>
          <w:sz w:val="28"/>
          <w:szCs w:val="28"/>
        </w:rPr>
        <w:t>uid</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msq_stat.msg_perm.gid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                                 msq_stat.msg_perm.mode  </w:t>
      </w:r>
    </w:p>
    <w:p w:rsidR="00526ACB" w:rsidRPr="0064404F"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                                 msq</w:t>
      </w:r>
      <w:r w:rsidRPr="0064404F">
        <w:rPr>
          <w:bCs/>
          <w:i/>
          <w:color w:val="000000"/>
          <w:sz w:val="28"/>
          <w:szCs w:val="28"/>
        </w:rPr>
        <w:t>_</w:t>
      </w:r>
      <w:r w:rsidRPr="00687FE1">
        <w:rPr>
          <w:bCs/>
          <w:i/>
          <w:color w:val="000000"/>
          <w:sz w:val="28"/>
          <w:szCs w:val="28"/>
        </w:rPr>
        <w:t>stat</w:t>
      </w:r>
      <w:r w:rsidRPr="0064404F">
        <w:rPr>
          <w:bCs/>
          <w:i/>
          <w:color w:val="000000"/>
          <w:sz w:val="28"/>
          <w:szCs w:val="28"/>
        </w:rPr>
        <w:t>.</w:t>
      </w:r>
      <w:r w:rsidRPr="00687FE1">
        <w:rPr>
          <w:bCs/>
          <w:i/>
          <w:color w:val="000000"/>
          <w:sz w:val="28"/>
          <w:szCs w:val="28"/>
        </w:rPr>
        <w:t>msg</w:t>
      </w:r>
      <w:r w:rsidRPr="0064404F">
        <w:rPr>
          <w:bCs/>
          <w:i/>
          <w:color w:val="000000"/>
          <w:sz w:val="28"/>
          <w:szCs w:val="28"/>
        </w:rPr>
        <w:t>_</w:t>
      </w:r>
      <w:r w:rsidRPr="00687FE1">
        <w:rPr>
          <w:bCs/>
          <w:i/>
          <w:color w:val="000000"/>
          <w:sz w:val="28"/>
          <w:szCs w:val="28"/>
        </w:rPr>
        <w:t>qbytes</w:t>
      </w:r>
    </w:p>
    <w:p w:rsidR="00526ACB" w:rsidRPr="0064404F" w:rsidRDefault="00526ACB" w:rsidP="00526ACB">
      <w:pPr>
        <w:overflowPunct w:val="0"/>
        <w:autoSpaceDE w:val="0"/>
        <w:autoSpaceDN w:val="0"/>
        <w:adjustRightInd w:val="0"/>
        <w:jc w:val="both"/>
        <w:textAlignment w:val="baseline"/>
        <w:rPr>
          <w:color w:val="000000"/>
          <w:sz w:val="28"/>
          <w:szCs w:val="28"/>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64404F">
        <w:rPr>
          <w:color w:val="000000"/>
          <w:sz w:val="28"/>
          <w:szCs w:val="28"/>
        </w:rPr>
        <w:tab/>
      </w:r>
      <w:r w:rsidRPr="00F5449A">
        <w:rPr>
          <w:color w:val="000000"/>
          <w:sz w:val="28"/>
          <w:szCs w:val="28"/>
          <w:lang w:val="ru-RU"/>
        </w:rPr>
        <w:t xml:space="preserve">Операция </w:t>
      </w:r>
      <w:r w:rsidRPr="00687FE1">
        <w:rPr>
          <w:bCs/>
          <w:color w:val="000000"/>
          <w:sz w:val="28"/>
          <w:szCs w:val="28"/>
        </w:rPr>
        <w:t>IPC</w:t>
      </w:r>
      <w:r w:rsidRPr="00F5449A">
        <w:rPr>
          <w:bCs/>
          <w:color w:val="000000"/>
          <w:sz w:val="28"/>
          <w:szCs w:val="28"/>
          <w:lang w:val="ru-RU"/>
        </w:rPr>
        <w:t>_</w:t>
      </w:r>
      <w:r w:rsidRPr="00687FE1">
        <w:rPr>
          <w:bCs/>
          <w:color w:val="000000"/>
          <w:sz w:val="28"/>
          <w:szCs w:val="28"/>
        </w:rPr>
        <w:t>SET</w:t>
      </w:r>
      <w:r w:rsidRPr="00F5449A">
        <w:rPr>
          <w:color w:val="000000"/>
          <w:sz w:val="28"/>
          <w:szCs w:val="28"/>
          <w:lang w:val="ru-RU"/>
        </w:rPr>
        <w:t>завершится успехом только в случае ее вы</w:t>
      </w:r>
      <w:r w:rsidRPr="00F5449A">
        <w:rPr>
          <w:color w:val="000000"/>
          <w:sz w:val="28"/>
          <w:szCs w:val="28"/>
          <w:lang w:val="ru-RU"/>
        </w:rPr>
        <w:softHyphen/>
        <w:t>полнения суперпользователем или текущим владельцем очере</w:t>
      </w:r>
      <w:r w:rsidRPr="00F5449A">
        <w:rPr>
          <w:color w:val="000000"/>
          <w:sz w:val="28"/>
          <w:szCs w:val="28"/>
          <w:lang w:val="ru-RU"/>
        </w:rPr>
        <w:softHyphen/>
        <w:t xml:space="preserve">ди, заданным параметром </w:t>
      </w:r>
      <w:r w:rsidRPr="00687FE1">
        <w:rPr>
          <w:bCs/>
          <w:color w:val="000000"/>
          <w:sz w:val="28"/>
          <w:szCs w:val="28"/>
        </w:rPr>
        <w:t>msq</w:t>
      </w:r>
      <w:r w:rsidRPr="00F5449A">
        <w:rPr>
          <w:bCs/>
          <w:color w:val="000000"/>
          <w:sz w:val="28"/>
          <w:szCs w:val="28"/>
          <w:lang w:val="ru-RU"/>
        </w:rPr>
        <w:t>_</w:t>
      </w:r>
      <w:r w:rsidRPr="00687FE1">
        <w:rPr>
          <w:bCs/>
          <w:color w:val="000000"/>
          <w:sz w:val="28"/>
          <w:szCs w:val="28"/>
        </w:rPr>
        <w:t>stat</w:t>
      </w:r>
      <w:r w:rsidRPr="00F5449A">
        <w:rPr>
          <w:bCs/>
          <w:color w:val="000000"/>
          <w:sz w:val="28"/>
          <w:szCs w:val="28"/>
          <w:lang w:val="ru-RU"/>
        </w:rPr>
        <w:t xml:space="preserve"> .</w:t>
      </w:r>
      <w:r w:rsidRPr="00687FE1">
        <w:rPr>
          <w:bCs/>
          <w:color w:val="000000"/>
          <w:sz w:val="28"/>
          <w:szCs w:val="28"/>
        </w:rPr>
        <w:t>msg</w:t>
      </w:r>
      <w:r w:rsidRPr="00F5449A">
        <w:rPr>
          <w:bCs/>
          <w:color w:val="000000"/>
          <w:sz w:val="28"/>
          <w:szCs w:val="28"/>
          <w:lang w:val="ru-RU"/>
        </w:rPr>
        <w:t>_</w:t>
      </w:r>
      <w:r w:rsidRPr="00687FE1">
        <w:rPr>
          <w:bCs/>
          <w:color w:val="000000"/>
          <w:sz w:val="28"/>
          <w:szCs w:val="28"/>
        </w:rPr>
        <w:t>perm</w:t>
      </w:r>
      <w:r w:rsidRPr="00F5449A">
        <w:rPr>
          <w:bCs/>
          <w:color w:val="000000"/>
          <w:sz w:val="28"/>
          <w:szCs w:val="28"/>
          <w:lang w:val="ru-RU"/>
        </w:rPr>
        <w:t>.</w:t>
      </w:r>
      <w:r w:rsidRPr="00687FE1">
        <w:rPr>
          <w:bCs/>
          <w:color w:val="000000"/>
          <w:sz w:val="28"/>
          <w:szCs w:val="28"/>
        </w:rPr>
        <w:t>uid</w:t>
      </w:r>
      <w:r w:rsidRPr="00F5449A">
        <w:rPr>
          <w:bCs/>
          <w:color w:val="000000"/>
          <w:sz w:val="28"/>
          <w:szCs w:val="28"/>
          <w:lang w:val="ru-RU"/>
        </w:rPr>
        <w:t xml:space="preserve">. </w:t>
      </w:r>
      <w:r w:rsidRPr="00F5449A">
        <w:rPr>
          <w:color w:val="000000"/>
          <w:sz w:val="28"/>
          <w:szCs w:val="28"/>
          <w:lang w:val="ru-RU"/>
        </w:rPr>
        <w:t xml:space="preserve">Кроме того, только суперпользователь может увеличивать значение </w:t>
      </w:r>
      <w:r w:rsidRPr="00687FE1">
        <w:rPr>
          <w:bCs/>
          <w:color w:val="000000"/>
          <w:sz w:val="28"/>
          <w:szCs w:val="28"/>
        </w:rPr>
        <w:t>msg</w:t>
      </w:r>
      <w:r w:rsidRPr="00F5449A">
        <w:rPr>
          <w:bCs/>
          <w:color w:val="000000"/>
          <w:sz w:val="28"/>
          <w:szCs w:val="28"/>
          <w:lang w:val="ru-RU"/>
        </w:rPr>
        <w:t>_</w:t>
      </w:r>
      <w:r w:rsidRPr="00687FE1">
        <w:rPr>
          <w:bCs/>
          <w:color w:val="000000"/>
          <w:sz w:val="28"/>
          <w:szCs w:val="28"/>
        </w:rPr>
        <w:t>qbytes</w:t>
      </w:r>
      <w:r w:rsidRPr="00F5449A">
        <w:rPr>
          <w:color w:val="000000"/>
          <w:sz w:val="28"/>
          <w:szCs w:val="28"/>
          <w:lang w:val="ru-RU"/>
        </w:rPr>
        <w:t>- максимальное количество байтов, которое мо</w:t>
      </w:r>
      <w:r w:rsidRPr="00F5449A">
        <w:rPr>
          <w:color w:val="000000"/>
          <w:sz w:val="28"/>
          <w:szCs w:val="28"/>
          <w:lang w:val="ru-RU"/>
        </w:rPr>
        <w:softHyphen/>
        <w:t>жет находиться в очереди</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ab/>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RMID</w:t>
      </w:r>
      <w:r w:rsidRPr="00F5449A">
        <w:rPr>
          <w:color w:val="000000"/>
          <w:sz w:val="28"/>
          <w:szCs w:val="28"/>
          <w:lang w:val="ru-RU"/>
        </w:rPr>
        <w:t>Эта операция удаляет очередь сообщений из системы. Она так</w:t>
      </w:r>
      <w:r w:rsidRPr="00F5449A">
        <w:rPr>
          <w:color w:val="000000"/>
          <w:sz w:val="28"/>
          <w:szCs w:val="28"/>
          <w:lang w:val="ru-RU"/>
        </w:rPr>
        <w:softHyphen/>
        <w:t>же может быть выполнена только суперпользователем или вла</w:t>
      </w:r>
      <w:r w:rsidRPr="00F5449A">
        <w:rPr>
          <w:color w:val="000000"/>
          <w:sz w:val="28"/>
          <w:szCs w:val="28"/>
          <w:lang w:val="ru-RU"/>
        </w:rPr>
        <w:softHyphen/>
        <w:t xml:space="preserve">дельцем очереди. Если параметр </w:t>
      </w:r>
      <w:r w:rsidRPr="00687FE1">
        <w:rPr>
          <w:bCs/>
          <w:i/>
          <w:color w:val="000000"/>
          <w:sz w:val="28"/>
          <w:szCs w:val="28"/>
        </w:rPr>
        <w:t>command</w:t>
      </w:r>
      <w:r w:rsidRPr="00F5449A">
        <w:rPr>
          <w:color w:val="000000"/>
          <w:sz w:val="28"/>
          <w:szCs w:val="28"/>
          <w:lang w:val="ru-RU"/>
        </w:rPr>
        <w:t xml:space="preserve">принимает значение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RMID</w:t>
      </w:r>
      <w:r w:rsidRPr="00F5449A">
        <w:rPr>
          <w:bCs/>
          <w:color w:val="000000"/>
          <w:sz w:val="28"/>
          <w:szCs w:val="28"/>
          <w:lang w:val="ru-RU"/>
        </w:rPr>
        <w:t xml:space="preserve">, </w:t>
      </w:r>
      <w:r w:rsidRPr="00F5449A">
        <w:rPr>
          <w:color w:val="000000"/>
          <w:sz w:val="28"/>
          <w:szCs w:val="28"/>
          <w:lang w:val="ru-RU"/>
        </w:rPr>
        <w:t xml:space="preserve">то параметр </w:t>
      </w:r>
      <w:r w:rsidRPr="00687FE1">
        <w:rPr>
          <w:bCs/>
          <w:i/>
          <w:color w:val="000000"/>
          <w:sz w:val="28"/>
          <w:szCs w:val="28"/>
        </w:rPr>
        <w:t>msg</w:t>
      </w:r>
      <w:r w:rsidRPr="00F5449A">
        <w:rPr>
          <w:bCs/>
          <w:i/>
          <w:color w:val="000000"/>
          <w:sz w:val="28"/>
          <w:szCs w:val="28"/>
          <w:lang w:val="ru-RU"/>
        </w:rPr>
        <w:t>_</w:t>
      </w:r>
      <w:r w:rsidRPr="00687FE1">
        <w:rPr>
          <w:bCs/>
          <w:i/>
          <w:color w:val="000000"/>
          <w:sz w:val="28"/>
          <w:szCs w:val="28"/>
        </w:rPr>
        <w:t>stat</w:t>
      </w:r>
      <w:r w:rsidRPr="00F5449A">
        <w:rPr>
          <w:color w:val="000000"/>
          <w:sz w:val="28"/>
          <w:szCs w:val="28"/>
          <w:lang w:val="ru-RU"/>
        </w:rPr>
        <w:t xml:space="preserve">задается равным </w:t>
      </w:r>
      <w:r w:rsidRPr="00687FE1">
        <w:rPr>
          <w:bCs/>
          <w:i/>
          <w:color w:val="000000"/>
          <w:sz w:val="28"/>
          <w:szCs w:val="28"/>
        </w:rPr>
        <w:t>NULL</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Следующий пример, программа </w:t>
      </w:r>
      <w:r w:rsidRPr="00687FE1">
        <w:rPr>
          <w:bCs/>
          <w:i/>
          <w:color w:val="000000"/>
          <w:sz w:val="28"/>
          <w:szCs w:val="28"/>
        </w:rPr>
        <w:t>show</w:t>
      </w:r>
      <w:r w:rsidRPr="00F5449A">
        <w:rPr>
          <w:bCs/>
          <w:i/>
          <w:color w:val="000000"/>
          <w:sz w:val="28"/>
          <w:szCs w:val="28"/>
          <w:lang w:val="ru-RU"/>
        </w:rPr>
        <w:t>_</w:t>
      </w:r>
      <w:r w:rsidRPr="00687FE1">
        <w:rPr>
          <w:bCs/>
          <w:i/>
          <w:color w:val="000000"/>
          <w:sz w:val="28"/>
          <w:szCs w:val="28"/>
        </w:rPr>
        <w:t>msg</w:t>
      </w:r>
      <w:r w:rsidRPr="00F5449A">
        <w:rPr>
          <w:bCs/>
          <w:color w:val="000000"/>
          <w:sz w:val="28"/>
          <w:szCs w:val="28"/>
          <w:lang w:val="ru-RU"/>
        </w:rPr>
        <w:t xml:space="preserve">, </w:t>
      </w:r>
      <w:r w:rsidRPr="00F5449A">
        <w:rPr>
          <w:color w:val="000000"/>
          <w:sz w:val="28"/>
          <w:szCs w:val="28"/>
          <w:lang w:val="ru-RU"/>
        </w:rPr>
        <w:t>выводит часть информации о ста</w:t>
      </w:r>
      <w:r w:rsidRPr="00F5449A">
        <w:rPr>
          <w:color w:val="000000"/>
          <w:sz w:val="28"/>
          <w:szCs w:val="28"/>
          <w:lang w:val="ru-RU"/>
        </w:rPr>
        <w:softHyphen/>
        <w:t xml:space="preserve">тусе объекта очереди сообщений. Программа должна вызываться так: </w:t>
      </w:r>
    </w:p>
    <w:p w:rsidR="00526ACB" w:rsidRPr="00F5449A" w:rsidRDefault="00526ACB" w:rsidP="00526ACB">
      <w:pPr>
        <w:overflowPunct w:val="0"/>
        <w:autoSpaceDE w:val="0"/>
        <w:autoSpaceDN w:val="0"/>
        <w:adjustRightInd w:val="0"/>
        <w:jc w:val="both"/>
        <w:textAlignment w:val="baseline"/>
        <w:rPr>
          <w:bCs/>
          <w:i/>
          <w:iCs/>
          <w:color w:val="000000"/>
          <w:sz w:val="28"/>
          <w:szCs w:val="28"/>
          <w:lang w:val="ru-RU"/>
        </w:rPr>
      </w:pPr>
      <w:r w:rsidRPr="00F5449A">
        <w:rPr>
          <w:bCs/>
          <w:i/>
          <w:iCs/>
          <w:color w:val="000000"/>
          <w:sz w:val="28"/>
          <w:szCs w:val="28"/>
          <w:lang w:val="ru-RU"/>
        </w:rPr>
        <w:lastRenderedPageBreak/>
        <w:t xml:space="preserve">$ </w:t>
      </w:r>
      <w:r w:rsidRPr="00687FE1">
        <w:rPr>
          <w:bCs/>
          <w:i/>
          <w:iCs/>
          <w:color w:val="000000"/>
          <w:sz w:val="28"/>
          <w:szCs w:val="28"/>
        </w:rPr>
        <w:t>show</w:t>
      </w:r>
      <w:r w:rsidRPr="00F5449A">
        <w:rPr>
          <w:bCs/>
          <w:i/>
          <w:iCs/>
          <w:color w:val="000000"/>
          <w:sz w:val="28"/>
          <w:szCs w:val="28"/>
          <w:lang w:val="ru-RU"/>
        </w:rPr>
        <w:t>_</w:t>
      </w:r>
      <w:r w:rsidRPr="00687FE1">
        <w:rPr>
          <w:bCs/>
          <w:i/>
          <w:iCs/>
          <w:color w:val="000000"/>
          <w:sz w:val="28"/>
          <w:szCs w:val="28"/>
        </w:rPr>
        <w:t>msg</w:t>
      </w:r>
      <w:r w:rsidRPr="00F5449A">
        <w:rPr>
          <w:bCs/>
          <w:i/>
          <w:iCs/>
          <w:color w:val="000000"/>
          <w:sz w:val="28"/>
          <w:szCs w:val="28"/>
          <w:lang w:val="ru-RU"/>
        </w:rPr>
        <w:t xml:space="preserve"> значение_ключа</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Программа </w:t>
      </w:r>
      <w:r w:rsidRPr="00687FE1">
        <w:rPr>
          <w:bCs/>
          <w:i/>
          <w:color w:val="000000"/>
          <w:sz w:val="28"/>
          <w:szCs w:val="28"/>
        </w:rPr>
        <w:t>show</w:t>
      </w:r>
      <w:r w:rsidRPr="00F5449A">
        <w:rPr>
          <w:bCs/>
          <w:i/>
          <w:color w:val="000000"/>
          <w:sz w:val="28"/>
          <w:szCs w:val="28"/>
          <w:lang w:val="ru-RU"/>
        </w:rPr>
        <w:t>_</w:t>
      </w:r>
      <w:r w:rsidRPr="00687FE1">
        <w:rPr>
          <w:bCs/>
          <w:i/>
          <w:color w:val="000000"/>
          <w:sz w:val="28"/>
          <w:szCs w:val="28"/>
        </w:rPr>
        <w:t>msg</w:t>
      </w:r>
      <w:r w:rsidRPr="00F5449A">
        <w:rPr>
          <w:color w:val="000000"/>
          <w:sz w:val="28"/>
          <w:szCs w:val="28"/>
          <w:lang w:val="ru-RU"/>
        </w:rPr>
        <w:t xml:space="preserve">использует библиотечную процедуру </w:t>
      </w:r>
      <w:r w:rsidRPr="00687FE1">
        <w:rPr>
          <w:bCs/>
          <w:i/>
          <w:color w:val="000000"/>
          <w:sz w:val="28"/>
          <w:szCs w:val="28"/>
        </w:rPr>
        <w:t>ctime</w:t>
      </w:r>
      <w:r w:rsidRPr="00F5449A">
        <w:rPr>
          <w:color w:val="000000"/>
          <w:sz w:val="28"/>
          <w:szCs w:val="28"/>
          <w:lang w:val="ru-RU"/>
        </w:rPr>
        <w:t>для преоб</w:t>
      </w:r>
      <w:r w:rsidRPr="00F5449A">
        <w:rPr>
          <w:color w:val="000000"/>
          <w:sz w:val="28"/>
          <w:szCs w:val="28"/>
          <w:lang w:val="ru-RU"/>
        </w:rPr>
        <w:softHyphen/>
        <w:t xml:space="preserve">разования значений структуры </w:t>
      </w:r>
      <w:r w:rsidRPr="00687FE1">
        <w:rPr>
          <w:bCs/>
          <w:i/>
          <w:color w:val="000000"/>
          <w:sz w:val="28"/>
          <w:szCs w:val="28"/>
        </w:rPr>
        <w:t>time</w:t>
      </w:r>
      <w:r w:rsidRPr="00F5449A">
        <w:rPr>
          <w:bCs/>
          <w:i/>
          <w:color w:val="000000"/>
          <w:sz w:val="28"/>
          <w:szCs w:val="28"/>
          <w:lang w:val="ru-RU"/>
        </w:rPr>
        <w:t>_</w:t>
      </w:r>
      <w:r w:rsidRPr="00687FE1">
        <w:rPr>
          <w:bCs/>
          <w:i/>
          <w:color w:val="000000"/>
          <w:sz w:val="28"/>
          <w:szCs w:val="28"/>
        </w:rPr>
        <w:t>t</w:t>
      </w:r>
      <w:r w:rsidRPr="00F5449A">
        <w:rPr>
          <w:color w:val="000000"/>
          <w:sz w:val="28"/>
          <w:szCs w:val="28"/>
          <w:lang w:val="ru-RU"/>
        </w:rPr>
        <w:t xml:space="preserve">в привычную запись. </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F5449A">
        <w:rPr>
          <w:color w:val="000000"/>
          <w:sz w:val="28"/>
          <w:szCs w:val="28"/>
          <w:lang w:val="ru-RU"/>
        </w:rPr>
        <w:t xml:space="preserve">Текст программы </w:t>
      </w:r>
      <w:r w:rsidRPr="00687FE1">
        <w:rPr>
          <w:bCs/>
          <w:i/>
          <w:color w:val="000000"/>
          <w:sz w:val="28"/>
          <w:szCs w:val="28"/>
        </w:rPr>
        <w:t>show</w:t>
      </w:r>
      <w:r w:rsidRPr="00F5449A">
        <w:rPr>
          <w:bCs/>
          <w:i/>
          <w:color w:val="000000"/>
          <w:sz w:val="28"/>
          <w:szCs w:val="28"/>
          <w:lang w:val="ru-RU"/>
        </w:rPr>
        <w:t>_</w:t>
      </w:r>
      <w:r w:rsidRPr="00687FE1">
        <w:rPr>
          <w:bCs/>
          <w:i/>
          <w:color w:val="000000"/>
          <w:sz w:val="28"/>
          <w:szCs w:val="28"/>
        </w:rPr>
        <w:t>msg</w:t>
      </w:r>
      <w:r w:rsidRPr="00F5449A">
        <w:rPr>
          <w:bCs/>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Программа </w:t>
      </w:r>
      <w:r w:rsidRPr="00687FE1">
        <w:rPr>
          <w:bCs/>
          <w:i/>
          <w:color w:val="000000"/>
          <w:sz w:val="28"/>
          <w:szCs w:val="28"/>
        </w:rPr>
        <w:t>showmsg</w:t>
      </w:r>
      <w:r w:rsidRPr="00F5449A">
        <w:rPr>
          <w:bCs/>
          <w:i/>
          <w:color w:val="000000"/>
          <w:sz w:val="28"/>
          <w:szCs w:val="28"/>
          <w:lang w:val="ru-RU"/>
        </w:rPr>
        <w:t xml:space="preserve"> - выводит данные об очереди сообщений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&lt;sys/types.h&gt;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&lt;sys/ipc.h&gt;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&lt;sys/msg.h&gt;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&lt;stdio.h&gt;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&lt;time.h&gt;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void mqstat_print (key_t, int, struct msqid_ds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main (int argc, char **argv)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key_t mkey;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msq_id;</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struct msqid_ds msq_status;</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if(argc != 2) </w:t>
      </w:r>
    </w:p>
    <w:p w:rsidR="00526ACB" w:rsidRPr="0064404F" w:rsidRDefault="00526ACB" w:rsidP="00526ACB">
      <w:pPr>
        <w:overflowPunct w:val="0"/>
        <w:autoSpaceDE w:val="0"/>
        <w:autoSpaceDN w:val="0"/>
        <w:adjustRightInd w:val="0"/>
        <w:jc w:val="both"/>
        <w:textAlignment w:val="baseline"/>
        <w:rPr>
          <w:bCs/>
          <w:i/>
          <w:color w:val="000000"/>
          <w:sz w:val="28"/>
          <w:szCs w:val="28"/>
          <w:lang w:val="ru-RU"/>
        </w:rPr>
      </w:pPr>
      <w:r w:rsidRPr="0064404F">
        <w:rPr>
          <w:bCs/>
          <w:i/>
          <w:color w:val="000000"/>
          <w:sz w:val="28"/>
          <w:szCs w:val="28"/>
          <w:lang w:val="ru-RU"/>
        </w:rPr>
        <w:t>{</w:t>
      </w:r>
    </w:p>
    <w:p w:rsidR="00526ACB" w:rsidRPr="0064404F" w:rsidRDefault="00526ACB" w:rsidP="00526ACB">
      <w:pPr>
        <w:tabs>
          <w:tab w:val="left" w:pos="9781"/>
        </w:tabs>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fprintf</w:t>
      </w:r>
      <w:r w:rsidRPr="0064404F">
        <w:rPr>
          <w:bCs/>
          <w:i/>
          <w:color w:val="000000"/>
          <w:sz w:val="28"/>
          <w:szCs w:val="28"/>
          <w:lang w:val="ru-RU"/>
        </w:rPr>
        <w:t>(</w:t>
      </w:r>
      <w:r w:rsidRPr="00687FE1">
        <w:rPr>
          <w:bCs/>
          <w:i/>
          <w:color w:val="000000"/>
          <w:sz w:val="28"/>
          <w:szCs w:val="28"/>
        </w:rPr>
        <w:t>stderr</w:t>
      </w:r>
      <w:r w:rsidRPr="0064404F">
        <w:rPr>
          <w:bCs/>
          <w:i/>
          <w:color w:val="000000"/>
          <w:sz w:val="28"/>
          <w:szCs w:val="28"/>
          <w:lang w:val="ru-RU"/>
        </w:rPr>
        <w:t xml:space="preserve">,  "Применение: </w:t>
      </w:r>
      <w:r w:rsidRPr="00687FE1">
        <w:rPr>
          <w:bCs/>
          <w:i/>
          <w:color w:val="000000"/>
          <w:sz w:val="28"/>
          <w:szCs w:val="28"/>
        </w:rPr>
        <w:t>showmsg</w:t>
      </w:r>
      <w:r w:rsidRPr="0064404F">
        <w:rPr>
          <w:bCs/>
          <w:i/>
          <w:color w:val="000000"/>
          <w:sz w:val="28"/>
          <w:szCs w:val="28"/>
          <w:lang w:val="ru-RU"/>
        </w:rPr>
        <w:t xml:space="preserve">значение_ключа\п"); </w:t>
      </w:r>
    </w:p>
    <w:p w:rsidR="00526ACB" w:rsidRPr="00F5449A" w:rsidRDefault="00526ACB" w:rsidP="00526ACB">
      <w:pPr>
        <w:tabs>
          <w:tab w:val="left" w:pos="9781"/>
        </w:tabs>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exit</w:t>
      </w:r>
      <w:r w:rsidRPr="00F5449A">
        <w:rPr>
          <w:bCs/>
          <w:i/>
          <w:color w:val="000000"/>
          <w:sz w:val="28"/>
          <w:szCs w:val="28"/>
          <w:lang w:val="ru-RU"/>
        </w:rPr>
        <w:t>(1)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Получаем идентификатор очереди сообщений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mkey = (key_t)atoi(argv[1]);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if(( msq_id = msgget(mkey, 0)) == -1)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lastRenderedPageBreak/>
        <w:t xml:space="preserve">perror("Ошибкавызова msgget");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exit(2);</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 Получаеминформациюостатусе */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if(msgctl(msq_id, IPC_STAT, &amp;msq_status) == -1)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perror("Ошибкавызова msgctl");</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exit(3);</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 Выводиминформациюостатусе */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mqstat_print(mkey, msq_id, &amp;msq_status)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exit(0);</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void mqstat_print(key_t mkey, int mqid, struct msqld_ds *mstat)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printf ("\пКлюч %d, msg_qid %d\n\n", mkey, mqid);</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printf</w:t>
      </w:r>
      <w:r w:rsidRPr="00F5449A">
        <w:rPr>
          <w:bCs/>
          <w:i/>
          <w:color w:val="000000"/>
          <w:sz w:val="28"/>
          <w:szCs w:val="28"/>
          <w:lang w:val="ru-RU"/>
        </w:rPr>
        <w:t xml:space="preserve"> ("%</w:t>
      </w:r>
      <w:r w:rsidRPr="00687FE1">
        <w:rPr>
          <w:bCs/>
          <w:i/>
          <w:color w:val="000000"/>
          <w:sz w:val="28"/>
          <w:szCs w:val="28"/>
        </w:rPr>
        <w:t>d</w:t>
      </w:r>
      <w:r w:rsidRPr="00F5449A">
        <w:rPr>
          <w:bCs/>
          <w:i/>
          <w:color w:val="000000"/>
          <w:sz w:val="28"/>
          <w:szCs w:val="28"/>
          <w:lang w:val="ru-RU"/>
        </w:rPr>
        <w:t xml:space="preserve"> сообщений в очереди\п\п", </w:t>
      </w:r>
      <w:r w:rsidRPr="00687FE1">
        <w:rPr>
          <w:bCs/>
          <w:i/>
          <w:color w:val="000000"/>
          <w:sz w:val="28"/>
          <w:szCs w:val="28"/>
        </w:rPr>
        <w:t>mstat</w:t>
      </w:r>
      <w:r w:rsidRPr="00F5449A">
        <w:rPr>
          <w:bCs/>
          <w:i/>
          <w:color w:val="000000"/>
          <w:sz w:val="28"/>
          <w:szCs w:val="28"/>
          <w:lang w:val="ru-RU"/>
        </w:rPr>
        <w:t>-&gt;</w:t>
      </w:r>
      <w:r w:rsidRPr="00687FE1">
        <w:rPr>
          <w:bCs/>
          <w:i/>
          <w:color w:val="000000"/>
          <w:sz w:val="28"/>
          <w:szCs w:val="28"/>
        </w:rPr>
        <w:t>msg</w:t>
      </w:r>
      <w:r w:rsidRPr="00F5449A">
        <w:rPr>
          <w:bCs/>
          <w:i/>
          <w:color w:val="000000"/>
          <w:sz w:val="28"/>
          <w:szCs w:val="28"/>
          <w:lang w:val="ru-RU"/>
        </w:rPr>
        <w:t>_</w:t>
      </w:r>
      <w:r w:rsidRPr="00687FE1">
        <w:rPr>
          <w:bCs/>
          <w:i/>
          <w:color w:val="000000"/>
          <w:sz w:val="28"/>
          <w:szCs w:val="28"/>
        </w:rPr>
        <w:t>qnum</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printf</w:t>
      </w:r>
      <w:r w:rsidRPr="00F5449A">
        <w:rPr>
          <w:bCs/>
          <w:i/>
          <w:color w:val="000000"/>
          <w:sz w:val="28"/>
          <w:szCs w:val="28"/>
          <w:lang w:val="ru-RU"/>
        </w:rPr>
        <w:t xml:space="preserve"> ("Последнее сообщение послано процессом %</w:t>
      </w:r>
      <w:r w:rsidRPr="00687FE1">
        <w:rPr>
          <w:bCs/>
          <w:i/>
          <w:color w:val="000000"/>
          <w:sz w:val="28"/>
          <w:szCs w:val="28"/>
        </w:rPr>
        <w:t>d</w:t>
      </w:r>
      <w:r w:rsidRPr="00F5449A">
        <w:rPr>
          <w:bCs/>
          <w:i/>
          <w:color w:val="000000"/>
          <w:sz w:val="28"/>
          <w:szCs w:val="28"/>
          <w:lang w:val="ru-RU"/>
        </w:rPr>
        <w:t xml:space="preserve"> в %</w:t>
      </w:r>
      <w:r w:rsidRPr="00687FE1">
        <w:rPr>
          <w:bCs/>
          <w:i/>
          <w:color w:val="000000"/>
          <w:sz w:val="28"/>
          <w:szCs w:val="28"/>
        </w:rPr>
        <w:t>s</w:t>
      </w:r>
      <w:r w:rsidRPr="00F5449A">
        <w:rPr>
          <w:bCs/>
          <w:i/>
          <w:color w:val="000000"/>
          <w:sz w:val="28"/>
          <w:szCs w:val="28"/>
          <w:lang w:val="ru-RU"/>
        </w:rPr>
        <w:t>\</w:t>
      </w:r>
      <w:r w:rsidRPr="00687FE1">
        <w:rPr>
          <w:bCs/>
          <w:i/>
          <w:color w:val="000000"/>
          <w:sz w:val="28"/>
          <w:szCs w:val="28"/>
        </w:rPr>
        <w:t>n</w:t>
      </w:r>
      <w:r w:rsidRPr="00F5449A">
        <w:rPr>
          <w:bCs/>
          <w:i/>
          <w:color w:val="000000"/>
          <w:sz w:val="28"/>
          <w:szCs w:val="28"/>
          <w:lang w:val="ru-RU"/>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mstat-&gt;msg_lspid, ctime(&amp;(mstat-&gt;msg_stime)));</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printf</w:t>
      </w:r>
      <w:r w:rsidRPr="00F5449A">
        <w:rPr>
          <w:bCs/>
          <w:i/>
          <w:color w:val="000000"/>
          <w:sz w:val="28"/>
          <w:szCs w:val="28"/>
          <w:lang w:val="ru-RU"/>
        </w:rPr>
        <w:t xml:space="preserve"> ("Последнее сообщение принято процессом %</w:t>
      </w:r>
      <w:r w:rsidRPr="00687FE1">
        <w:rPr>
          <w:bCs/>
          <w:i/>
          <w:color w:val="000000"/>
          <w:sz w:val="28"/>
          <w:szCs w:val="28"/>
        </w:rPr>
        <w:t>d</w:t>
      </w:r>
      <w:r w:rsidRPr="00F5449A">
        <w:rPr>
          <w:bCs/>
          <w:i/>
          <w:color w:val="000000"/>
          <w:sz w:val="28"/>
          <w:szCs w:val="28"/>
          <w:lang w:val="ru-RU"/>
        </w:rPr>
        <w:t xml:space="preserve"> в %</w:t>
      </w:r>
      <w:r w:rsidRPr="00687FE1">
        <w:rPr>
          <w:bCs/>
          <w:i/>
          <w:color w:val="000000"/>
          <w:sz w:val="28"/>
          <w:szCs w:val="28"/>
        </w:rPr>
        <w:t>s</w:t>
      </w:r>
      <w:r w:rsidRPr="00F5449A">
        <w:rPr>
          <w:bCs/>
          <w:i/>
          <w:color w:val="000000"/>
          <w:sz w:val="28"/>
          <w:szCs w:val="28"/>
          <w:lang w:val="ru-RU"/>
        </w:rPr>
        <w:t>\</w:t>
      </w:r>
      <w:r w:rsidRPr="00687FE1">
        <w:rPr>
          <w:bCs/>
          <w:i/>
          <w:color w:val="000000"/>
          <w:sz w:val="28"/>
          <w:szCs w:val="28"/>
        </w:rPr>
        <w:t>n</w:t>
      </w:r>
      <w:r w:rsidRPr="00F5449A">
        <w:rPr>
          <w:bCs/>
          <w:i/>
          <w:color w:val="000000"/>
          <w:sz w:val="28"/>
          <w:szCs w:val="28"/>
          <w:lang w:val="ru-RU"/>
        </w:rPr>
        <w:t xml:space="preserve">",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mstat-&gt;msg_lrpid, ctime(&amp;(mstat-&gt;msg_rtime)));</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
          <w:color w:val="000000"/>
          <w:sz w:val="28"/>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b/>
          <w:color w:val="000000"/>
          <w:sz w:val="28"/>
          <w:szCs w:val="28"/>
          <w:lang w:val="ru-RU"/>
        </w:rPr>
        <w:tab/>
      </w:r>
      <w:r w:rsidRPr="00F5449A">
        <w:rPr>
          <w:color w:val="000000"/>
          <w:sz w:val="28"/>
          <w:szCs w:val="28"/>
          <w:lang w:val="ru-RU"/>
        </w:rPr>
        <w:t>.3. Семафоры</w:t>
      </w:r>
    </w:p>
    <w:p w:rsidR="00526ACB" w:rsidRPr="00F5449A" w:rsidRDefault="00526ACB" w:rsidP="00526ACB">
      <w:pPr>
        <w:overflowPunct w:val="0"/>
        <w:autoSpaceDE w:val="0"/>
        <w:autoSpaceDN w:val="0"/>
        <w:adjustRightInd w:val="0"/>
        <w:jc w:val="both"/>
        <w:textAlignment w:val="baseline"/>
        <w:rPr>
          <w:b/>
          <w:color w:val="000000"/>
          <w:sz w:val="28"/>
          <w:szCs w:val="28"/>
          <w:lang w:val="ru-RU"/>
        </w:rPr>
      </w:pPr>
      <w:r w:rsidRPr="00F5449A">
        <w:rPr>
          <w:b/>
          <w:color w:val="000000"/>
          <w:sz w:val="28"/>
          <w:szCs w:val="28"/>
          <w:lang w:val="ru-RU"/>
        </w:rPr>
        <w:tab/>
      </w:r>
    </w:p>
    <w:p w:rsidR="00526ACB" w:rsidRPr="00F5449A" w:rsidRDefault="00526ACB" w:rsidP="00526ACB">
      <w:pPr>
        <w:overflowPunct w:val="0"/>
        <w:autoSpaceDE w:val="0"/>
        <w:autoSpaceDN w:val="0"/>
        <w:adjustRightInd w:val="0"/>
        <w:jc w:val="both"/>
        <w:textAlignment w:val="baseline"/>
        <w:rPr>
          <w:b/>
          <w:color w:val="000000"/>
          <w:sz w:val="28"/>
          <w:szCs w:val="28"/>
          <w:lang w:val="ru-RU"/>
        </w:rPr>
      </w:pPr>
      <w:r w:rsidRPr="00F5449A">
        <w:rPr>
          <w:b/>
          <w:color w:val="000000"/>
          <w:sz w:val="28"/>
          <w:szCs w:val="28"/>
          <w:lang w:val="ru-RU"/>
        </w:rPr>
        <w:tab/>
        <w:t>Семафоры как теоретическая конструкция</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lastRenderedPageBreak/>
        <w:tab/>
        <w:t xml:space="preserve">В информатике понятие </w:t>
      </w:r>
      <w:r w:rsidRPr="00F5449A">
        <w:rPr>
          <w:i/>
          <w:iCs/>
          <w:color w:val="000000"/>
          <w:sz w:val="28"/>
          <w:szCs w:val="28"/>
          <w:lang w:val="ru-RU"/>
        </w:rPr>
        <w:t>семафор</w:t>
      </w:r>
      <w:r w:rsidRPr="00F5449A">
        <w:rPr>
          <w:color w:val="000000"/>
          <w:sz w:val="28"/>
          <w:szCs w:val="28"/>
          <w:lang w:val="ru-RU"/>
        </w:rPr>
        <w:t>(</w:t>
      </w:r>
      <w:r w:rsidRPr="00687FE1">
        <w:rPr>
          <w:color w:val="000000"/>
          <w:sz w:val="28"/>
          <w:szCs w:val="28"/>
        </w:rPr>
        <w:t>semaphore</w:t>
      </w:r>
      <w:r w:rsidRPr="00F5449A">
        <w:rPr>
          <w:color w:val="000000"/>
          <w:sz w:val="28"/>
          <w:szCs w:val="28"/>
          <w:lang w:val="ru-RU"/>
        </w:rPr>
        <w:t>) было впервые введено голланд</w:t>
      </w:r>
      <w:r w:rsidRPr="00F5449A">
        <w:rPr>
          <w:color w:val="000000"/>
          <w:sz w:val="28"/>
          <w:szCs w:val="28"/>
          <w:lang w:val="ru-RU"/>
        </w:rPr>
        <w:softHyphen/>
        <w:t>ским теоретиком Е.В. Дейкстрой (</w:t>
      </w:r>
      <w:r w:rsidRPr="00687FE1">
        <w:rPr>
          <w:color w:val="000000"/>
          <w:sz w:val="28"/>
          <w:szCs w:val="28"/>
        </w:rPr>
        <w:t>E</w:t>
      </w:r>
      <w:r w:rsidRPr="00F5449A">
        <w:rPr>
          <w:color w:val="000000"/>
          <w:sz w:val="28"/>
          <w:szCs w:val="28"/>
          <w:lang w:val="ru-RU"/>
        </w:rPr>
        <w:t>.</w:t>
      </w:r>
      <w:r w:rsidRPr="00687FE1">
        <w:rPr>
          <w:color w:val="000000"/>
          <w:sz w:val="28"/>
          <w:szCs w:val="28"/>
        </w:rPr>
        <w:t>W</w:t>
      </w:r>
      <w:r w:rsidRPr="00F5449A">
        <w:rPr>
          <w:color w:val="000000"/>
          <w:sz w:val="28"/>
          <w:szCs w:val="28"/>
          <w:lang w:val="ru-RU"/>
        </w:rPr>
        <w:t xml:space="preserve">. </w:t>
      </w:r>
      <w:r w:rsidRPr="00687FE1">
        <w:rPr>
          <w:color w:val="000000"/>
          <w:sz w:val="28"/>
          <w:szCs w:val="28"/>
        </w:rPr>
        <w:t>Dijkstra</w:t>
      </w:r>
      <w:r w:rsidRPr="00F5449A">
        <w:rPr>
          <w:color w:val="000000"/>
          <w:sz w:val="28"/>
          <w:szCs w:val="28"/>
          <w:lang w:val="ru-RU"/>
        </w:rPr>
        <w:t>) для решения задач синхрониза</w:t>
      </w:r>
      <w:r w:rsidRPr="00F5449A">
        <w:rPr>
          <w:color w:val="000000"/>
          <w:sz w:val="28"/>
          <w:szCs w:val="28"/>
          <w:lang w:val="ru-RU"/>
        </w:rPr>
        <w:softHyphen/>
        <w:t xml:space="preserve">ции процессов. Семафор </w:t>
      </w:r>
      <w:r w:rsidRPr="00687FE1">
        <w:rPr>
          <w:i/>
          <w:iCs/>
          <w:color w:val="000000"/>
          <w:sz w:val="28"/>
          <w:szCs w:val="28"/>
        </w:rPr>
        <w:t>sem</w:t>
      </w:r>
      <w:r w:rsidRPr="00F5449A">
        <w:rPr>
          <w:color w:val="000000"/>
          <w:sz w:val="28"/>
          <w:szCs w:val="28"/>
          <w:lang w:val="ru-RU"/>
        </w:rPr>
        <w:t>может рассматриваться как целочисленная перемен</w:t>
      </w:r>
      <w:r w:rsidRPr="00F5449A">
        <w:rPr>
          <w:color w:val="000000"/>
          <w:sz w:val="28"/>
          <w:szCs w:val="28"/>
          <w:lang w:val="ru-RU"/>
        </w:rPr>
        <w:softHyphen/>
        <w:t>ная, для которой определены следующие операции:</w:t>
      </w:r>
    </w:p>
    <w:p w:rsidR="00526ACB" w:rsidRPr="00687FE1" w:rsidRDefault="00526ACB" w:rsidP="00526ACB">
      <w:pPr>
        <w:overflowPunct w:val="0"/>
        <w:autoSpaceDE w:val="0"/>
        <w:autoSpaceDN w:val="0"/>
        <w:adjustRightInd w:val="0"/>
        <w:jc w:val="both"/>
        <w:textAlignment w:val="baseline"/>
        <w:rPr>
          <w:bCs/>
          <w:i/>
          <w:iCs/>
          <w:color w:val="000000"/>
          <w:sz w:val="28"/>
          <w:szCs w:val="28"/>
        </w:rPr>
      </w:pPr>
      <w:r w:rsidRPr="00687FE1">
        <w:rPr>
          <w:bCs/>
          <w:i/>
          <w:iCs/>
          <w:color w:val="000000"/>
          <w:sz w:val="28"/>
          <w:szCs w:val="28"/>
        </w:rPr>
        <w:t>p(sem) или wait (sem)</w:t>
      </w:r>
    </w:p>
    <w:p w:rsidR="00526ACB" w:rsidRPr="00F5449A" w:rsidRDefault="00526ACB" w:rsidP="00526ACB">
      <w:pPr>
        <w:overflowPunct w:val="0"/>
        <w:autoSpaceDE w:val="0"/>
        <w:autoSpaceDN w:val="0"/>
        <w:adjustRightInd w:val="0"/>
        <w:jc w:val="both"/>
        <w:textAlignment w:val="baseline"/>
        <w:rPr>
          <w:bCs/>
          <w:i/>
          <w:iCs/>
          <w:color w:val="000000"/>
          <w:sz w:val="28"/>
          <w:szCs w:val="28"/>
          <w:lang w:val="ru-RU"/>
        </w:rPr>
      </w:pPr>
      <w:r w:rsidRPr="00687FE1">
        <w:rPr>
          <w:bCs/>
          <w:i/>
          <w:iCs/>
          <w:color w:val="000000"/>
          <w:sz w:val="28"/>
          <w:szCs w:val="28"/>
        </w:rPr>
        <w:t>if</w:t>
      </w:r>
      <w:r w:rsidRPr="00F5449A">
        <w:rPr>
          <w:bCs/>
          <w:i/>
          <w:iCs/>
          <w:color w:val="000000"/>
          <w:sz w:val="28"/>
          <w:szCs w:val="28"/>
          <w:lang w:val="ru-RU"/>
        </w:rPr>
        <w:t xml:space="preserve"> (</w:t>
      </w:r>
      <w:r w:rsidRPr="00687FE1">
        <w:rPr>
          <w:bCs/>
          <w:i/>
          <w:iCs/>
          <w:color w:val="000000"/>
          <w:sz w:val="28"/>
          <w:szCs w:val="28"/>
        </w:rPr>
        <w:t>sem</w:t>
      </w:r>
      <w:r w:rsidRPr="00F5449A">
        <w:rPr>
          <w:bCs/>
          <w:i/>
          <w:iCs/>
          <w:color w:val="000000"/>
          <w:sz w:val="28"/>
          <w:szCs w:val="28"/>
          <w:lang w:val="ru-RU"/>
        </w:rPr>
        <w:t xml:space="preserve"> !=0)</w:t>
      </w:r>
    </w:p>
    <w:p w:rsidR="00526ACB" w:rsidRPr="00F5449A" w:rsidRDefault="00526ACB" w:rsidP="00526ACB">
      <w:pPr>
        <w:overflowPunct w:val="0"/>
        <w:autoSpaceDE w:val="0"/>
        <w:autoSpaceDN w:val="0"/>
        <w:adjustRightInd w:val="0"/>
        <w:jc w:val="both"/>
        <w:textAlignment w:val="baseline"/>
        <w:rPr>
          <w:bCs/>
          <w:i/>
          <w:iCs/>
          <w:color w:val="000000"/>
          <w:sz w:val="28"/>
          <w:szCs w:val="28"/>
          <w:lang w:val="ru-RU"/>
        </w:rPr>
      </w:pPr>
      <w:r w:rsidRPr="00F5449A">
        <w:rPr>
          <w:bCs/>
          <w:i/>
          <w:iCs/>
          <w:color w:val="000000"/>
          <w:sz w:val="28"/>
          <w:szCs w:val="28"/>
          <w:lang w:val="ru-RU"/>
        </w:rPr>
        <w:t xml:space="preserve">уменьшить </w:t>
      </w:r>
      <w:r w:rsidRPr="00687FE1">
        <w:rPr>
          <w:bCs/>
          <w:i/>
          <w:iCs/>
          <w:color w:val="000000"/>
          <w:sz w:val="28"/>
          <w:szCs w:val="28"/>
        </w:rPr>
        <w:t>sem</w:t>
      </w:r>
      <w:r w:rsidRPr="00F5449A">
        <w:rPr>
          <w:bCs/>
          <w:i/>
          <w:iCs/>
          <w:color w:val="000000"/>
          <w:sz w:val="28"/>
          <w:szCs w:val="28"/>
          <w:lang w:val="ru-RU"/>
        </w:rPr>
        <w:t xml:space="preserve"> на единицу </w:t>
      </w:r>
    </w:p>
    <w:p w:rsidR="00526ACB" w:rsidRPr="00F5449A" w:rsidRDefault="00526ACB" w:rsidP="00526ACB">
      <w:pPr>
        <w:overflowPunct w:val="0"/>
        <w:autoSpaceDE w:val="0"/>
        <w:autoSpaceDN w:val="0"/>
        <w:adjustRightInd w:val="0"/>
        <w:jc w:val="both"/>
        <w:textAlignment w:val="baseline"/>
        <w:rPr>
          <w:bCs/>
          <w:i/>
          <w:iCs/>
          <w:color w:val="000000"/>
          <w:sz w:val="28"/>
          <w:szCs w:val="28"/>
          <w:lang w:val="ru-RU"/>
        </w:rPr>
      </w:pPr>
      <w:r w:rsidRPr="00687FE1">
        <w:rPr>
          <w:bCs/>
          <w:i/>
          <w:iCs/>
          <w:color w:val="000000"/>
          <w:sz w:val="28"/>
          <w:szCs w:val="28"/>
        </w:rPr>
        <w:t>else</w:t>
      </w:r>
    </w:p>
    <w:p w:rsidR="00526ACB" w:rsidRPr="00F5449A" w:rsidRDefault="00526ACB" w:rsidP="00526ACB">
      <w:pPr>
        <w:overflowPunct w:val="0"/>
        <w:autoSpaceDE w:val="0"/>
        <w:autoSpaceDN w:val="0"/>
        <w:adjustRightInd w:val="0"/>
        <w:jc w:val="both"/>
        <w:textAlignment w:val="baseline"/>
        <w:rPr>
          <w:bCs/>
          <w:i/>
          <w:iCs/>
          <w:color w:val="000000"/>
          <w:sz w:val="28"/>
          <w:szCs w:val="28"/>
          <w:lang w:val="ru-RU"/>
        </w:rPr>
      </w:pPr>
      <w:r w:rsidRPr="00F5449A">
        <w:rPr>
          <w:bCs/>
          <w:i/>
          <w:iCs/>
          <w:color w:val="000000"/>
          <w:sz w:val="28"/>
          <w:szCs w:val="28"/>
          <w:lang w:val="ru-RU"/>
        </w:rPr>
        <w:t xml:space="preserve">ждать, пока </w:t>
      </w:r>
      <w:r w:rsidRPr="00687FE1">
        <w:rPr>
          <w:bCs/>
          <w:i/>
          <w:iCs/>
          <w:color w:val="000000"/>
          <w:sz w:val="28"/>
          <w:szCs w:val="28"/>
        </w:rPr>
        <w:t>sem</w:t>
      </w:r>
      <w:r w:rsidRPr="00F5449A">
        <w:rPr>
          <w:bCs/>
          <w:i/>
          <w:iCs/>
          <w:color w:val="000000"/>
          <w:sz w:val="28"/>
          <w:szCs w:val="28"/>
          <w:lang w:val="ru-RU"/>
        </w:rPr>
        <w:t xml:space="preserve"> не станет ненулевым, затем вычесть единицу</w:t>
      </w:r>
    </w:p>
    <w:p w:rsidR="00526ACB" w:rsidRPr="00F5449A" w:rsidRDefault="00526ACB" w:rsidP="00526ACB">
      <w:pPr>
        <w:overflowPunct w:val="0"/>
        <w:autoSpaceDE w:val="0"/>
        <w:autoSpaceDN w:val="0"/>
        <w:adjustRightInd w:val="0"/>
        <w:jc w:val="both"/>
        <w:textAlignment w:val="baseline"/>
        <w:rPr>
          <w:bCs/>
          <w:i/>
          <w:iCs/>
          <w:color w:val="000000"/>
          <w:sz w:val="28"/>
          <w:szCs w:val="28"/>
          <w:lang w:val="ru-RU"/>
        </w:rPr>
      </w:pPr>
    </w:p>
    <w:p w:rsidR="00526ACB" w:rsidRPr="00687FE1" w:rsidRDefault="00526ACB" w:rsidP="00526ACB">
      <w:pPr>
        <w:overflowPunct w:val="0"/>
        <w:autoSpaceDE w:val="0"/>
        <w:autoSpaceDN w:val="0"/>
        <w:adjustRightInd w:val="0"/>
        <w:jc w:val="both"/>
        <w:textAlignment w:val="baseline"/>
        <w:rPr>
          <w:bCs/>
          <w:i/>
          <w:iCs/>
          <w:color w:val="000000"/>
          <w:sz w:val="28"/>
          <w:szCs w:val="28"/>
        </w:rPr>
      </w:pPr>
      <w:r w:rsidRPr="00687FE1">
        <w:rPr>
          <w:bCs/>
          <w:i/>
          <w:iCs/>
          <w:color w:val="000000"/>
          <w:sz w:val="28"/>
          <w:szCs w:val="28"/>
        </w:rPr>
        <w:t>v(sem) или signal (sem)</w:t>
      </w:r>
    </w:p>
    <w:p w:rsidR="00526ACB" w:rsidRPr="00F5449A" w:rsidRDefault="00526ACB" w:rsidP="00526ACB">
      <w:pPr>
        <w:overflowPunct w:val="0"/>
        <w:autoSpaceDE w:val="0"/>
        <w:autoSpaceDN w:val="0"/>
        <w:adjustRightInd w:val="0"/>
        <w:jc w:val="both"/>
        <w:textAlignment w:val="baseline"/>
        <w:rPr>
          <w:bCs/>
          <w:i/>
          <w:iCs/>
          <w:color w:val="000000"/>
          <w:sz w:val="28"/>
          <w:szCs w:val="28"/>
          <w:lang w:val="ru-RU"/>
        </w:rPr>
      </w:pPr>
      <w:r w:rsidRPr="00F5449A">
        <w:rPr>
          <w:bCs/>
          <w:i/>
          <w:iCs/>
          <w:color w:val="000000"/>
          <w:sz w:val="28"/>
          <w:szCs w:val="28"/>
          <w:lang w:val="ru-RU"/>
        </w:rPr>
        <w:t xml:space="preserve">увеличить </w:t>
      </w:r>
      <w:r w:rsidRPr="00687FE1">
        <w:rPr>
          <w:bCs/>
          <w:i/>
          <w:iCs/>
          <w:color w:val="000000"/>
          <w:sz w:val="28"/>
          <w:szCs w:val="28"/>
        </w:rPr>
        <w:t>sem</w:t>
      </w:r>
      <w:r w:rsidRPr="00F5449A">
        <w:rPr>
          <w:bCs/>
          <w:i/>
          <w:iCs/>
          <w:color w:val="000000"/>
          <w:sz w:val="28"/>
          <w:szCs w:val="28"/>
          <w:lang w:val="ru-RU"/>
        </w:rPr>
        <w:t xml:space="preserve"> на единицу</w:t>
      </w:r>
    </w:p>
    <w:p w:rsidR="00526ACB" w:rsidRPr="00F5449A" w:rsidRDefault="00526ACB" w:rsidP="00526ACB">
      <w:pPr>
        <w:overflowPunct w:val="0"/>
        <w:autoSpaceDE w:val="0"/>
        <w:autoSpaceDN w:val="0"/>
        <w:adjustRightInd w:val="0"/>
        <w:jc w:val="both"/>
        <w:textAlignment w:val="baseline"/>
        <w:rPr>
          <w:bCs/>
          <w:i/>
          <w:iCs/>
          <w:color w:val="000000"/>
          <w:sz w:val="28"/>
          <w:szCs w:val="28"/>
          <w:lang w:val="ru-RU"/>
        </w:rPr>
      </w:pPr>
      <w:r w:rsidRPr="00687FE1">
        <w:rPr>
          <w:bCs/>
          <w:i/>
          <w:iCs/>
          <w:color w:val="000000"/>
          <w:sz w:val="28"/>
          <w:szCs w:val="28"/>
        </w:rPr>
        <w:t>if</w:t>
      </w:r>
      <w:r w:rsidRPr="00F5449A">
        <w:rPr>
          <w:bCs/>
          <w:i/>
          <w:iCs/>
          <w:color w:val="000000"/>
          <w:sz w:val="28"/>
          <w:szCs w:val="28"/>
          <w:lang w:val="ru-RU"/>
        </w:rPr>
        <w:t xml:space="preserve"> (очередь ожидающих процессов не пуста)</w:t>
      </w:r>
    </w:p>
    <w:p w:rsidR="00526ACB" w:rsidRPr="00F5449A" w:rsidRDefault="00526ACB" w:rsidP="00526ACB">
      <w:pPr>
        <w:overflowPunct w:val="0"/>
        <w:autoSpaceDE w:val="0"/>
        <w:autoSpaceDN w:val="0"/>
        <w:adjustRightInd w:val="0"/>
        <w:jc w:val="both"/>
        <w:textAlignment w:val="baseline"/>
        <w:rPr>
          <w:bCs/>
          <w:iCs/>
          <w:color w:val="000000"/>
          <w:sz w:val="28"/>
          <w:szCs w:val="28"/>
          <w:lang w:val="ru-RU"/>
        </w:rPr>
      </w:pPr>
      <w:r w:rsidRPr="00F5449A">
        <w:rPr>
          <w:bCs/>
          <w:i/>
          <w:iCs/>
          <w:color w:val="000000"/>
          <w:sz w:val="28"/>
          <w:szCs w:val="28"/>
          <w:lang w:val="ru-RU"/>
        </w:rPr>
        <w:t>продолжить выполнение первого процесса в очереди ожидания</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Обратите внимание, что обозначения </w:t>
      </w:r>
      <w:r w:rsidRPr="00F5449A">
        <w:rPr>
          <w:i/>
          <w:color w:val="000000"/>
          <w:sz w:val="28"/>
          <w:szCs w:val="28"/>
          <w:lang w:val="ru-RU"/>
        </w:rPr>
        <w:t>р</w:t>
      </w:r>
      <w:r w:rsidRPr="00F5449A">
        <w:rPr>
          <w:color w:val="000000"/>
          <w:sz w:val="28"/>
          <w:szCs w:val="28"/>
          <w:lang w:val="ru-RU"/>
        </w:rPr>
        <w:t xml:space="preserve"> и </w:t>
      </w:r>
      <w:r w:rsidRPr="00687FE1">
        <w:rPr>
          <w:i/>
          <w:iCs/>
          <w:color w:val="000000"/>
          <w:sz w:val="28"/>
          <w:szCs w:val="28"/>
        </w:rPr>
        <w:t>v</w:t>
      </w:r>
      <w:r w:rsidRPr="00F5449A">
        <w:rPr>
          <w:color w:val="000000"/>
          <w:sz w:val="28"/>
          <w:szCs w:val="28"/>
          <w:lang w:val="ru-RU"/>
        </w:rPr>
        <w:t>происходят от голландских терми</w:t>
      </w:r>
      <w:r w:rsidRPr="00F5449A">
        <w:rPr>
          <w:color w:val="000000"/>
          <w:sz w:val="28"/>
          <w:szCs w:val="28"/>
          <w:lang w:val="ru-RU"/>
        </w:rPr>
        <w:softHyphen/>
        <w:t xml:space="preserve">нов для понятий </w:t>
      </w:r>
      <w:r w:rsidRPr="00F5449A">
        <w:rPr>
          <w:i/>
          <w:iCs/>
          <w:color w:val="000000"/>
          <w:sz w:val="28"/>
          <w:szCs w:val="28"/>
          <w:lang w:val="ru-RU"/>
        </w:rPr>
        <w:t>ожидания</w:t>
      </w:r>
      <w:r w:rsidRPr="00F5449A">
        <w:rPr>
          <w:color w:val="000000"/>
          <w:sz w:val="28"/>
          <w:szCs w:val="28"/>
          <w:lang w:val="ru-RU"/>
        </w:rPr>
        <w:t>(</w:t>
      </w:r>
      <w:r w:rsidRPr="00687FE1">
        <w:rPr>
          <w:color w:val="000000"/>
          <w:sz w:val="28"/>
          <w:szCs w:val="28"/>
        </w:rPr>
        <w:t>wait</w:t>
      </w:r>
      <w:r w:rsidRPr="00F5449A">
        <w:rPr>
          <w:color w:val="000000"/>
          <w:sz w:val="28"/>
          <w:szCs w:val="28"/>
          <w:lang w:val="ru-RU"/>
        </w:rPr>
        <w:t xml:space="preserve">) и </w:t>
      </w:r>
      <w:r w:rsidRPr="00F5449A">
        <w:rPr>
          <w:i/>
          <w:iCs/>
          <w:color w:val="000000"/>
          <w:sz w:val="28"/>
          <w:szCs w:val="28"/>
          <w:lang w:val="ru-RU"/>
        </w:rPr>
        <w:t>сигнализации</w:t>
      </w:r>
      <w:r w:rsidRPr="00F5449A">
        <w:rPr>
          <w:color w:val="000000"/>
          <w:sz w:val="28"/>
          <w:szCs w:val="28"/>
          <w:lang w:val="ru-RU"/>
        </w:rPr>
        <w:t>(</w:t>
      </w:r>
      <w:r w:rsidRPr="00687FE1">
        <w:rPr>
          <w:color w:val="000000"/>
          <w:sz w:val="28"/>
          <w:szCs w:val="28"/>
        </w:rPr>
        <w:t>signal</w:t>
      </w:r>
      <w:r w:rsidRPr="00F5449A">
        <w:rPr>
          <w:color w:val="000000"/>
          <w:sz w:val="28"/>
          <w:szCs w:val="28"/>
          <w:lang w:val="ru-RU"/>
        </w:rPr>
        <w:t>), причем последнее по</w:t>
      </w:r>
      <w:r w:rsidRPr="00F5449A">
        <w:rPr>
          <w:color w:val="000000"/>
          <w:sz w:val="28"/>
          <w:szCs w:val="28"/>
          <w:lang w:val="ru-RU"/>
        </w:rPr>
        <w:softHyphen/>
        <w:t xml:space="preserve">нятие не следует путать с обычными сигналами </w:t>
      </w:r>
      <w:r w:rsidRPr="00687FE1">
        <w:rPr>
          <w:color w:val="000000"/>
          <w:sz w:val="28"/>
          <w:szCs w:val="28"/>
        </w:rPr>
        <w:t>UNIX</w:t>
      </w:r>
      <w:r w:rsidRPr="00F5449A">
        <w:rPr>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Действия проверки и установки в обеих операциях должны составлять одно атомарное действие, чтобы только один процесс мог изменять семафор </w:t>
      </w:r>
      <w:r w:rsidRPr="00687FE1">
        <w:rPr>
          <w:i/>
          <w:iCs/>
          <w:color w:val="000000"/>
          <w:sz w:val="28"/>
          <w:szCs w:val="28"/>
        </w:rPr>
        <w:t>sem</w:t>
      </w:r>
      <w:r w:rsidRPr="00F5449A">
        <w:rPr>
          <w:color w:val="000000"/>
          <w:sz w:val="28"/>
          <w:szCs w:val="28"/>
          <w:lang w:val="ru-RU"/>
        </w:rPr>
        <w:t>в каж</w:t>
      </w:r>
      <w:r w:rsidRPr="00F5449A">
        <w:rPr>
          <w:color w:val="000000"/>
          <w:sz w:val="28"/>
          <w:szCs w:val="28"/>
          <w:lang w:val="ru-RU"/>
        </w:rPr>
        <w:softHyphen/>
        <w:t>дый момент времени.</w:t>
      </w:r>
    </w:p>
    <w:p w:rsidR="00526ACB" w:rsidRPr="00F5449A" w:rsidRDefault="00526ACB" w:rsidP="00526ACB">
      <w:pPr>
        <w:overflowPunct w:val="0"/>
        <w:autoSpaceDE w:val="0"/>
        <w:autoSpaceDN w:val="0"/>
        <w:adjustRightInd w:val="0"/>
        <w:jc w:val="both"/>
        <w:textAlignment w:val="baseline"/>
        <w:rPr>
          <w:b/>
          <w:color w:val="000000"/>
          <w:sz w:val="28"/>
          <w:szCs w:val="28"/>
          <w:lang w:val="ru-RU"/>
        </w:rPr>
      </w:pPr>
    </w:p>
    <w:p w:rsidR="00526ACB" w:rsidRPr="00F5449A" w:rsidRDefault="00526ACB" w:rsidP="00526ACB">
      <w:pPr>
        <w:overflowPunct w:val="0"/>
        <w:autoSpaceDE w:val="0"/>
        <w:autoSpaceDN w:val="0"/>
        <w:adjustRightInd w:val="0"/>
        <w:jc w:val="both"/>
        <w:textAlignment w:val="baseline"/>
        <w:rPr>
          <w:b/>
          <w:color w:val="000000"/>
          <w:sz w:val="28"/>
          <w:szCs w:val="28"/>
          <w:lang w:val="ru-RU"/>
        </w:rPr>
      </w:pPr>
      <w:r w:rsidRPr="00F5449A">
        <w:rPr>
          <w:b/>
          <w:color w:val="000000"/>
          <w:sz w:val="28"/>
          <w:szCs w:val="28"/>
          <w:lang w:val="ru-RU"/>
        </w:rPr>
        <w:tab/>
        <w:t xml:space="preserve">Системный вызов </w:t>
      </w:r>
      <w:r w:rsidRPr="00687FE1">
        <w:rPr>
          <w:b/>
          <w:color w:val="000000"/>
          <w:sz w:val="28"/>
          <w:szCs w:val="28"/>
        </w:rPr>
        <w:t>semget</w:t>
      </w:r>
    </w:p>
    <w:p w:rsidR="00526ACB" w:rsidRPr="00F5449A" w:rsidRDefault="00526ACB" w:rsidP="00526ACB">
      <w:pPr>
        <w:overflowPunct w:val="0"/>
        <w:autoSpaceDE w:val="0"/>
        <w:autoSpaceDN w:val="0"/>
        <w:adjustRightInd w:val="0"/>
        <w:jc w:val="both"/>
        <w:textAlignment w:val="baseline"/>
        <w:rPr>
          <w:b/>
          <w:color w:val="000000"/>
          <w:sz w:val="28"/>
          <w:szCs w:val="28"/>
          <w:lang w:val="ru-RU"/>
        </w:rPr>
      </w:pPr>
    </w:p>
    <w:p w:rsidR="00526ACB" w:rsidRPr="00F5449A" w:rsidRDefault="00526ACB" w:rsidP="00526ACB">
      <w:pPr>
        <w:overflowPunct w:val="0"/>
        <w:autoSpaceDE w:val="0"/>
        <w:autoSpaceDN w:val="0"/>
        <w:adjustRightInd w:val="0"/>
        <w:jc w:val="both"/>
        <w:textAlignment w:val="baseline"/>
        <w:rPr>
          <w:b/>
          <w:color w:val="000000"/>
          <w:sz w:val="28"/>
          <w:szCs w:val="28"/>
          <w:lang w:val="ru-RU"/>
        </w:rPr>
      </w:pPr>
      <w:r w:rsidRPr="00F5449A">
        <w:rPr>
          <w:b/>
          <w:color w:val="000000"/>
          <w:sz w:val="28"/>
          <w:szCs w:val="28"/>
          <w:lang w:val="ru-RU"/>
        </w:rPr>
        <w:tab/>
        <w:t>Описание</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w:t>
      </w:r>
      <w:r w:rsidRPr="00687FE1">
        <w:rPr>
          <w:i/>
          <w:color w:val="000000"/>
          <w:sz w:val="28"/>
          <w:szCs w:val="28"/>
        </w:rPr>
        <w:t>include</w:t>
      </w:r>
      <w:r w:rsidRPr="00F5449A">
        <w:rPr>
          <w:i/>
          <w:color w:val="000000"/>
          <w:sz w:val="28"/>
          <w:szCs w:val="28"/>
          <w:lang w:val="ru-RU"/>
        </w:rPr>
        <w:t>&lt;</w:t>
      </w:r>
      <w:r w:rsidRPr="00687FE1">
        <w:rPr>
          <w:i/>
          <w:color w:val="000000"/>
          <w:sz w:val="28"/>
          <w:szCs w:val="28"/>
        </w:rPr>
        <w:t>sys</w:t>
      </w:r>
      <w:r w:rsidRPr="00F5449A">
        <w:rPr>
          <w:i/>
          <w:color w:val="000000"/>
          <w:sz w:val="28"/>
          <w:szCs w:val="28"/>
          <w:lang w:val="ru-RU"/>
        </w:rPr>
        <w:t>\</w:t>
      </w:r>
      <w:r w:rsidRPr="00687FE1">
        <w:rPr>
          <w:i/>
          <w:color w:val="000000"/>
          <w:sz w:val="28"/>
          <w:szCs w:val="28"/>
        </w:rPr>
        <w:t>sem</w:t>
      </w:r>
      <w:r w:rsidRPr="00F5449A">
        <w:rPr>
          <w:i/>
          <w:color w:val="000000"/>
          <w:sz w:val="28"/>
          <w:szCs w:val="28"/>
          <w:lang w:val="ru-RU"/>
        </w:rPr>
        <w:t>.</w:t>
      </w:r>
      <w:r w:rsidRPr="00687FE1">
        <w:rPr>
          <w:i/>
          <w:color w:val="000000"/>
          <w:sz w:val="28"/>
          <w:szCs w:val="28"/>
        </w:rPr>
        <w:t>h</w:t>
      </w:r>
      <w:r w:rsidRPr="00F5449A">
        <w:rPr>
          <w:i/>
          <w:color w:val="000000"/>
          <w:sz w:val="28"/>
          <w:szCs w:val="28"/>
          <w:lang w:val="ru-RU"/>
        </w:rPr>
        <w:t>&gt;</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int semget(key_t key, int nsems, int permflags);</w:t>
      </w:r>
    </w:p>
    <w:p w:rsidR="00526ACB" w:rsidRPr="00687FE1" w:rsidRDefault="00526ACB" w:rsidP="00526ACB">
      <w:pPr>
        <w:overflowPunct w:val="0"/>
        <w:autoSpaceDE w:val="0"/>
        <w:autoSpaceDN w:val="0"/>
        <w:adjustRightInd w:val="0"/>
        <w:jc w:val="both"/>
        <w:textAlignment w:val="baseline"/>
        <w:rPr>
          <w:color w:val="000000"/>
          <w:sz w:val="28"/>
          <w:szCs w:val="28"/>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687FE1">
        <w:rPr>
          <w:color w:val="000000"/>
          <w:sz w:val="28"/>
          <w:szCs w:val="28"/>
        </w:rPr>
        <w:lastRenderedPageBreak/>
        <w:tab/>
      </w:r>
      <w:r w:rsidRPr="00F5449A">
        <w:rPr>
          <w:color w:val="000000"/>
          <w:sz w:val="28"/>
          <w:szCs w:val="28"/>
          <w:lang w:val="ru-RU"/>
        </w:rPr>
        <w:t xml:space="preserve">Вызов </w:t>
      </w:r>
      <w:r w:rsidRPr="00687FE1">
        <w:rPr>
          <w:i/>
          <w:color w:val="000000"/>
          <w:sz w:val="28"/>
          <w:szCs w:val="28"/>
        </w:rPr>
        <w:t>semget</w:t>
      </w:r>
      <w:r w:rsidRPr="00F5449A">
        <w:rPr>
          <w:color w:val="000000"/>
          <w:sz w:val="28"/>
          <w:szCs w:val="28"/>
          <w:lang w:val="ru-RU"/>
        </w:rPr>
        <w:t xml:space="preserve"> аналогичен вызову </w:t>
      </w:r>
      <w:r w:rsidRPr="00687FE1">
        <w:rPr>
          <w:i/>
          <w:color w:val="000000"/>
          <w:sz w:val="28"/>
          <w:szCs w:val="28"/>
        </w:rPr>
        <w:t>msgget</w:t>
      </w:r>
      <w:r w:rsidRPr="00F5449A">
        <w:rPr>
          <w:color w:val="000000"/>
          <w:sz w:val="28"/>
          <w:szCs w:val="28"/>
          <w:lang w:val="ru-RU"/>
        </w:rPr>
        <w:t xml:space="preserve">. Дополнительный параметр </w:t>
      </w:r>
      <w:r w:rsidRPr="00687FE1">
        <w:rPr>
          <w:i/>
          <w:color w:val="000000"/>
          <w:sz w:val="28"/>
          <w:szCs w:val="28"/>
        </w:rPr>
        <w:t>nsems</w:t>
      </w:r>
      <w:r w:rsidRPr="00F5449A">
        <w:rPr>
          <w:color w:val="000000"/>
          <w:sz w:val="28"/>
          <w:szCs w:val="28"/>
          <w:lang w:val="ru-RU"/>
        </w:rPr>
        <w:t xml:space="preserve"> задает требуемое число семафоров в наборе семафоров; это важный момент - семафорные операции в </w:t>
      </w:r>
      <w:r w:rsidRPr="00687FE1">
        <w:rPr>
          <w:i/>
          <w:color w:val="000000"/>
          <w:sz w:val="28"/>
          <w:szCs w:val="28"/>
        </w:rPr>
        <w:t>System</w:t>
      </w:r>
      <w:r w:rsidRPr="00F5449A">
        <w:rPr>
          <w:i/>
          <w:color w:val="000000"/>
          <w:sz w:val="28"/>
          <w:szCs w:val="28"/>
          <w:lang w:val="ru-RU"/>
        </w:rPr>
        <w:t xml:space="preserve"> </w:t>
      </w:r>
      <w:r w:rsidRPr="00687FE1">
        <w:rPr>
          <w:i/>
          <w:color w:val="000000"/>
          <w:sz w:val="28"/>
          <w:szCs w:val="28"/>
        </w:rPr>
        <w:t>V</w:t>
      </w:r>
      <w:r w:rsidRPr="00F5449A">
        <w:rPr>
          <w:i/>
          <w:color w:val="000000"/>
          <w:sz w:val="28"/>
          <w:szCs w:val="28"/>
          <w:lang w:val="ru-RU"/>
        </w:rPr>
        <w:t xml:space="preserve"> </w:t>
      </w:r>
      <w:r w:rsidRPr="00687FE1">
        <w:rPr>
          <w:i/>
          <w:color w:val="000000"/>
          <w:sz w:val="28"/>
          <w:szCs w:val="28"/>
        </w:rPr>
        <w:t>IPC</w:t>
      </w:r>
      <w:r w:rsidRPr="00F5449A">
        <w:rPr>
          <w:color w:val="000000"/>
          <w:sz w:val="28"/>
          <w:szCs w:val="28"/>
          <w:lang w:val="ru-RU"/>
        </w:rPr>
        <w:t xml:space="preserve"> приспособлены для работы с наборами семафоров, а не с отдельными объектами семафоров. На рис. 8.2 показан набор семафоров. Ниже увидим, что использование целого набора семафоров усложняет интерфейс процедур работы с семафорами.</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 xml:space="preserve">Значение, возвращаемое в результате успешного вызова </w:t>
      </w:r>
      <w:r w:rsidRPr="00687FE1">
        <w:rPr>
          <w:i/>
          <w:color w:val="000000"/>
          <w:sz w:val="28"/>
          <w:szCs w:val="28"/>
        </w:rPr>
        <w:t>semget</w:t>
      </w:r>
      <w:r w:rsidRPr="00F5449A">
        <w:rPr>
          <w:color w:val="000000"/>
          <w:sz w:val="28"/>
          <w:szCs w:val="28"/>
          <w:lang w:val="ru-RU"/>
        </w:rPr>
        <w:t xml:space="preserve">, является </w:t>
      </w:r>
      <w:r w:rsidRPr="00F5449A">
        <w:rPr>
          <w:i/>
          <w:iCs/>
          <w:color w:val="000000"/>
          <w:sz w:val="28"/>
          <w:szCs w:val="28"/>
          <w:lang w:val="ru-RU"/>
        </w:rPr>
        <w:t>идентификатором набора семафоров</w:t>
      </w:r>
      <w:r w:rsidRPr="00F5449A">
        <w:rPr>
          <w:color w:val="000000"/>
          <w:sz w:val="28"/>
          <w:szCs w:val="28"/>
          <w:lang w:val="ru-RU"/>
        </w:rPr>
        <w:t>(</w:t>
      </w:r>
      <w:r w:rsidRPr="00687FE1">
        <w:rPr>
          <w:color w:val="000000"/>
          <w:sz w:val="28"/>
          <w:szCs w:val="28"/>
        </w:rPr>
        <w:t>semaphoresetidentifier</w:t>
      </w:r>
      <w:r w:rsidRPr="00F5449A">
        <w:rPr>
          <w:color w:val="000000"/>
          <w:sz w:val="28"/>
          <w:szCs w:val="28"/>
          <w:lang w:val="ru-RU"/>
        </w:rPr>
        <w:t>), который ведет себя</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687FE1" w:rsidRDefault="00526ACB" w:rsidP="00526ACB">
      <w:pPr>
        <w:overflowPunct w:val="0"/>
        <w:autoSpaceDE w:val="0"/>
        <w:autoSpaceDN w:val="0"/>
        <w:adjustRightInd w:val="0"/>
        <w:jc w:val="both"/>
        <w:textAlignment w:val="baseline"/>
        <w:rPr>
          <w:b/>
          <w:color w:val="000000"/>
          <w:sz w:val="20"/>
          <w:szCs w:val="28"/>
        </w:rPr>
      </w:pPr>
      <w:r w:rsidRPr="007B3774">
        <w:rPr>
          <w:noProof/>
          <w:color w:val="000000"/>
          <w:sz w:val="28"/>
          <w:szCs w:val="28"/>
        </w:rPr>
        <w:drawing>
          <wp:inline distT="0" distB="0" distL="0" distR="0" wp14:anchorId="740D8CAA" wp14:editId="46DA598E">
            <wp:extent cx="3343275" cy="1381125"/>
            <wp:effectExtent l="0" t="0" r="0" b="0"/>
            <wp:docPr id="1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1381125"/>
                    </a:xfrm>
                    <a:prstGeom prst="rect">
                      <a:avLst/>
                    </a:prstGeom>
                    <a:noFill/>
                    <a:ln>
                      <a:noFill/>
                    </a:ln>
                  </pic:spPr>
                </pic:pic>
              </a:graphicData>
            </a:graphic>
          </wp:inline>
        </w:drawing>
      </w:r>
    </w:p>
    <w:p w:rsidR="00526ACB" w:rsidRPr="00687FE1" w:rsidRDefault="00526ACB" w:rsidP="00526ACB">
      <w:pPr>
        <w:overflowPunct w:val="0"/>
        <w:autoSpaceDE w:val="0"/>
        <w:autoSpaceDN w:val="0"/>
        <w:adjustRightInd w:val="0"/>
        <w:jc w:val="both"/>
        <w:textAlignment w:val="baseline"/>
        <w:rPr>
          <w:b/>
          <w:color w:val="000000"/>
          <w:sz w:val="20"/>
          <w:szCs w:val="28"/>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687FE1">
        <w:rPr>
          <w:color w:val="000000"/>
          <w:sz w:val="28"/>
          <w:szCs w:val="28"/>
        </w:rPr>
        <w:tab/>
      </w:r>
      <w:r w:rsidRPr="00687FE1">
        <w:rPr>
          <w:color w:val="000000"/>
          <w:sz w:val="28"/>
          <w:szCs w:val="28"/>
        </w:rPr>
        <w:tab/>
      </w:r>
      <w:r w:rsidRPr="00F5449A">
        <w:rPr>
          <w:color w:val="000000"/>
          <w:sz w:val="28"/>
          <w:szCs w:val="28"/>
          <w:lang w:val="ru-RU"/>
        </w:rPr>
        <w:t>Рис. 4.1. Набор семафоров</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F5449A">
        <w:rPr>
          <w:color w:val="000000"/>
          <w:sz w:val="28"/>
          <w:szCs w:val="28"/>
          <w:lang w:val="ru-RU"/>
        </w:rPr>
        <w:t xml:space="preserve">почти так же, как идентификатор очереди сообщений. Идентификатор набора семафоров обозначен на рис. 4.1 как </w:t>
      </w:r>
      <w:r w:rsidRPr="00687FE1">
        <w:rPr>
          <w:i/>
          <w:color w:val="000000"/>
          <w:sz w:val="28"/>
          <w:szCs w:val="28"/>
        </w:rPr>
        <w:t>semid</w:t>
      </w:r>
      <w:r w:rsidRPr="00F5449A">
        <w:rPr>
          <w:color w:val="000000"/>
          <w:sz w:val="28"/>
          <w:szCs w:val="28"/>
          <w:lang w:val="ru-RU"/>
        </w:rPr>
        <w:t>. Следуя обычной практике языка С, ин</w:t>
      </w:r>
      <w:r w:rsidRPr="00F5449A">
        <w:rPr>
          <w:color w:val="000000"/>
          <w:sz w:val="28"/>
          <w:szCs w:val="28"/>
          <w:lang w:val="ru-RU"/>
        </w:rPr>
        <w:softHyphen/>
        <w:t xml:space="preserve">декс семафора в наборе может принимать значения от 0 до </w:t>
      </w:r>
      <w:r w:rsidRPr="00687FE1">
        <w:rPr>
          <w:i/>
          <w:color w:val="000000"/>
          <w:sz w:val="28"/>
          <w:szCs w:val="28"/>
        </w:rPr>
        <w:t>nsems</w:t>
      </w:r>
      <w:r w:rsidRPr="00F5449A">
        <w:rPr>
          <w:bCs/>
          <w:i/>
          <w:color w:val="000000"/>
          <w:sz w:val="28"/>
          <w:szCs w:val="28"/>
          <w:lang w:val="ru-RU"/>
        </w:rPr>
        <w:t>-1</w:t>
      </w:r>
      <w:r w:rsidRPr="00F5449A">
        <w:rPr>
          <w:bCs/>
          <w:color w:val="000000"/>
          <w:sz w:val="28"/>
          <w:szCs w:val="28"/>
          <w:lang w:val="ru-RU"/>
        </w:rPr>
        <w:t xml:space="preserve">. </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С каждым семафором в наборе связаны следующие значения: </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iCs/>
          <w:color w:val="000000"/>
          <w:sz w:val="28"/>
          <w:szCs w:val="28"/>
          <w:lang w:val="ru-RU"/>
        </w:rPr>
        <w:tab/>
      </w:r>
      <w:r w:rsidRPr="00687FE1">
        <w:rPr>
          <w:iCs/>
          <w:color w:val="000000"/>
          <w:sz w:val="28"/>
          <w:szCs w:val="28"/>
        </w:rPr>
        <w:t>semval</w:t>
      </w:r>
      <w:r w:rsidRPr="00F5449A">
        <w:rPr>
          <w:color w:val="000000"/>
          <w:sz w:val="28"/>
          <w:szCs w:val="28"/>
          <w:lang w:val="ru-RU"/>
        </w:rPr>
        <w:t>Значение семафора, положительное целое число. Устанавливается при помощи системных вызовов работы с семафорами, то есть к зна</w:t>
      </w:r>
      <w:r w:rsidRPr="00F5449A">
        <w:rPr>
          <w:color w:val="000000"/>
          <w:sz w:val="28"/>
          <w:szCs w:val="28"/>
          <w:lang w:val="ru-RU"/>
        </w:rPr>
        <w:softHyphen/>
        <w:t>чениям семафоров нельзя получить прямой доступ из программы, как к другим объектам данных.</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iCs/>
          <w:color w:val="000000"/>
          <w:sz w:val="28"/>
          <w:szCs w:val="28"/>
          <w:lang w:val="ru-RU"/>
        </w:rPr>
        <w:lastRenderedPageBreak/>
        <w:tab/>
      </w:r>
      <w:r w:rsidRPr="00687FE1">
        <w:rPr>
          <w:iCs/>
          <w:color w:val="000000"/>
          <w:sz w:val="28"/>
          <w:szCs w:val="28"/>
        </w:rPr>
        <w:t>sempid</w:t>
      </w:r>
      <w:r w:rsidRPr="00F5449A">
        <w:rPr>
          <w:color w:val="000000"/>
          <w:sz w:val="28"/>
          <w:szCs w:val="28"/>
          <w:lang w:val="ru-RU"/>
        </w:rPr>
        <w:t>Идентификатор процесса, который последним работал с семафором.</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iCs/>
          <w:color w:val="000000"/>
          <w:sz w:val="28"/>
          <w:szCs w:val="28"/>
          <w:lang w:val="ru-RU"/>
        </w:rPr>
        <w:tab/>
      </w:r>
      <w:r w:rsidRPr="00687FE1">
        <w:rPr>
          <w:iCs/>
          <w:color w:val="000000"/>
          <w:sz w:val="28"/>
          <w:szCs w:val="28"/>
        </w:rPr>
        <w:t>semcnt</w:t>
      </w:r>
      <w:r w:rsidRPr="00F5449A">
        <w:rPr>
          <w:color w:val="000000"/>
          <w:sz w:val="28"/>
          <w:szCs w:val="28"/>
          <w:lang w:val="ru-RU"/>
        </w:rPr>
        <w:t>Число процессов, ожидающих увеличения значения семафора.</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iCs/>
          <w:color w:val="000000"/>
          <w:sz w:val="28"/>
          <w:szCs w:val="28"/>
          <w:lang w:val="ru-RU"/>
        </w:rPr>
        <w:tab/>
      </w:r>
      <w:r w:rsidRPr="00687FE1">
        <w:rPr>
          <w:iCs/>
          <w:color w:val="000000"/>
          <w:sz w:val="28"/>
          <w:szCs w:val="28"/>
        </w:rPr>
        <w:t>semzcnt</w:t>
      </w:r>
      <w:r w:rsidRPr="00F5449A">
        <w:rPr>
          <w:color w:val="000000"/>
          <w:sz w:val="28"/>
          <w:szCs w:val="28"/>
          <w:lang w:val="ru-RU"/>
        </w:rPr>
        <w:t>Число процессов, ожидающих обнуления значения семафора.</w:t>
      </w: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r w:rsidRPr="00F5449A">
        <w:rPr>
          <w:b/>
          <w:bCs/>
          <w:iCs/>
          <w:color w:val="000000"/>
          <w:sz w:val="28"/>
          <w:szCs w:val="28"/>
          <w:lang w:val="ru-RU"/>
        </w:rPr>
        <w:tab/>
        <w:t xml:space="preserve">Системный вызов </w:t>
      </w:r>
      <w:r w:rsidRPr="00687FE1">
        <w:rPr>
          <w:b/>
          <w:bCs/>
          <w:iCs/>
          <w:color w:val="000000"/>
          <w:sz w:val="28"/>
          <w:szCs w:val="28"/>
        </w:rPr>
        <w:t>semctl</w:t>
      </w: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r w:rsidRPr="00F5449A">
        <w:rPr>
          <w:b/>
          <w:bCs/>
          <w:iCs/>
          <w:color w:val="000000"/>
          <w:sz w:val="28"/>
          <w:szCs w:val="28"/>
          <w:lang w:val="ru-RU"/>
        </w:rPr>
        <w:tab/>
        <w:t>Описание</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r w:rsidRPr="00687FE1">
        <w:rPr>
          <w:bCs/>
          <w:i/>
          <w:color w:val="000000"/>
          <w:sz w:val="28"/>
          <w:szCs w:val="28"/>
        </w:rPr>
        <w:t>include</w:t>
      </w:r>
      <w:r w:rsidRPr="00F5449A">
        <w:rPr>
          <w:bCs/>
          <w:i/>
          <w:color w:val="000000"/>
          <w:sz w:val="28"/>
          <w:szCs w:val="28"/>
          <w:lang w:val="ru-RU"/>
        </w:rPr>
        <w:t>&lt;</w:t>
      </w:r>
      <w:r w:rsidRPr="00687FE1">
        <w:rPr>
          <w:bCs/>
          <w:i/>
          <w:color w:val="000000"/>
          <w:sz w:val="28"/>
          <w:szCs w:val="28"/>
        </w:rPr>
        <w:t>sys</w:t>
      </w:r>
      <w:r w:rsidRPr="00F5449A">
        <w:rPr>
          <w:bCs/>
          <w:i/>
          <w:color w:val="000000"/>
          <w:sz w:val="28"/>
          <w:szCs w:val="28"/>
          <w:lang w:val="ru-RU"/>
        </w:rPr>
        <w:t>/</w:t>
      </w:r>
      <w:r w:rsidRPr="00687FE1">
        <w:rPr>
          <w:bCs/>
          <w:i/>
          <w:color w:val="000000"/>
          <w:sz w:val="28"/>
          <w:szCs w:val="28"/>
        </w:rPr>
        <w:t>sem</w:t>
      </w:r>
      <w:r w:rsidRPr="00F5449A">
        <w:rPr>
          <w:bCs/>
          <w:i/>
          <w:color w:val="000000"/>
          <w:sz w:val="28"/>
          <w:szCs w:val="28"/>
          <w:lang w:val="ru-RU"/>
        </w:rPr>
        <w:t>.</w:t>
      </w:r>
      <w:r w:rsidRPr="00687FE1">
        <w:rPr>
          <w:bCs/>
          <w:i/>
          <w:color w:val="000000"/>
          <w:sz w:val="28"/>
          <w:szCs w:val="28"/>
        </w:rPr>
        <w:t>h</w:t>
      </w:r>
      <w:r w:rsidRPr="00F5449A">
        <w:rPr>
          <w:bCs/>
          <w:i/>
          <w:color w:val="000000"/>
          <w:sz w:val="28"/>
          <w:szCs w:val="28"/>
          <w:lang w:val="ru-RU"/>
        </w:rPr>
        <w:t>&gt;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semctl (int semid, int sem_num, int command, union semun ctl_arg);</w:t>
      </w:r>
    </w:p>
    <w:p w:rsidR="00526ACB" w:rsidRPr="00687FE1" w:rsidRDefault="00526ACB" w:rsidP="00526ACB">
      <w:pPr>
        <w:overflowPunct w:val="0"/>
        <w:autoSpaceDE w:val="0"/>
        <w:autoSpaceDN w:val="0"/>
        <w:adjustRightInd w:val="0"/>
        <w:jc w:val="both"/>
        <w:textAlignment w:val="baseline"/>
        <w:rPr>
          <w:color w:val="000000"/>
          <w:sz w:val="28"/>
          <w:szCs w:val="28"/>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687FE1">
        <w:rPr>
          <w:color w:val="000000"/>
          <w:sz w:val="28"/>
          <w:szCs w:val="28"/>
        </w:rPr>
        <w:tab/>
      </w:r>
      <w:r w:rsidRPr="00F5449A">
        <w:rPr>
          <w:color w:val="000000"/>
          <w:sz w:val="28"/>
          <w:szCs w:val="28"/>
          <w:lang w:val="ru-RU"/>
        </w:rPr>
        <w:t xml:space="preserve">Из определения видно, что функция </w:t>
      </w:r>
      <w:r w:rsidRPr="00687FE1">
        <w:rPr>
          <w:i/>
          <w:color w:val="000000"/>
          <w:sz w:val="28"/>
          <w:szCs w:val="28"/>
        </w:rPr>
        <w:t>semctl</w:t>
      </w:r>
      <w:r w:rsidRPr="00F5449A">
        <w:rPr>
          <w:color w:val="000000"/>
          <w:sz w:val="28"/>
          <w:szCs w:val="28"/>
          <w:lang w:val="ru-RU"/>
        </w:rPr>
        <w:t xml:space="preserve"> намного сложнее, чем </w:t>
      </w:r>
      <w:r w:rsidRPr="00687FE1">
        <w:rPr>
          <w:i/>
          <w:color w:val="000000"/>
          <w:sz w:val="28"/>
          <w:szCs w:val="28"/>
        </w:rPr>
        <w:t>msgctl</w:t>
      </w:r>
      <w:r w:rsidRPr="00F5449A">
        <w:rPr>
          <w:color w:val="000000"/>
          <w:sz w:val="28"/>
          <w:szCs w:val="28"/>
          <w:lang w:val="ru-RU"/>
        </w:rPr>
        <w:t>. Па</w:t>
      </w:r>
      <w:r w:rsidRPr="00F5449A">
        <w:rPr>
          <w:color w:val="000000"/>
          <w:sz w:val="28"/>
          <w:szCs w:val="28"/>
          <w:lang w:val="ru-RU"/>
        </w:rPr>
        <w:softHyphen/>
        <w:t xml:space="preserve">раметр </w:t>
      </w:r>
      <w:r w:rsidRPr="00687FE1">
        <w:rPr>
          <w:i/>
          <w:color w:val="000000"/>
          <w:sz w:val="28"/>
          <w:szCs w:val="28"/>
        </w:rPr>
        <w:t>semid</w:t>
      </w:r>
      <w:r w:rsidRPr="00F5449A">
        <w:rPr>
          <w:color w:val="000000"/>
          <w:sz w:val="28"/>
          <w:szCs w:val="28"/>
          <w:lang w:val="ru-RU"/>
        </w:rPr>
        <w:t xml:space="preserve"> должен быть допустимым идентификатором семафора, возвращен</w:t>
      </w:r>
      <w:r w:rsidRPr="00F5449A">
        <w:rPr>
          <w:color w:val="000000"/>
          <w:sz w:val="28"/>
          <w:szCs w:val="28"/>
          <w:lang w:val="ru-RU"/>
        </w:rPr>
        <w:softHyphen/>
        <w:t xml:space="preserve">ным вызовом </w:t>
      </w:r>
      <w:r w:rsidRPr="00687FE1">
        <w:rPr>
          <w:i/>
          <w:color w:val="000000"/>
          <w:sz w:val="28"/>
          <w:szCs w:val="28"/>
        </w:rPr>
        <w:t>semget</w:t>
      </w:r>
      <w:r w:rsidRPr="00F5449A">
        <w:rPr>
          <w:color w:val="000000"/>
          <w:sz w:val="28"/>
          <w:szCs w:val="28"/>
          <w:lang w:val="ru-RU"/>
        </w:rPr>
        <w:t xml:space="preserve">. Параметр </w:t>
      </w:r>
      <w:r w:rsidRPr="00687FE1">
        <w:rPr>
          <w:i/>
          <w:color w:val="000000"/>
          <w:sz w:val="28"/>
          <w:szCs w:val="28"/>
        </w:rPr>
        <w:t>command</w:t>
      </w:r>
      <w:r w:rsidRPr="00F5449A">
        <w:rPr>
          <w:color w:val="000000"/>
          <w:sz w:val="28"/>
          <w:szCs w:val="28"/>
          <w:lang w:val="ru-RU"/>
        </w:rPr>
        <w:t xml:space="preserve">имеет тот же смысл, что и в вызове </w:t>
      </w:r>
      <w:r w:rsidRPr="00687FE1">
        <w:rPr>
          <w:i/>
          <w:color w:val="000000"/>
          <w:sz w:val="28"/>
          <w:szCs w:val="28"/>
        </w:rPr>
        <w:t>msgctl</w:t>
      </w:r>
      <w:r w:rsidRPr="00F5449A">
        <w:rPr>
          <w:color w:val="000000"/>
          <w:sz w:val="28"/>
          <w:szCs w:val="28"/>
          <w:lang w:val="ru-RU"/>
        </w:rPr>
        <w:t xml:space="preserve">, - задает требуемую команду. Команды распадаются на три категории: стандартные команды управления средством межпроцессного взаимодействия (такие как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STAT</w:t>
      </w:r>
      <w:r w:rsidRPr="00F5449A">
        <w:rPr>
          <w:bCs/>
          <w:color w:val="000000"/>
          <w:sz w:val="28"/>
          <w:szCs w:val="28"/>
          <w:lang w:val="ru-RU"/>
        </w:rPr>
        <w:t xml:space="preserve">); </w:t>
      </w:r>
      <w:r w:rsidRPr="00F5449A">
        <w:rPr>
          <w:color w:val="000000"/>
          <w:sz w:val="28"/>
          <w:szCs w:val="28"/>
          <w:lang w:val="ru-RU"/>
        </w:rPr>
        <w:t>команды, которые воздействуют только на один семафор; и команды, действующие на весь набор семафоров. Все доступные команды при</w:t>
      </w:r>
      <w:r w:rsidRPr="00F5449A">
        <w:rPr>
          <w:color w:val="000000"/>
          <w:sz w:val="28"/>
          <w:szCs w:val="28"/>
          <w:lang w:val="ru-RU"/>
        </w:rPr>
        <w:softHyphen/>
        <w:t>ведены в табл. 8.1.</w:t>
      </w:r>
    </w:p>
    <w:p w:rsidR="00526ACB" w:rsidRPr="00F5449A" w:rsidRDefault="00526ACB" w:rsidP="00526ACB">
      <w:pPr>
        <w:overflowPunct w:val="0"/>
        <w:autoSpaceDE w:val="0"/>
        <w:autoSpaceDN w:val="0"/>
        <w:adjustRightInd w:val="0"/>
        <w:jc w:val="both"/>
        <w:textAlignment w:val="baseline"/>
        <w:rPr>
          <w:color w:val="000000"/>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 xml:space="preserve">Таблица 8.1. Коды функций вызова </w:t>
      </w:r>
      <w:r w:rsidRPr="00687FE1">
        <w:rPr>
          <w:color w:val="000000"/>
          <w:sz w:val="28"/>
          <w:szCs w:val="28"/>
        </w:rPr>
        <w:t>semctl</w:t>
      </w:r>
    </w:p>
    <w:tbl>
      <w:tblPr>
        <w:tblW w:w="0" w:type="auto"/>
        <w:tblInd w:w="108"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9581"/>
      </w:tblGrid>
      <w:tr w:rsidR="00526ACB" w:rsidRPr="00687FE1" w:rsidTr="0064404F">
        <w:tc>
          <w:tcPr>
            <w:tcW w:w="9854" w:type="dxa"/>
            <w:tcBorders>
              <w:top w:val="single" w:sz="12" w:space="0" w:color="000000"/>
              <w:bottom w:val="single" w:sz="8" w:space="0" w:color="000000"/>
            </w:tcBorders>
          </w:tcPr>
          <w:p w:rsidR="00526ACB" w:rsidRPr="00687FE1" w:rsidRDefault="00526ACB" w:rsidP="0064404F">
            <w:pPr>
              <w:overflowPunct w:val="0"/>
              <w:autoSpaceDE w:val="0"/>
              <w:autoSpaceDN w:val="0"/>
              <w:adjustRightInd w:val="0"/>
              <w:jc w:val="both"/>
              <w:textAlignment w:val="baseline"/>
              <w:rPr>
                <w:b/>
                <w:color w:val="000000"/>
                <w:sz w:val="28"/>
                <w:szCs w:val="28"/>
              </w:rPr>
            </w:pPr>
            <w:r w:rsidRPr="00687FE1">
              <w:rPr>
                <w:b/>
                <w:color w:val="000000"/>
                <w:sz w:val="28"/>
                <w:szCs w:val="28"/>
              </w:rPr>
              <w:t>Стандартные функции межпроцессного взаимодействия</w:t>
            </w:r>
          </w:p>
        </w:tc>
      </w:tr>
      <w:tr w:rsidR="00526ACB" w:rsidRPr="0064404F" w:rsidTr="0064404F">
        <w:tc>
          <w:tcPr>
            <w:tcW w:w="9854" w:type="dxa"/>
            <w:tcBorders>
              <w:top w:val="single" w:sz="8" w:space="0" w:color="000000"/>
              <w:bottom w:val="single" w:sz="8" w:space="0" w:color="000000"/>
            </w:tcBorders>
          </w:tcPr>
          <w:p w:rsidR="00526ACB" w:rsidRPr="00F5449A" w:rsidRDefault="00526ACB" w:rsidP="0064404F">
            <w:pPr>
              <w:overflowPunct w:val="0"/>
              <w:autoSpaceDE w:val="0"/>
              <w:autoSpaceDN w:val="0"/>
              <w:adjustRightInd w:val="0"/>
              <w:jc w:val="both"/>
              <w:textAlignment w:val="baseline"/>
              <w:rPr>
                <w:color w:val="000000"/>
                <w:sz w:val="28"/>
                <w:szCs w:val="28"/>
                <w:lang w:val="ru-RU"/>
              </w:rPr>
            </w:pPr>
            <w:r w:rsidRPr="00687FE1">
              <w:rPr>
                <w:color w:val="000000"/>
                <w:sz w:val="28"/>
                <w:szCs w:val="28"/>
              </w:rPr>
              <w:t>IPC</w:t>
            </w:r>
            <w:r w:rsidRPr="00F5449A">
              <w:rPr>
                <w:color w:val="000000"/>
                <w:sz w:val="28"/>
                <w:szCs w:val="28"/>
                <w:lang w:val="ru-RU"/>
              </w:rPr>
              <w:t>_</w:t>
            </w:r>
            <w:r w:rsidRPr="00687FE1">
              <w:rPr>
                <w:color w:val="000000"/>
                <w:sz w:val="28"/>
                <w:szCs w:val="28"/>
              </w:rPr>
              <w:t>STAT</w:t>
            </w:r>
            <w:r w:rsidRPr="00F5449A">
              <w:rPr>
                <w:color w:val="000000"/>
                <w:sz w:val="28"/>
                <w:szCs w:val="28"/>
                <w:lang w:val="ru-RU"/>
              </w:rPr>
              <w:t xml:space="preserve">        Поместить информацию о статусе в поле </w:t>
            </w:r>
            <w:r w:rsidRPr="00687FE1">
              <w:rPr>
                <w:color w:val="000000"/>
                <w:sz w:val="28"/>
                <w:szCs w:val="28"/>
              </w:rPr>
              <w:t>ctl</w:t>
            </w:r>
            <w:r w:rsidRPr="00F5449A">
              <w:rPr>
                <w:color w:val="000000"/>
                <w:sz w:val="28"/>
                <w:szCs w:val="28"/>
                <w:lang w:val="ru-RU"/>
              </w:rPr>
              <w:t>_</w:t>
            </w:r>
            <w:r w:rsidRPr="00687FE1">
              <w:rPr>
                <w:color w:val="000000"/>
                <w:sz w:val="28"/>
                <w:szCs w:val="28"/>
              </w:rPr>
              <w:t>arg</w:t>
            </w:r>
            <w:r w:rsidRPr="00F5449A">
              <w:rPr>
                <w:color w:val="000000"/>
                <w:sz w:val="28"/>
                <w:szCs w:val="28"/>
                <w:lang w:val="ru-RU"/>
              </w:rPr>
              <w:t>.</w:t>
            </w:r>
            <w:r w:rsidRPr="00687FE1">
              <w:rPr>
                <w:color w:val="000000"/>
                <w:sz w:val="28"/>
                <w:szCs w:val="28"/>
              </w:rPr>
              <w:t>buf</w:t>
            </w:r>
          </w:p>
          <w:p w:rsidR="00526ACB" w:rsidRPr="00F5449A" w:rsidRDefault="00526ACB" w:rsidP="0064404F">
            <w:pPr>
              <w:overflowPunct w:val="0"/>
              <w:autoSpaceDE w:val="0"/>
              <w:autoSpaceDN w:val="0"/>
              <w:adjustRightInd w:val="0"/>
              <w:jc w:val="both"/>
              <w:textAlignment w:val="baseline"/>
              <w:rPr>
                <w:color w:val="000000"/>
                <w:sz w:val="28"/>
                <w:szCs w:val="28"/>
                <w:lang w:val="ru-RU"/>
              </w:rPr>
            </w:pPr>
            <w:r w:rsidRPr="00687FE1">
              <w:rPr>
                <w:color w:val="000000"/>
                <w:sz w:val="28"/>
                <w:szCs w:val="28"/>
              </w:rPr>
              <w:t>IPC</w:t>
            </w:r>
            <w:r w:rsidRPr="00F5449A">
              <w:rPr>
                <w:color w:val="000000"/>
                <w:sz w:val="28"/>
                <w:szCs w:val="28"/>
                <w:lang w:val="ru-RU"/>
              </w:rPr>
              <w:t>_</w:t>
            </w:r>
            <w:r w:rsidRPr="00687FE1">
              <w:rPr>
                <w:color w:val="000000"/>
                <w:sz w:val="28"/>
                <w:szCs w:val="28"/>
              </w:rPr>
              <w:t>SET</w:t>
            </w:r>
            <w:r w:rsidRPr="00F5449A">
              <w:rPr>
                <w:color w:val="000000"/>
                <w:sz w:val="28"/>
                <w:szCs w:val="28"/>
                <w:lang w:val="ru-RU"/>
              </w:rPr>
              <w:t xml:space="preserve">           Установить данные о владельце/правах доступа</w:t>
            </w:r>
          </w:p>
          <w:p w:rsidR="00526ACB" w:rsidRPr="00F5449A" w:rsidRDefault="00526ACB" w:rsidP="0064404F">
            <w:pPr>
              <w:overflowPunct w:val="0"/>
              <w:autoSpaceDE w:val="0"/>
              <w:autoSpaceDN w:val="0"/>
              <w:adjustRightInd w:val="0"/>
              <w:jc w:val="both"/>
              <w:textAlignment w:val="baseline"/>
              <w:rPr>
                <w:color w:val="000000"/>
                <w:sz w:val="28"/>
                <w:szCs w:val="28"/>
                <w:lang w:val="ru-RU"/>
              </w:rPr>
            </w:pPr>
            <w:r w:rsidRPr="00687FE1">
              <w:rPr>
                <w:color w:val="000000"/>
                <w:sz w:val="28"/>
                <w:szCs w:val="28"/>
              </w:rPr>
              <w:t>IPC</w:t>
            </w:r>
            <w:r w:rsidRPr="00F5449A">
              <w:rPr>
                <w:color w:val="000000"/>
                <w:sz w:val="28"/>
                <w:szCs w:val="28"/>
                <w:lang w:val="ru-RU"/>
              </w:rPr>
              <w:t>_</w:t>
            </w:r>
            <w:r w:rsidRPr="00687FE1">
              <w:rPr>
                <w:color w:val="000000"/>
                <w:sz w:val="28"/>
                <w:szCs w:val="28"/>
              </w:rPr>
              <w:t>RMID</w:t>
            </w:r>
            <w:r w:rsidRPr="00F5449A">
              <w:rPr>
                <w:color w:val="000000"/>
                <w:sz w:val="28"/>
                <w:szCs w:val="28"/>
                <w:lang w:val="ru-RU"/>
              </w:rPr>
              <w:t xml:space="preserve">        Удалить набор семафоров из системы</w:t>
            </w:r>
          </w:p>
        </w:tc>
      </w:tr>
      <w:tr w:rsidR="00526ACB" w:rsidRPr="0064404F" w:rsidTr="0064404F">
        <w:tc>
          <w:tcPr>
            <w:tcW w:w="9854" w:type="dxa"/>
            <w:tcBorders>
              <w:top w:val="single" w:sz="8" w:space="0" w:color="000000"/>
              <w:bottom w:val="single" w:sz="8" w:space="0" w:color="000000"/>
            </w:tcBorders>
          </w:tcPr>
          <w:p w:rsidR="00526ACB" w:rsidRPr="00F5449A" w:rsidRDefault="00526ACB" w:rsidP="0064404F">
            <w:pPr>
              <w:overflowPunct w:val="0"/>
              <w:autoSpaceDE w:val="0"/>
              <w:autoSpaceDN w:val="0"/>
              <w:adjustRightInd w:val="0"/>
              <w:jc w:val="both"/>
              <w:textAlignment w:val="baseline"/>
              <w:rPr>
                <w:b/>
                <w:color w:val="000000"/>
                <w:sz w:val="28"/>
                <w:szCs w:val="28"/>
                <w:lang w:val="ru-RU"/>
              </w:rPr>
            </w:pPr>
            <w:r w:rsidRPr="00F5449A">
              <w:rPr>
                <w:b/>
                <w:color w:val="000000"/>
                <w:sz w:val="28"/>
                <w:szCs w:val="28"/>
                <w:lang w:val="ru-RU"/>
              </w:rPr>
              <w:t>Операции над одиночными семафорами</w:t>
            </w:r>
          </w:p>
          <w:p w:rsidR="00526ACB" w:rsidRPr="00F5449A" w:rsidRDefault="00526ACB" w:rsidP="0064404F">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 xml:space="preserve">(относятся к семафору </w:t>
            </w:r>
            <w:r w:rsidRPr="00687FE1">
              <w:rPr>
                <w:color w:val="000000"/>
                <w:sz w:val="28"/>
                <w:szCs w:val="28"/>
              </w:rPr>
              <w:t>sem</w:t>
            </w:r>
            <w:r w:rsidRPr="00F5449A">
              <w:rPr>
                <w:color w:val="000000"/>
                <w:sz w:val="28"/>
                <w:szCs w:val="28"/>
                <w:lang w:val="ru-RU"/>
              </w:rPr>
              <w:t>_</w:t>
            </w:r>
            <w:r w:rsidRPr="00687FE1">
              <w:rPr>
                <w:color w:val="000000"/>
                <w:sz w:val="28"/>
                <w:szCs w:val="28"/>
              </w:rPr>
              <w:t>num</w:t>
            </w:r>
            <w:r w:rsidRPr="00F5449A">
              <w:rPr>
                <w:color w:val="000000"/>
                <w:sz w:val="28"/>
                <w:szCs w:val="28"/>
                <w:lang w:val="ru-RU"/>
              </w:rPr>
              <w:t xml:space="preserve">, значение возвращается вызовом </w:t>
            </w:r>
            <w:r w:rsidRPr="00687FE1">
              <w:rPr>
                <w:color w:val="000000"/>
                <w:sz w:val="28"/>
                <w:szCs w:val="28"/>
              </w:rPr>
              <w:t>semctl</w:t>
            </w:r>
            <w:r w:rsidRPr="00F5449A">
              <w:rPr>
                <w:color w:val="000000"/>
                <w:sz w:val="28"/>
                <w:szCs w:val="28"/>
                <w:lang w:val="ru-RU"/>
              </w:rPr>
              <w:t>)</w:t>
            </w:r>
          </w:p>
        </w:tc>
      </w:tr>
      <w:tr w:rsidR="00526ACB" w:rsidRPr="0064404F" w:rsidTr="0064404F">
        <w:tc>
          <w:tcPr>
            <w:tcW w:w="9854" w:type="dxa"/>
            <w:tcBorders>
              <w:top w:val="single" w:sz="8" w:space="0" w:color="000000"/>
              <w:bottom w:val="single" w:sz="8" w:space="0" w:color="000000"/>
            </w:tcBorders>
          </w:tcPr>
          <w:p w:rsidR="00526ACB" w:rsidRPr="00F5449A" w:rsidRDefault="00526ACB" w:rsidP="0064404F">
            <w:pPr>
              <w:overflowPunct w:val="0"/>
              <w:autoSpaceDE w:val="0"/>
              <w:autoSpaceDN w:val="0"/>
              <w:adjustRightInd w:val="0"/>
              <w:jc w:val="both"/>
              <w:textAlignment w:val="baseline"/>
              <w:rPr>
                <w:color w:val="000000"/>
                <w:sz w:val="28"/>
                <w:szCs w:val="28"/>
                <w:lang w:val="ru-RU"/>
              </w:rPr>
            </w:pPr>
            <w:r w:rsidRPr="00687FE1">
              <w:rPr>
                <w:color w:val="000000"/>
                <w:sz w:val="28"/>
                <w:szCs w:val="28"/>
              </w:rPr>
              <w:t>GETVAL</w:t>
            </w:r>
            <w:r w:rsidRPr="00F5449A">
              <w:rPr>
                <w:color w:val="000000"/>
                <w:sz w:val="28"/>
                <w:szCs w:val="28"/>
                <w:lang w:val="ru-RU"/>
              </w:rPr>
              <w:t xml:space="preserve">           Вернуть значение семафора ( то есть </w:t>
            </w:r>
            <w:r w:rsidRPr="00687FE1">
              <w:rPr>
                <w:color w:val="000000"/>
                <w:sz w:val="28"/>
                <w:szCs w:val="28"/>
              </w:rPr>
              <w:t>semval</w:t>
            </w:r>
            <w:r w:rsidRPr="00F5449A">
              <w:rPr>
                <w:color w:val="000000"/>
                <w:sz w:val="28"/>
                <w:szCs w:val="28"/>
                <w:lang w:val="ru-RU"/>
              </w:rPr>
              <w:t xml:space="preserve"> )</w:t>
            </w:r>
          </w:p>
          <w:p w:rsidR="00526ACB" w:rsidRPr="00F5449A" w:rsidRDefault="00526ACB" w:rsidP="0064404F">
            <w:pPr>
              <w:overflowPunct w:val="0"/>
              <w:autoSpaceDE w:val="0"/>
              <w:autoSpaceDN w:val="0"/>
              <w:adjustRightInd w:val="0"/>
              <w:jc w:val="both"/>
              <w:textAlignment w:val="baseline"/>
              <w:rPr>
                <w:color w:val="000000"/>
                <w:sz w:val="28"/>
                <w:szCs w:val="28"/>
                <w:lang w:val="ru-RU"/>
              </w:rPr>
            </w:pPr>
            <w:r w:rsidRPr="00687FE1">
              <w:rPr>
                <w:color w:val="000000"/>
                <w:sz w:val="28"/>
                <w:szCs w:val="28"/>
              </w:rPr>
              <w:t>SETVAL</w:t>
            </w:r>
            <w:r w:rsidRPr="00F5449A">
              <w:rPr>
                <w:color w:val="000000"/>
                <w:sz w:val="28"/>
                <w:szCs w:val="28"/>
                <w:lang w:val="ru-RU"/>
              </w:rPr>
              <w:t xml:space="preserve">           Установить значение семафора равным </w:t>
            </w:r>
            <w:r w:rsidRPr="00687FE1">
              <w:rPr>
                <w:color w:val="000000"/>
                <w:sz w:val="28"/>
                <w:szCs w:val="28"/>
              </w:rPr>
              <w:t>ctl</w:t>
            </w:r>
            <w:r w:rsidRPr="00F5449A">
              <w:rPr>
                <w:color w:val="000000"/>
                <w:sz w:val="28"/>
                <w:szCs w:val="28"/>
                <w:lang w:val="ru-RU"/>
              </w:rPr>
              <w:t>_</w:t>
            </w:r>
            <w:r w:rsidRPr="00687FE1">
              <w:rPr>
                <w:color w:val="000000"/>
                <w:sz w:val="28"/>
                <w:szCs w:val="28"/>
              </w:rPr>
              <w:t>arg</w:t>
            </w:r>
            <w:r w:rsidRPr="00F5449A">
              <w:rPr>
                <w:color w:val="000000"/>
                <w:sz w:val="28"/>
                <w:szCs w:val="28"/>
                <w:lang w:val="ru-RU"/>
              </w:rPr>
              <w:t>.</w:t>
            </w:r>
            <w:r w:rsidRPr="00687FE1">
              <w:rPr>
                <w:color w:val="000000"/>
                <w:sz w:val="28"/>
                <w:szCs w:val="28"/>
              </w:rPr>
              <w:t>val</w:t>
            </w:r>
          </w:p>
          <w:p w:rsidR="00526ACB" w:rsidRPr="00F5449A" w:rsidRDefault="00526ACB" w:rsidP="0064404F">
            <w:pPr>
              <w:overflowPunct w:val="0"/>
              <w:autoSpaceDE w:val="0"/>
              <w:autoSpaceDN w:val="0"/>
              <w:adjustRightInd w:val="0"/>
              <w:jc w:val="both"/>
              <w:textAlignment w:val="baseline"/>
              <w:rPr>
                <w:color w:val="000000"/>
                <w:sz w:val="28"/>
                <w:szCs w:val="28"/>
                <w:lang w:val="ru-RU"/>
              </w:rPr>
            </w:pPr>
            <w:r w:rsidRPr="00687FE1">
              <w:rPr>
                <w:color w:val="000000"/>
                <w:sz w:val="28"/>
                <w:szCs w:val="28"/>
              </w:rPr>
              <w:lastRenderedPageBreak/>
              <w:t>GETPID</w:t>
            </w:r>
            <w:r w:rsidRPr="00F5449A">
              <w:rPr>
                <w:color w:val="000000"/>
                <w:sz w:val="28"/>
                <w:szCs w:val="28"/>
                <w:lang w:val="ru-RU"/>
              </w:rPr>
              <w:t xml:space="preserve">             Вернуть значение </w:t>
            </w:r>
            <w:r w:rsidRPr="00687FE1">
              <w:rPr>
                <w:color w:val="000000"/>
                <w:sz w:val="28"/>
                <w:szCs w:val="28"/>
              </w:rPr>
              <w:t>sempid</w:t>
            </w:r>
          </w:p>
          <w:p w:rsidR="00526ACB" w:rsidRPr="00F5449A" w:rsidRDefault="00526ACB" w:rsidP="0064404F">
            <w:pPr>
              <w:overflowPunct w:val="0"/>
              <w:autoSpaceDE w:val="0"/>
              <w:autoSpaceDN w:val="0"/>
              <w:adjustRightInd w:val="0"/>
              <w:jc w:val="both"/>
              <w:textAlignment w:val="baseline"/>
              <w:rPr>
                <w:color w:val="000000"/>
                <w:sz w:val="28"/>
                <w:szCs w:val="28"/>
                <w:lang w:val="ru-RU"/>
              </w:rPr>
            </w:pPr>
            <w:r w:rsidRPr="00687FE1">
              <w:rPr>
                <w:color w:val="000000"/>
                <w:sz w:val="28"/>
                <w:szCs w:val="28"/>
              </w:rPr>
              <w:t>GETNCNT</w:t>
            </w:r>
            <w:r w:rsidRPr="00F5449A">
              <w:rPr>
                <w:color w:val="000000"/>
                <w:sz w:val="28"/>
                <w:szCs w:val="28"/>
                <w:lang w:val="ru-RU"/>
              </w:rPr>
              <w:t xml:space="preserve">        Вернуть </w:t>
            </w:r>
            <w:r w:rsidRPr="00687FE1">
              <w:rPr>
                <w:color w:val="000000"/>
                <w:sz w:val="28"/>
                <w:szCs w:val="28"/>
              </w:rPr>
              <w:t>semncnt</w:t>
            </w:r>
            <w:r w:rsidRPr="00F5449A">
              <w:rPr>
                <w:color w:val="000000"/>
                <w:sz w:val="28"/>
                <w:szCs w:val="28"/>
                <w:lang w:val="ru-RU"/>
              </w:rPr>
              <w:t xml:space="preserve"> (см. выше)</w:t>
            </w:r>
          </w:p>
          <w:p w:rsidR="00526ACB" w:rsidRPr="00F5449A" w:rsidRDefault="00526ACB" w:rsidP="0064404F">
            <w:pPr>
              <w:overflowPunct w:val="0"/>
              <w:autoSpaceDE w:val="0"/>
              <w:autoSpaceDN w:val="0"/>
              <w:adjustRightInd w:val="0"/>
              <w:jc w:val="both"/>
              <w:textAlignment w:val="baseline"/>
              <w:rPr>
                <w:color w:val="000000"/>
                <w:sz w:val="28"/>
                <w:szCs w:val="28"/>
                <w:lang w:val="ru-RU"/>
              </w:rPr>
            </w:pPr>
            <w:r w:rsidRPr="00687FE1">
              <w:rPr>
                <w:color w:val="000000"/>
                <w:sz w:val="28"/>
                <w:szCs w:val="28"/>
              </w:rPr>
              <w:t>GETZCNT</w:t>
            </w:r>
            <w:r w:rsidRPr="00F5449A">
              <w:rPr>
                <w:color w:val="000000"/>
                <w:sz w:val="28"/>
                <w:szCs w:val="28"/>
                <w:lang w:val="ru-RU"/>
              </w:rPr>
              <w:t xml:space="preserve">         Вернуть </w:t>
            </w:r>
            <w:r w:rsidRPr="00687FE1">
              <w:rPr>
                <w:color w:val="000000"/>
                <w:sz w:val="28"/>
                <w:szCs w:val="28"/>
              </w:rPr>
              <w:t>semzcnt</w:t>
            </w:r>
            <w:r w:rsidRPr="00F5449A">
              <w:rPr>
                <w:color w:val="000000"/>
                <w:sz w:val="28"/>
                <w:szCs w:val="28"/>
                <w:lang w:val="ru-RU"/>
              </w:rPr>
              <w:t xml:space="preserve"> (см. выше)</w:t>
            </w:r>
          </w:p>
        </w:tc>
      </w:tr>
      <w:tr w:rsidR="00526ACB" w:rsidRPr="00687FE1" w:rsidTr="0064404F">
        <w:tc>
          <w:tcPr>
            <w:tcW w:w="9854" w:type="dxa"/>
            <w:tcBorders>
              <w:top w:val="single" w:sz="8" w:space="0" w:color="000000"/>
              <w:bottom w:val="single" w:sz="8" w:space="0" w:color="000000"/>
            </w:tcBorders>
          </w:tcPr>
          <w:p w:rsidR="00526ACB" w:rsidRPr="00687FE1" w:rsidRDefault="00526ACB" w:rsidP="0064404F">
            <w:pPr>
              <w:overflowPunct w:val="0"/>
              <w:autoSpaceDE w:val="0"/>
              <w:autoSpaceDN w:val="0"/>
              <w:adjustRightInd w:val="0"/>
              <w:jc w:val="both"/>
              <w:textAlignment w:val="baseline"/>
              <w:rPr>
                <w:b/>
                <w:color w:val="000000"/>
                <w:sz w:val="28"/>
                <w:szCs w:val="28"/>
              </w:rPr>
            </w:pPr>
            <w:r w:rsidRPr="00687FE1">
              <w:rPr>
                <w:b/>
                <w:color w:val="000000"/>
                <w:sz w:val="28"/>
                <w:szCs w:val="28"/>
              </w:rPr>
              <w:lastRenderedPageBreak/>
              <w:t>Операции над всеми семафорами</w:t>
            </w:r>
          </w:p>
        </w:tc>
      </w:tr>
      <w:tr w:rsidR="00526ACB" w:rsidRPr="0064404F" w:rsidTr="0064404F">
        <w:tc>
          <w:tcPr>
            <w:tcW w:w="9854" w:type="dxa"/>
            <w:tcBorders>
              <w:top w:val="single" w:sz="8" w:space="0" w:color="000000"/>
              <w:bottom w:val="single" w:sz="8" w:space="0" w:color="000000"/>
            </w:tcBorders>
          </w:tcPr>
          <w:p w:rsidR="00526ACB" w:rsidRPr="00F5449A" w:rsidRDefault="00526ACB" w:rsidP="0064404F">
            <w:pPr>
              <w:overflowPunct w:val="0"/>
              <w:autoSpaceDE w:val="0"/>
              <w:autoSpaceDN w:val="0"/>
              <w:adjustRightInd w:val="0"/>
              <w:jc w:val="both"/>
              <w:textAlignment w:val="baseline"/>
              <w:rPr>
                <w:color w:val="000000"/>
                <w:sz w:val="28"/>
                <w:szCs w:val="28"/>
                <w:lang w:val="ru-RU"/>
              </w:rPr>
            </w:pPr>
            <w:r w:rsidRPr="00687FE1">
              <w:rPr>
                <w:color w:val="000000"/>
                <w:sz w:val="28"/>
                <w:szCs w:val="28"/>
              </w:rPr>
              <w:t>GETALL</w:t>
            </w:r>
            <w:r w:rsidRPr="00F5449A">
              <w:rPr>
                <w:color w:val="000000"/>
                <w:sz w:val="28"/>
                <w:szCs w:val="28"/>
                <w:lang w:val="ru-RU"/>
              </w:rPr>
              <w:t xml:space="preserve">            Поместить значение </w:t>
            </w:r>
            <w:r w:rsidRPr="00687FE1">
              <w:rPr>
                <w:color w:val="000000"/>
                <w:sz w:val="28"/>
                <w:szCs w:val="28"/>
              </w:rPr>
              <w:t>semval</w:t>
            </w:r>
            <w:r w:rsidRPr="00F5449A">
              <w:rPr>
                <w:color w:val="000000"/>
                <w:sz w:val="28"/>
                <w:szCs w:val="28"/>
                <w:lang w:val="ru-RU"/>
              </w:rPr>
              <w:t xml:space="preserve"> в массив </w:t>
            </w:r>
            <w:r w:rsidRPr="00687FE1">
              <w:rPr>
                <w:color w:val="000000"/>
                <w:sz w:val="28"/>
                <w:szCs w:val="28"/>
              </w:rPr>
              <w:t>ctl</w:t>
            </w:r>
            <w:r w:rsidRPr="00F5449A">
              <w:rPr>
                <w:color w:val="000000"/>
                <w:sz w:val="28"/>
                <w:szCs w:val="28"/>
                <w:lang w:val="ru-RU"/>
              </w:rPr>
              <w:t>_</w:t>
            </w:r>
            <w:r w:rsidRPr="00687FE1">
              <w:rPr>
                <w:color w:val="000000"/>
                <w:sz w:val="28"/>
                <w:szCs w:val="28"/>
              </w:rPr>
              <w:t>arg</w:t>
            </w:r>
            <w:r w:rsidRPr="00F5449A">
              <w:rPr>
                <w:color w:val="000000"/>
                <w:sz w:val="28"/>
                <w:szCs w:val="28"/>
                <w:lang w:val="ru-RU"/>
              </w:rPr>
              <w:t>.</w:t>
            </w:r>
            <w:r w:rsidRPr="00687FE1">
              <w:rPr>
                <w:color w:val="000000"/>
                <w:sz w:val="28"/>
                <w:szCs w:val="28"/>
              </w:rPr>
              <w:t>array</w:t>
            </w:r>
          </w:p>
          <w:p w:rsidR="00526ACB" w:rsidRPr="00F5449A" w:rsidRDefault="00526ACB" w:rsidP="0064404F">
            <w:pPr>
              <w:overflowPunct w:val="0"/>
              <w:autoSpaceDE w:val="0"/>
              <w:autoSpaceDN w:val="0"/>
              <w:adjustRightInd w:val="0"/>
              <w:jc w:val="both"/>
              <w:textAlignment w:val="baseline"/>
              <w:rPr>
                <w:color w:val="000000"/>
                <w:sz w:val="28"/>
                <w:szCs w:val="28"/>
                <w:lang w:val="ru-RU"/>
              </w:rPr>
            </w:pPr>
            <w:r w:rsidRPr="00687FE1">
              <w:rPr>
                <w:color w:val="000000"/>
                <w:sz w:val="28"/>
                <w:szCs w:val="28"/>
              </w:rPr>
              <w:t>SETALL</w:t>
            </w:r>
            <w:r w:rsidRPr="00F5449A">
              <w:rPr>
                <w:color w:val="000000"/>
                <w:sz w:val="28"/>
                <w:szCs w:val="28"/>
                <w:lang w:val="ru-RU"/>
              </w:rPr>
              <w:t xml:space="preserve">             Установить все значения </w:t>
            </w:r>
            <w:r w:rsidRPr="00687FE1">
              <w:rPr>
                <w:color w:val="000000"/>
                <w:sz w:val="28"/>
                <w:szCs w:val="28"/>
              </w:rPr>
              <w:t>semval</w:t>
            </w:r>
            <w:r w:rsidRPr="00F5449A">
              <w:rPr>
                <w:color w:val="000000"/>
                <w:sz w:val="28"/>
                <w:szCs w:val="28"/>
                <w:lang w:val="ru-RU"/>
              </w:rPr>
              <w:t xml:space="preserve"> из массива </w:t>
            </w:r>
            <w:r w:rsidRPr="00687FE1">
              <w:rPr>
                <w:color w:val="000000"/>
                <w:sz w:val="28"/>
                <w:szCs w:val="28"/>
              </w:rPr>
              <w:t>ctl</w:t>
            </w:r>
            <w:r w:rsidRPr="00F5449A">
              <w:rPr>
                <w:color w:val="000000"/>
                <w:sz w:val="28"/>
                <w:szCs w:val="28"/>
                <w:lang w:val="ru-RU"/>
              </w:rPr>
              <w:t>_</w:t>
            </w:r>
            <w:r w:rsidRPr="00687FE1">
              <w:rPr>
                <w:color w:val="000000"/>
                <w:sz w:val="28"/>
                <w:szCs w:val="28"/>
              </w:rPr>
              <w:t>arg</w:t>
            </w:r>
            <w:r w:rsidRPr="00F5449A">
              <w:rPr>
                <w:color w:val="000000"/>
                <w:sz w:val="28"/>
                <w:szCs w:val="28"/>
                <w:lang w:val="ru-RU"/>
              </w:rPr>
              <w:t>.</w:t>
            </w:r>
            <w:r w:rsidRPr="00687FE1">
              <w:rPr>
                <w:color w:val="000000"/>
                <w:sz w:val="28"/>
                <w:szCs w:val="28"/>
              </w:rPr>
              <w:t>array</w:t>
            </w:r>
          </w:p>
        </w:tc>
      </w:tr>
    </w:tbl>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Параметр </w:t>
      </w:r>
      <w:r w:rsidRPr="00687FE1">
        <w:rPr>
          <w:i/>
          <w:color w:val="000000"/>
          <w:sz w:val="28"/>
          <w:szCs w:val="28"/>
        </w:rPr>
        <w:t>sem</w:t>
      </w:r>
      <w:r w:rsidRPr="00F5449A">
        <w:rPr>
          <w:i/>
          <w:color w:val="000000"/>
          <w:sz w:val="28"/>
          <w:szCs w:val="28"/>
          <w:lang w:val="ru-RU"/>
        </w:rPr>
        <w:t>_</w:t>
      </w:r>
      <w:r w:rsidRPr="00687FE1">
        <w:rPr>
          <w:i/>
          <w:color w:val="000000"/>
          <w:sz w:val="28"/>
          <w:szCs w:val="28"/>
        </w:rPr>
        <w:t>num</w:t>
      </w:r>
      <w:r w:rsidRPr="00F5449A">
        <w:rPr>
          <w:color w:val="000000"/>
          <w:sz w:val="28"/>
          <w:szCs w:val="28"/>
          <w:lang w:val="ru-RU"/>
        </w:rPr>
        <w:t xml:space="preserve"> используется со второй группой возможных операций вы</w:t>
      </w:r>
      <w:r w:rsidRPr="00F5449A">
        <w:rPr>
          <w:color w:val="000000"/>
          <w:sz w:val="28"/>
          <w:szCs w:val="28"/>
          <w:lang w:val="ru-RU"/>
        </w:rPr>
        <w:softHyphen/>
        <w:t xml:space="preserve">зова </w:t>
      </w:r>
      <w:r w:rsidRPr="00687FE1">
        <w:rPr>
          <w:i/>
          <w:color w:val="000000"/>
          <w:sz w:val="28"/>
          <w:szCs w:val="28"/>
        </w:rPr>
        <w:t>semctl</w:t>
      </w:r>
      <w:r w:rsidRPr="00F5449A">
        <w:rPr>
          <w:color w:val="000000"/>
          <w:sz w:val="28"/>
          <w:szCs w:val="28"/>
          <w:lang w:val="ru-RU"/>
        </w:rPr>
        <w:t xml:space="preserve"> для задания определенного семафора. Последний параметр </w:t>
      </w:r>
      <w:r w:rsidRPr="00687FE1">
        <w:rPr>
          <w:i/>
          <w:color w:val="000000"/>
          <w:sz w:val="28"/>
          <w:szCs w:val="28"/>
        </w:rPr>
        <w:t>ctl</w:t>
      </w:r>
      <w:r w:rsidRPr="00F5449A">
        <w:rPr>
          <w:i/>
          <w:color w:val="000000"/>
          <w:sz w:val="28"/>
          <w:szCs w:val="28"/>
          <w:lang w:val="ru-RU"/>
        </w:rPr>
        <w:t>_</w:t>
      </w:r>
      <w:r w:rsidRPr="00687FE1">
        <w:rPr>
          <w:i/>
          <w:color w:val="000000"/>
          <w:sz w:val="28"/>
          <w:szCs w:val="28"/>
        </w:rPr>
        <w:t>arg</w:t>
      </w:r>
      <w:r w:rsidRPr="00F5449A">
        <w:rPr>
          <w:color w:val="000000"/>
          <w:sz w:val="28"/>
          <w:szCs w:val="28"/>
          <w:lang w:val="ru-RU"/>
        </w:rPr>
        <w:t xml:space="preserve"> является объединением, определенным следующим образом:</w:t>
      </w: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687FE1">
        <w:rPr>
          <w:bCs/>
          <w:color w:val="000000"/>
          <w:sz w:val="28"/>
          <w:szCs w:val="28"/>
        </w:rPr>
        <w:t>unionsemun</w:t>
      </w: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F5449A">
        <w:rPr>
          <w:bCs/>
          <w:color w:val="000000"/>
          <w:sz w:val="28"/>
          <w:szCs w:val="28"/>
          <w:lang w:val="ru-RU"/>
        </w:rPr>
        <w:t xml:space="preserve">{ </w:t>
      </w:r>
    </w:p>
    <w:p w:rsidR="00526ACB" w:rsidRPr="00687FE1" w:rsidRDefault="00526ACB" w:rsidP="00526ACB">
      <w:pPr>
        <w:overflowPunct w:val="0"/>
        <w:autoSpaceDE w:val="0"/>
        <w:autoSpaceDN w:val="0"/>
        <w:adjustRightInd w:val="0"/>
        <w:jc w:val="both"/>
        <w:textAlignment w:val="baseline"/>
        <w:rPr>
          <w:bCs/>
          <w:color w:val="000000"/>
          <w:sz w:val="28"/>
          <w:szCs w:val="28"/>
        </w:rPr>
      </w:pPr>
      <w:r w:rsidRPr="00687FE1">
        <w:rPr>
          <w:bCs/>
          <w:color w:val="000000"/>
          <w:sz w:val="28"/>
          <w:szCs w:val="28"/>
        </w:rPr>
        <w:t>int val;</w:t>
      </w:r>
    </w:p>
    <w:p w:rsidR="00526ACB" w:rsidRPr="00687FE1" w:rsidRDefault="00526ACB" w:rsidP="00526ACB">
      <w:pPr>
        <w:overflowPunct w:val="0"/>
        <w:autoSpaceDE w:val="0"/>
        <w:autoSpaceDN w:val="0"/>
        <w:adjustRightInd w:val="0"/>
        <w:jc w:val="both"/>
        <w:textAlignment w:val="baseline"/>
        <w:rPr>
          <w:bCs/>
          <w:color w:val="000000"/>
          <w:sz w:val="28"/>
          <w:szCs w:val="28"/>
        </w:rPr>
      </w:pPr>
      <w:r w:rsidRPr="00687FE1">
        <w:rPr>
          <w:bCs/>
          <w:color w:val="000000"/>
          <w:sz w:val="28"/>
          <w:szCs w:val="28"/>
        </w:rPr>
        <w:t xml:space="preserve">struct semid_ds *buf; </w:t>
      </w: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687FE1">
        <w:rPr>
          <w:bCs/>
          <w:color w:val="000000"/>
          <w:sz w:val="28"/>
          <w:szCs w:val="28"/>
        </w:rPr>
        <w:t>unsignedshort</w:t>
      </w:r>
      <w:r w:rsidRPr="00F5449A">
        <w:rPr>
          <w:bCs/>
          <w:color w:val="000000"/>
          <w:sz w:val="28"/>
          <w:szCs w:val="28"/>
          <w:lang w:val="ru-RU"/>
        </w:rPr>
        <w:t xml:space="preserve"> *</w:t>
      </w:r>
      <w:r w:rsidRPr="00687FE1">
        <w:rPr>
          <w:bCs/>
          <w:color w:val="000000"/>
          <w:sz w:val="28"/>
          <w:szCs w:val="28"/>
        </w:rPr>
        <w:t>array</w:t>
      </w:r>
      <w:r w:rsidRPr="00F5449A">
        <w:rPr>
          <w:bCs/>
          <w:color w:val="000000"/>
          <w:sz w:val="28"/>
          <w:szCs w:val="28"/>
          <w:lang w:val="ru-RU"/>
        </w:rPr>
        <w:t xml:space="preserve">; </w:t>
      </w: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F5449A">
        <w:rPr>
          <w:bCs/>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Каждый элемент объединения представляет некоторый тип значения, переда</w:t>
      </w:r>
      <w:r w:rsidRPr="00F5449A">
        <w:rPr>
          <w:color w:val="000000"/>
          <w:sz w:val="28"/>
          <w:szCs w:val="28"/>
          <w:lang w:val="ru-RU"/>
        </w:rPr>
        <w:softHyphen/>
        <w:t xml:space="preserve">ваемого вызову </w:t>
      </w:r>
      <w:r w:rsidRPr="00687FE1">
        <w:rPr>
          <w:i/>
          <w:color w:val="000000"/>
          <w:sz w:val="28"/>
          <w:szCs w:val="28"/>
        </w:rPr>
        <w:t>semctl</w:t>
      </w:r>
      <w:r w:rsidRPr="00F5449A">
        <w:rPr>
          <w:color w:val="000000"/>
          <w:sz w:val="28"/>
          <w:szCs w:val="28"/>
          <w:lang w:val="ru-RU"/>
        </w:rPr>
        <w:t xml:space="preserve"> при выполнении определенной команды. Например, если значение </w:t>
      </w:r>
      <w:r w:rsidRPr="00687FE1">
        <w:rPr>
          <w:color w:val="000000"/>
          <w:sz w:val="28"/>
          <w:szCs w:val="28"/>
        </w:rPr>
        <w:t>command</w:t>
      </w:r>
      <w:r w:rsidRPr="00F5449A">
        <w:rPr>
          <w:color w:val="000000"/>
          <w:sz w:val="28"/>
          <w:szCs w:val="28"/>
          <w:lang w:val="ru-RU"/>
        </w:rPr>
        <w:t xml:space="preserve"> равно </w:t>
      </w:r>
      <w:r w:rsidRPr="00687FE1">
        <w:rPr>
          <w:bCs/>
          <w:i/>
          <w:color w:val="000000"/>
          <w:sz w:val="28"/>
          <w:szCs w:val="28"/>
        </w:rPr>
        <w:t>SETVAL</w:t>
      </w:r>
      <w:r w:rsidRPr="00F5449A">
        <w:rPr>
          <w:bCs/>
          <w:color w:val="000000"/>
          <w:sz w:val="28"/>
          <w:szCs w:val="28"/>
          <w:lang w:val="ru-RU"/>
        </w:rPr>
        <w:t xml:space="preserve">, </w:t>
      </w:r>
      <w:r w:rsidRPr="00F5449A">
        <w:rPr>
          <w:color w:val="000000"/>
          <w:sz w:val="28"/>
          <w:szCs w:val="28"/>
          <w:lang w:val="ru-RU"/>
        </w:rPr>
        <w:t xml:space="preserve">то будет использоваться элемент </w:t>
      </w:r>
      <w:r w:rsidRPr="00687FE1">
        <w:rPr>
          <w:i/>
          <w:color w:val="000000"/>
          <w:sz w:val="28"/>
          <w:szCs w:val="28"/>
        </w:rPr>
        <w:t>ctl</w:t>
      </w:r>
      <w:r w:rsidRPr="00F5449A">
        <w:rPr>
          <w:i/>
          <w:color w:val="000000"/>
          <w:sz w:val="28"/>
          <w:szCs w:val="28"/>
          <w:lang w:val="ru-RU"/>
        </w:rPr>
        <w:t>_</w:t>
      </w:r>
      <w:r w:rsidRPr="00687FE1">
        <w:rPr>
          <w:i/>
          <w:color w:val="000000"/>
          <w:sz w:val="28"/>
          <w:szCs w:val="28"/>
        </w:rPr>
        <w:t>arg</w:t>
      </w:r>
      <w:r w:rsidRPr="00F5449A">
        <w:rPr>
          <w:i/>
          <w:color w:val="000000"/>
          <w:sz w:val="28"/>
          <w:szCs w:val="28"/>
          <w:lang w:val="ru-RU"/>
        </w:rPr>
        <w:t>.</w:t>
      </w:r>
      <w:r w:rsidRPr="00687FE1">
        <w:rPr>
          <w:i/>
          <w:color w:val="000000"/>
          <w:sz w:val="28"/>
          <w:szCs w:val="28"/>
        </w:rPr>
        <w:t>val</w:t>
      </w:r>
      <w:r w:rsidRPr="00F5449A">
        <w:rPr>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Одно из важных применений функции </w:t>
      </w:r>
      <w:r w:rsidRPr="00687FE1">
        <w:rPr>
          <w:i/>
          <w:color w:val="000000"/>
          <w:sz w:val="28"/>
          <w:szCs w:val="28"/>
        </w:rPr>
        <w:t>setval</w:t>
      </w:r>
      <w:r w:rsidRPr="00F5449A">
        <w:rPr>
          <w:color w:val="000000"/>
          <w:sz w:val="28"/>
          <w:szCs w:val="28"/>
          <w:lang w:val="ru-RU"/>
        </w:rPr>
        <w:t xml:space="preserve"> заключается в установке на</w:t>
      </w:r>
      <w:r w:rsidRPr="00F5449A">
        <w:rPr>
          <w:color w:val="000000"/>
          <w:sz w:val="28"/>
          <w:szCs w:val="28"/>
          <w:lang w:val="ru-RU"/>
        </w:rPr>
        <w:softHyphen/>
        <w:t xml:space="preserve">чальных значений семафоров, так как вызов </w:t>
      </w:r>
      <w:r w:rsidRPr="00687FE1">
        <w:rPr>
          <w:i/>
          <w:color w:val="000000"/>
          <w:sz w:val="28"/>
          <w:szCs w:val="28"/>
        </w:rPr>
        <w:t>semget</w:t>
      </w:r>
      <w:r w:rsidRPr="00F5449A">
        <w:rPr>
          <w:color w:val="000000"/>
          <w:sz w:val="28"/>
          <w:szCs w:val="28"/>
          <w:lang w:val="ru-RU"/>
        </w:rPr>
        <w:t xml:space="preserve"> не позволяет процессу сделать это. Приведенная в качестве примера функция </w:t>
      </w:r>
      <w:r w:rsidRPr="00687FE1">
        <w:rPr>
          <w:i/>
          <w:color w:val="000000"/>
          <w:sz w:val="28"/>
          <w:szCs w:val="28"/>
        </w:rPr>
        <w:t>initsem</w:t>
      </w:r>
      <w:r w:rsidRPr="00F5449A">
        <w:rPr>
          <w:color w:val="000000"/>
          <w:sz w:val="28"/>
          <w:szCs w:val="28"/>
          <w:lang w:val="ru-RU"/>
        </w:rPr>
        <w:t xml:space="preserve"> может использовать</w:t>
      </w:r>
      <w:r w:rsidRPr="00F5449A">
        <w:rPr>
          <w:color w:val="000000"/>
          <w:sz w:val="28"/>
          <w:szCs w:val="28"/>
          <w:lang w:val="ru-RU"/>
        </w:rPr>
        <w:softHyphen/>
        <w:t>ся для создания одиночного семафора и получения связанного с ним иденти</w:t>
      </w:r>
      <w:r w:rsidRPr="00F5449A">
        <w:rPr>
          <w:color w:val="000000"/>
          <w:sz w:val="28"/>
          <w:szCs w:val="28"/>
          <w:lang w:val="ru-RU"/>
        </w:rPr>
        <w:softHyphen/>
        <w:t xml:space="preserve">фикатора набора семафоров. После создания семафора (если семафор еще не существовал) функция </w:t>
      </w:r>
      <w:r w:rsidRPr="00687FE1">
        <w:rPr>
          <w:i/>
          <w:color w:val="000000"/>
          <w:sz w:val="28"/>
          <w:szCs w:val="28"/>
        </w:rPr>
        <w:t>semctl</w:t>
      </w:r>
      <w:r w:rsidRPr="00F5449A">
        <w:rPr>
          <w:color w:val="000000"/>
          <w:sz w:val="28"/>
          <w:szCs w:val="28"/>
          <w:lang w:val="ru-RU"/>
        </w:rPr>
        <w:t xml:space="preserve"> присваивает ему начальное значение равное единице.</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lastRenderedPageBreak/>
        <w:t xml:space="preserve">/* Функция </w:t>
      </w:r>
      <w:r w:rsidRPr="00687FE1">
        <w:rPr>
          <w:bCs/>
          <w:i/>
          <w:color w:val="000000"/>
          <w:sz w:val="28"/>
          <w:szCs w:val="28"/>
        </w:rPr>
        <w:t>initsem</w:t>
      </w:r>
      <w:r w:rsidRPr="00F5449A">
        <w:rPr>
          <w:bCs/>
          <w:i/>
          <w:color w:val="000000"/>
          <w:sz w:val="28"/>
          <w:szCs w:val="28"/>
          <w:lang w:val="ru-RU"/>
        </w:rPr>
        <w:t xml:space="preserve"> - инициализация семафора */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r w:rsidRPr="00687FE1">
        <w:rPr>
          <w:bCs/>
          <w:i/>
          <w:color w:val="000000"/>
          <w:sz w:val="28"/>
          <w:szCs w:val="28"/>
        </w:rPr>
        <w:t>include</w:t>
      </w:r>
      <w:r w:rsidRPr="00F5449A">
        <w:rPr>
          <w:bCs/>
          <w:i/>
          <w:color w:val="000000"/>
          <w:sz w:val="28"/>
          <w:szCs w:val="28"/>
          <w:lang w:val="ru-RU"/>
        </w:rPr>
        <w:t xml:space="preserve"> "</w:t>
      </w:r>
      <w:r w:rsidRPr="00687FE1">
        <w:rPr>
          <w:bCs/>
          <w:i/>
          <w:color w:val="000000"/>
          <w:sz w:val="28"/>
          <w:szCs w:val="28"/>
        </w:rPr>
        <w:t>pv</w:t>
      </w:r>
      <w:r w:rsidRPr="00F5449A">
        <w:rPr>
          <w:bCs/>
          <w:i/>
          <w:color w:val="000000"/>
          <w:sz w:val="28"/>
          <w:szCs w:val="28"/>
          <w:lang w:val="ru-RU"/>
        </w:rPr>
        <w:t>.</w:t>
      </w:r>
      <w:r w:rsidRPr="00687FE1">
        <w:rPr>
          <w:bCs/>
          <w:i/>
          <w:color w:val="000000"/>
          <w:sz w:val="28"/>
          <w:szCs w:val="28"/>
        </w:rPr>
        <w:t>h</w:t>
      </w:r>
      <w:r w:rsidRPr="00F5449A">
        <w:rPr>
          <w:bCs/>
          <w:i/>
          <w:color w:val="000000"/>
          <w:sz w:val="28"/>
          <w:szCs w:val="28"/>
          <w:lang w:val="ru-RU"/>
        </w:rPr>
        <w:t xml:space="preserve">"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initsem(key_t semkey)</w:t>
      </w:r>
    </w:p>
    <w:p w:rsidR="00526ACB" w:rsidRPr="00687FE1" w:rsidRDefault="00526ACB" w:rsidP="00526ACB">
      <w:pPr>
        <w:overflowPunct w:val="0"/>
        <w:autoSpaceDE w:val="0"/>
        <w:autoSpaceDN w:val="0"/>
        <w:adjustRightInd w:val="0"/>
        <w:jc w:val="both"/>
        <w:textAlignment w:val="baseline"/>
        <w:rPr>
          <w:i/>
          <w:iCs/>
          <w:smallCaps/>
          <w:color w:val="000000"/>
          <w:sz w:val="28"/>
          <w:szCs w:val="28"/>
        </w:rPr>
      </w:pPr>
      <w:r w:rsidRPr="00687FE1">
        <w:rPr>
          <w:i/>
          <w:iCs/>
          <w:smallCaps/>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status = 0, semid;</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if ( (semid = semget(semkey, 1, SEMPERM|IPC_CREAT|IPC_EXCL))  == -1)</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if(errno = EEXIST)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semid = semget(semkey, 1, 0)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else        /* Еслисемафорсоздается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union semun arg;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arg.val = 1;</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status = semctl(semid, 0, SETVAL, arg);</w:t>
      </w:r>
    </w:p>
    <w:p w:rsidR="00526ACB" w:rsidRPr="00687FE1" w:rsidRDefault="00526ACB" w:rsidP="00526ACB">
      <w:pPr>
        <w:overflowPunct w:val="0"/>
        <w:autoSpaceDE w:val="0"/>
        <w:autoSpaceDN w:val="0"/>
        <w:adjustRightInd w:val="0"/>
        <w:jc w:val="both"/>
        <w:textAlignment w:val="baseline"/>
        <w:rPr>
          <w:i/>
          <w:iCs/>
          <w:color w:val="000000"/>
          <w:sz w:val="28"/>
          <w:szCs w:val="28"/>
        </w:rPr>
      </w:pPr>
      <w:r w:rsidRPr="00687FE1">
        <w:rPr>
          <w:i/>
          <w:iCs/>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if(semid == -1||  status == -1)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perror("Ошибкавызова initsem");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return</w:t>
      </w:r>
      <w:r w:rsidRPr="00F5449A">
        <w:rPr>
          <w:bCs/>
          <w:i/>
          <w:color w:val="000000"/>
          <w:sz w:val="28"/>
          <w:szCs w:val="28"/>
          <w:lang w:val="ru-RU"/>
        </w:rPr>
        <w:t xml:space="preserve"> (-1);</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Все в порядке */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return</w:t>
      </w:r>
      <w:r w:rsidRPr="00F5449A">
        <w:rPr>
          <w:bCs/>
          <w:i/>
          <w:color w:val="000000"/>
          <w:sz w:val="28"/>
          <w:szCs w:val="28"/>
          <w:lang w:val="ru-RU"/>
        </w:rPr>
        <w:t xml:space="preserve"> (</w:t>
      </w:r>
      <w:r w:rsidRPr="00687FE1">
        <w:rPr>
          <w:bCs/>
          <w:i/>
          <w:color w:val="000000"/>
          <w:sz w:val="28"/>
          <w:szCs w:val="28"/>
        </w:rPr>
        <w:t>semid</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Включаемый файл </w:t>
      </w:r>
      <w:r w:rsidRPr="00687FE1">
        <w:rPr>
          <w:i/>
          <w:color w:val="000000"/>
          <w:sz w:val="28"/>
          <w:szCs w:val="28"/>
        </w:rPr>
        <w:t>pv</w:t>
      </w:r>
      <w:r w:rsidRPr="00F5449A">
        <w:rPr>
          <w:i/>
          <w:color w:val="000000"/>
          <w:sz w:val="28"/>
          <w:szCs w:val="28"/>
          <w:lang w:val="ru-RU"/>
        </w:rPr>
        <w:t xml:space="preserve">. </w:t>
      </w:r>
      <w:r w:rsidRPr="00687FE1">
        <w:rPr>
          <w:i/>
          <w:color w:val="000000"/>
          <w:sz w:val="28"/>
          <w:szCs w:val="28"/>
        </w:rPr>
        <w:t>h</w:t>
      </w:r>
      <w:r w:rsidRPr="00F5449A">
        <w:rPr>
          <w:color w:val="000000"/>
          <w:sz w:val="28"/>
          <w:szCs w:val="28"/>
          <w:lang w:val="ru-RU"/>
        </w:rPr>
        <w:t xml:space="preserve"> содержит следующие определения:</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lastRenderedPageBreak/>
        <w:t>/* Заголовочный файл для примера работы с семафорами */</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#include &lt;sys/types.h&gt;</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#include &lt;sys/ipc.h&gt;</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#include &lt;sys/sem.h&gt;</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#include &lt;errno.h&gt;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i/>
          <w:color w:val="000000"/>
          <w:sz w:val="28"/>
          <w:szCs w:val="28"/>
        </w:rPr>
        <w:t xml:space="preserve">#define </w:t>
      </w:r>
      <w:r w:rsidRPr="00687FE1">
        <w:rPr>
          <w:bCs/>
          <w:i/>
          <w:color w:val="000000"/>
          <w:sz w:val="28"/>
          <w:szCs w:val="28"/>
        </w:rPr>
        <w:t xml:space="preserve">SEMPERM     0600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i/>
          <w:color w:val="000000"/>
          <w:sz w:val="28"/>
          <w:szCs w:val="28"/>
        </w:rPr>
        <w:t xml:space="preserve">#define </w:t>
      </w:r>
      <w:r w:rsidRPr="00687FE1">
        <w:rPr>
          <w:bCs/>
          <w:i/>
          <w:color w:val="000000"/>
          <w:sz w:val="28"/>
          <w:szCs w:val="28"/>
        </w:rPr>
        <w:t>TRUE             1</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i/>
          <w:color w:val="000000"/>
          <w:sz w:val="28"/>
          <w:szCs w:val="28"/>
        </w:rPr>
        <w:t xml:space="preserve">#define </w:t>
      </w:r>
      <w:r w:rsidRPr="00687FE1">
        <w:rPr>
          <w:bCs/>
          <w:i/>
          <w:color w:val="000000"/>
          <w:sz w:val="28"/>
          <w:szCs w:val="28"/>
        </w:rPr>
        <w:t>FALSE           0</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 xml:space="preserve">typedef union _semun </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int val;</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 xml:space="preserve">struct semid_ds *buf; </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ushort *array;</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 xml:space="preserve">} </w:t>
      </w:r>
      <w:r w:rsidRPr="00687FE1">
        <w:rPr>
          <w:i/>
          <w:color w:val="000000"/>
          <w:sz w:val="28"/>
          <w:szCs w:val="28"/>
        </w:rPr>
        <w:t>semun</w:t>
      </w:r>
      <w:r w:rsidRPr="00F5449A">
        <w:rPr>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
          <w:color w:val="000000"/>
          <w:sz w:val="28"/>
          <w:szCs w:val="28"/>
          <w:lang w:val="ru-RU"/>
        </w:rPr>
      </w:pPr>
    </w:p>
    <w:p w:rsidR="00526ACB" w:rsidRPr="00F5449A" w:rsidRDefault="00526ACB" w:rsidP="00526ACB">
      <w:pPr>
        <w:overflowPunct w:val="0"/>
        <w:autoSpaceDE w:val="0"/>
        <w:autoSpaceDN w:val="0"/>
        <w:adjustRightInd w:val="0"/>
        <w:jc w:val="both"/>
        <w:textAlignment w:val="baseline"/>
        <w:rPr>
          <w:b/>
          <w:color w:val="000000"/>
          <w:sz w:val="28"/>
          <w:szCs w:val="28"/>
          <w:lang w:val="ru-RU"/>
        </w:rPr>
      </w:pPr>
      <w:r w:rsidRPr="00F5449A">
        <w:rPr>
          <w:b/>
          <w:color w:val="000000"/>
          <w:sz w:val="28"/>
          <w:szCs w:val="28"/>
          <w:lang w:val="ru-RU"/>
        </w:rPr>
        <w:tab/>
        <w:t xml:space="preserve">Операции над семафорами: вызов </w:t>
      </w:r>
      <w:r w:rsidRPr="00687FE1">
        <w:rPr>
          <w:b/>
          <w:color w:val="000000"/>
          <w:sz w:val="28"/>
          <w:szCs w:val="28"/>
        </w:rPr>
        <w:t>semop</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Вызов </w:t>
      </w:r>
      <w:r w:rsidRPr="00687FE1">
        <w:rPr>
          <w:i/>
          <w:color w:val="000000"/>
          <w:sz w:val="28"/>
          <w:szCs w:val="28"/>
        </w:rPr>
        <w:t>semop</w:t>
      </w:r>
      <w:r w:rsidRPr="00F5449A">
        <w:rPr>
          <w:color w:val="000000"/>
          <w:sz w:val="28"/>
          <w:szCs w:val="28"/>
          <w:lang w:val="ru-RU"/>
        </w:rPr>
        <w:t xml:space="preserve"> выполняет основные операции над семафорами.</w:t>
      </w:r>
    </w:p>
    <w:p w:rsidR="00526ACB" w:rsidRPr="00F5449A" w:rsidRDefault="00526ACB" w:rsidP="00526ACB">
      <w:pPr>
        <w:overflowPunct w:val="0"/>
        <w:autoSpaceDE w:val="0"/>
        <w:autoSpaceDN w:val="0"/>
        <w:adjustRightInd w:val="0"/>
        <w:jc w:val="both"/>
        <w:textAlignment w:val="baseline"/>
        <w:rPr>
          <w:b/>
          <w:color w:val="000000"/>
          <w:sz w:val="28"/>
          <w:szCs w:val="28"/>
          <w:lang w:val="ru-RU"/>
        </w:rPr>
      </w:pPr>
      <w:r w:rsidRPr="00F5449A">
        <w:rPr>
          <w:b/>
          <w:color w:val="000000"/>
          <w:sz w:val="28"/>
          <w:szCs w:val="28"/>
          <w:lang w:val="ru-RU"/>
        </w:rPr>
        <w:tab/>
      </w:r>
    </w:p>
    <w:p w:rsidR="00526ACB" w:rsidRPr="00687FE1" w:rsidRDefault="00526ACB" w:rsidP="00526ACB">
      <w:pPr>
        <w:overflowPunct w:val="0"/>
        <w:autoSpaceDE w:val="0"/>
        <w:autoSpaceDN w:val="0"/>
        <w:adjustRightInd w:val="0"/>
        <w:jc w:val="both"/>
        <w:textAlignment w:val="baseline"/>
        <w:rPr>
          <w:b/>
          <w:color w:val="000000"/>
          <w:sz w:val="28"/>
          <w:szCs w:val="28"/>
        </w:rPr>
      </w:pPr>
      <w:r w:rsidRPr="00687FE1">
        <w:rPr>
          <w:b/>
          <w:color w:val="000000"/>
          <w:sz w:val="28"/>
          <w:szCs w:val="28"/>
        </w:rPr>
        <w:t>Описание</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#include &lt;sys/sem.h&gt;</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int semop(int semid, struct sembuf *op_array, size_t num_ops);</w:t>
      </w:r>
    </w:p>
    <w:p w:rsidR="00526ACB" w:rsidRPr="00687FE1" w:rsidRDefault="00526ACB" w:rsidP="00526ACB">
      <w:pPr>
        <w:overflowPunct w:val="0"/>
        <w:autoSpaceDE w:val="0"/>
        <w:autoSpaceDN w:val="0"/>
        <w:adjustRightInd w:val="0"/>
        <w:jc w:val="both"/>
        <w:textAlignment w:val="baseline"/>
        <w:rPr>
          <w:color w:val="000000"/>
          <w:sz w:val="28"/>
          <w:szCs w:val="28"/>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687FE1">
        <w:rPr>
          <w:color w:val="000000"/>
          <w:sz w:val="28"/>
          <w:szCs w:val="28"/>
        </w:rPr>
        <w:tab/>
      </w:r>
      <w:r w:rsidRPr="00F5449A">
        <w:rPr>
          <w:color w:val="000000"/>
          <w:sz w:val="28"/>
          <w:szCs w:val="28"/>
          <w:lang w:val="ru-RU"/>
        </w:rPr>
        <w:t xml:space="preserve">Переменная </w:t>
      </w:r>
      <w:r w:rsidRPr="00687FE1">
        <w:rPr>
          <w:i/>
          <w:color w:val="000000"/>
          <w:sz w:val="28"/>
          <w:szCs w:val="28"/>
        </w:rPr>
        <w:t>semid</w:t>
      </w:r>
      <w:r w:rsidRPr="00F5449A">
        <w:rPr>
          <w:color w:val="000000"/>
          <w:sz w:val="28"/>
          <w:szCs w:val="28"/>
          <w:lang w:val="ru-RU"/>
        </w:rPr>
        <w:t xml:space="preserve"> является идентификатором набора семафоров, полученным с помощью вызова </w:t>
      </w:r>
      <w:r w:rsidRPr="00687FE1">
        <w:rPr>
          <w:i/>
          <w:color w:val="000000"/>
          <w:sz w:val="28"/>
          <w:szCs w:val="28"/>
        </w:rPr>
        <w:t>semget</w:t>
      </w:r>
      <w:r w:rsidRPr="00F5449A">
        <w:rPr>
          <w:color w:val="000000"/>
          <w:sz w:val="28"/>
          <w:szCs w:val="28"/>
          <w:lang w:val="ru-RU"/>
        </w:rPr>
        <w:t xml:space="preserve">. Параметр </w:t>
      </w:r>
      <w:r w:rsidRPr="00687FE1">
        <w:rPr>
          <w:i/>
          <w:color w:val="000000"/>
          <w:sz w:val="28"/>
          <w:szCs w:val="28"/>
        </w:rPr>
        <w:t>op</w:t>
      </w:r>
      <w:r w:rsidRPr="00F5449A">
        <w:rPr>
          <w:i/>
          <w:color w:val="000000"/>
          <w:sz w:val="28"/>
          <w:szCs w:val="28"/>
          <w:lang w:val="ru-RU"/>
        </w:rPr>
        <w:t>_</w:t>
      </w:r>
      <w:r w:rsidRPr="00687FE1">
        <w:rPr>
          <w:i/>
          <w:color w:val="000000"/>
          <w:sz w:val="28"/>
          <w:szCs w:val="28"/>
        </w:rPr>
        <w:t>array</w:t>
      </w:r>
      <w:r w:rsidRPr="00F5449A">
        <w:rPr>
          <w:color w:val="000000"/>
          <w:sz w:val="28"/>
          <w:szCs w:val="28"/>
          <w:lang w:val="ru-RU"/>
        </w:rPr>
        <w:t>является массивом струк</w:t>
      </w:r>
      <w:r w:rsidRPr="00F5449A">
        <w:rPr>
          <w:color w:val="000000"/>
          <w:sz w:val="28"/>
          <w:szCs w:val="28"/>
          <w:lang w:val="ru-RU"/>
        </w:rPr>
        <w:softHyphen/>
        <w:t xml:space="preserve">тур </w:t>
      </w:r>
      <w:r w:rsidRPr="00687FE1">
        <w:rPr>
          <w:i/>
          <w:color w:val="000000"/>
          <w:sz w:val="28"/>
          <w:szCs w:val="28"/>
        </w:rPr>
        <w:t>sembuf</w:t>
      </w:r>
      <w:r w:rsidRPr="00F5449A">
        <w:rPr>
          <w:color w:val="000000"/>
          <w:sz w:val="28"/>
          <w:szCs w:val="28"/>
          <w:lang w:val="ru-RU"/>
        </w:rPr>
        <w:t xml:space="preserve">, определенных в файле </w:t>
      </w:r>
      <w:r w:rsidRPr="00F5449A">
        <w:rPr>
          <w:i/>
          <w:color w:val="000000"/>
          <w:sz w:val="28"/>
          <w:szCs w:val="28"/>
          <w:lang w:val="ru-RU"/>
        </w:rPr>
        <w:t>&lt;</w:t>
      </w:r>
      <w:r w:rsidRPr="00687FE1">
        <w:rPr>
          <w:i/>
          <w:color w:val="000000"/>
          <w:sz w:val="28"/>
          <w:szCs w:val="28"/>
        </w:rPr>
        <w:t>sys</w:t>
      </w:r>
      <w:r w:rsidRPr="00F5449A">
        <w:rPr>
          <w:i/>
          <w:color w:val="000000"/>
          <w:sz w:val="28"/>
          <w:szCs w:val="28"/>
          <w:lang w:val="ru-RU"/>
        </w:rPr>
        <w:t>/</w:t>
      </w:r>
      <w:r w:rsidRPr="00687FE1">
        <w:rPr>
          <w:i/>
          <w:color w:val="000000"/>
          <w:sz w:val="28"/>
          <w:szCs w:val="28"/>
        </w:rPr>
        <w:t>sem</w:t>
      </w:r>
      <w:r w:rsidRPr="00F5449A">
        <w:rPr>
          <w:i/>
          <w:color w:val="000000"/>
          <w:sz w:val="28"/>
          <w:szCs w:val="28"/>
          <w:lang w:val="ru-RU"/>
        </w:rPr>
        <w:t>.</w:t>
      </w:r>
      <w:r w:rsidRPr="00687FE1">
        <w:rPr>
          <w:i/>
          <w:color w:val="000000"/>
          <w:sz w:val="28"/>
          <w:szCs w:val="28"/>
        </w:rPr>
        <w:t>h</w:t>
      </w:r>
      <w:r w:rsidRPr="00F5449A">
        <w:rPr>
          <w:i/>
          <w:color w:val="000000"/>
          <w:sz w:val="28"/>
          <w:szCs w:val="28"/>
          <w:lang w:val="ru-RU"/>
        </w:rPr>
        <w:t>&gt;.</w:t>
      </w:r>
      <w:r w:rsidRPr="00F5449A">
        <w:rPr>
          <w:color w:val="000000"/>
          <w:sz w:val="28"/>
          <w:szCs w:val="28"/>
          <w:lang w:val="ru-RU"/>
        </w:rPr>
        <w:t xml:space="preserve"> Каждая структура </w:t>
      </w:r>
      <w:r w:rsidRPr="00687FE1">
        <w:rPr>
          <w:i/>
          <w:color w:val="000000"/>
          <w:sz w:val="28"/>
          <w:szCs w:val="28"/>
        </w:rPr>
        <w:t>sembuf</w:t>
      </w:r>
      <w:r w:rsidRPr="00F5449A">
        <w:rPr>
          <w:color w:val="000000"/>
          <w:sz w:val="28"/>
          <w:szCs w:val="28"/>
          <w:lang w:val="ru-RU"/>
        </w:rPr>
        <w:t xml:space="preserve"> со</w:t>
      </w:r>
      <w:r w:rsidRPr="00F5449A">
        <w:rPr>
          <w:color w:val="000000"/>
          <w:sz w:val="28"/>
          <w:szCs w:val="28"/>
          <w:lang w:val="ru-RU"/>
        </w:rPr>
        <w:softHyphen/>
        <w:t>держит описание операций, выполняемых над семафором.</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lastRenderedPageBreak/>
        <w:tab/>
        <w:t xml:space="preserve">И снова основной акцент делается на операции с наборами семафоров, при этом функция </w:t>
      </w:r>
      <w:r w:rsidRPr="00687FE1">
        <w:rPr>
          <w:i/>
          <w:color w:val="000000"/>
          <w:sz w:val="28"/>
          <w:szCs w:val="28"/>
        </w:rPr>
        <w:t>semop</w:t>
      </w:r>
      <w:r w:rsidRPr="00F5449A">
        <w:rPr>
          <w:color w:val="000000"/>
          <w:sz w:val="28"/>
          <w:szCs w:val="28"/>
          <w:lang w:val="ru-RU"/>
        </w:rPr>
        <w:t xml:space="preserve"> позволяет выполнять группу операций как атомарную опе</w:t>
      </w:r>
      <w:r w:rsidRPr="00F5449A">
        <w:rPr>
          <w:color w:val="000000"/>
          <w:sz w:val="28"/>
          <w:szCs w:val="28"/>
          <w:lang w:val="ru-RU"/>
        </w:rPr>
        <w:softHyphen/>
        <w:t>рацию. Это означает, что пока не появится возможность одновременного выпол</w:t>
      </w:r>
      <w:r w:rsidRPr="00F5449A">
        <w:rPr>
          <w:color w:val="000000"/>
          <w:sz w:val="28"/>
          <w:szCs w:val="28"/>
          <w:lang w:val="ru-RU"/>
        </w:rPr>
        <w:softHyphen/>
        <w:t>нения всех операций с отдельными семафорами набора, не будет выполнена ни одна из этих операций. Если не указано обратного, процесс приостановит работу дотех пор, пока он не сможет выполнить все операции сразу.</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color w:val="000000"/>
          <w:sz w:val="28"/>
          <w:szCs w:val="28"/>
          <w:lang w:val="ru-RU"/>
        </w:rPr>
        <w:tab/>
        <w:t xml:space="preserve">Рассмотрим структуру </w:t>
      </w:r>
      <w:r w:rsidRPr="00687FE1">
        <w:rPr>
          <w:i/>
          <w:color w:val="000000"/>
          <w:sz w:val="28"/>
          <w:szCs w:val="28"/>
        </w:rPr>
        <w:t>sembuf</w:t>
      </w:r>
      <w:r w:rsidRPr="00F5449A">
        <w:rPr>
          <w:color w:val="000000"/>
          <w:sz w:val="28"/>
          <w:szCs w:val="28"/>
          <w:lang w:val="ru-RU"/>
        </w:rPr>
        <w:t xml:space="preserve">. Она включает в себя следующие элементы: </w:t>
      </w:r>
      <w:r w:rsidRPr="00687FE1">
        <w:rPr>
          <w:i/>
          <w:color w:val="000000"/>
          <w:sz w:val="28"/>
          <w:szCs w:val="28"/>
        </w:rPr>
        <w:t>unsignedshortsem</w:t>
      </w:r>
      <w:r w:rsidRPr="00F5449A">
        <w:rPr>
          <w:i/>
          <w:color w:val="000000"/>
          <w:sz w:val="28"/>
          <w:szCs w:val="28"/>
          <w:lang w:val="ru-RU"/>
        </w:rPr>
        <w:t>_</w:t>
      </w:r>
      <w:r w:rsidRPr="00687FE1">
        <w:rPr>
          <w:i/>
          <w:color w:val="000000"/>
          <w:sz w:val="28"/>
          <w:szCs w:val="28"/>
        </w:rPr>
        <w:t>num</w:t>
      </w:r>
      <w:r w:rsidRPr="00F5449A">
        <w:rPr>
          <w:i/>
          <w:color w:val="000000"/>
          <w:sz w:val="28"/>
          <w:szCs w:val="28"/>
          <w:lang w:val="ru-RU"/>
        </w:rPr>
        <w:t xml:space="preserve">; </w:t>
      </w:r>
    </w:p>
    <w:p w:rsidR="00526ACB" w:rsidRPr="00687FE1" w:rsidRDefault="00526ACB" w:rsidP="00526ACB">
      <w:pPr>
        <w:overflowPunct w:val="0"/>
        <w:autoSpaceDE w:val="0"/>
        <w:autoSpaceDN w:val="0"/>
        <w:adjustRightInd w:val="0"/>
        <w:jc w:val="both"/>
        <w:textAlignment w:val="baseline"/>
        <w:rPr>
          <w:i/>
          <w:color w:val="000000"/>
          <w:sz w:val="28"/>
          <w:szCs w:val="28"/>
        </w:rPr>
      </w:pPr>
      <w:r w:rsidRPr="00687FE1">
        <w:rPr>
          <w:i/>
          <w:color w:val="000000"/>
          <w:sz w:val="28"/>
          <w:szCs w:val="28"/>
        </w:rPr>
        <w:t xml:space="preserve">short sem_op; </w:t>
      </w:r>
    </w:p>
    <w:p w:rsidR="00526ACB" w:rsidRPr="00687FE1" w:rsidRDefault="00526ACB" w:rsidP="00526ACB">
      <w:pPr>
        <w:overflowPunct w:val="0"/>
        <w:autoSpaceDE w:val="0"/>
        <w:autoSpaceDN w:val="0"/>
        <w:adjustRightInd w:val="0"/>
        <w:jc w:val="both"/>
        <w:textAlignment w:val="baseline"/>
        <w:rPr>
          <w:color w:val="000000"/>
          <w:sz w:val="28"/>
          <w:szCs w:val="28"/>
        </w:rPr>
      </w:pPr>
      <w:r w:rsidRPr="00687FE1">
        <w:rPr>
          <w:i/>
          <w:color w:val="000000"/>
          <w:sz w:val="28"/>
          <w:szCs w:val="28"/>
        </w:rPr>
        <w:t>short sem_flg;</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687FE1">
        <w:rPr>
          <w:color w:val="000000"/>
          <w:sz w:val="28"/>
          <w:szCs w:val="28"/>
        </w:rPr>
        <w:tab/>
      </w:r>
      <w:r w:rsidRPr="00F5449A">
        <w:rPr>
          <w:color w:val="000000"/>
          <w:sz w:val="28"/>
          <w:szCs w:val="28"/>
          <w:lang w:val="ru-RU"/>
        </w:rPr>
        <w:t xml:space="preserve">Поле </w:t>
      </w:r>
      <w:r w:rsidRPr="00687FE1">
        <w:rPr>
          <w:i/>
          <w:color w:val="000000"/>
          <w:sz w:val="28"/>
          <w:szCs w:val="28"/>
        </w:rPr>
        <w:t>sem</w:t>
      </w:r>
      <w:r w:rsidRPr="00F5449A">
        <w:rPr>
          <w:i/>
          <w:color w:val="000000"/>
          <w:sz w:val="28"/>
          <w:szCs w:val="28"/>
          <w:lang w:val="ru-RU"/>
        </w:rPr>
        <w:t>_</w:t>
      </w:r>
      <w:r w:rsidRPr="00687FE1">
        <w:rPr>
          <w:i/>
          <w:color w:val="000000"/>
          <w:sz w:val="28"/>
          <w:szCs w:val="28"/>
        </w:rPr>
        <w:t>num</w:t>
      </w:r>
      <w:r w:rsidRPr="00F5449A">
        <w:rPr>
          <w:color w:val="000000"/>
          <w:sz w:val="28"/>
          <w:szCs w:val="28"/>
          <w:lang w:val="ru-RU"/>
        </w:rPr>
        <w:t xml:space="preserve"> содержит индекс семафора в наборе. Если, например, набор со</w:t>
      </w:r>
      <w:r w:rsidRPr="00F5449A">
        <w:rPr>
          <w:color w:val="000000"/>
          <w:sz w:val="28"/>
          <w:szCs w:val="28"/>
          <w:lang w:val="ru-RU"/>
        </w:rPr>
        <w:softHyphen/>
        <w:t xml:space="preserve">держит всего один элемент, то значение </w:t>
      </w:r>
      <w:r w:rsidRPr="00687FE1">
        <w:rPr>
          <w:i/>
          <w:color w:val="000000"/>
          <w:sz w:val="28"/>
          <w:szCs w:val="28"/>
        </w:rPr>
        <w:t>sem</w:t>
      </w:r>
      <w:r w:rsidRPr="00F5449A">
        <w:rPr>
          <w:i/>
          <w:color w:val="000000"/>
          <w:sz w:val="28"/>
          <w:szCs w:val="28"/>
          <w:lang w:val="ru-RU"/>
        </w:rPr>
        <w:t>_</w:t>
      </w:r>
      <w:r w:rsidRPr="00687FE1">
        <w:rPr>
          <w:i/>
          <w:color w:val="000000"/>
          <w:sz w:val="28"/>
          <w:szCs w:val="28"/>
        </w:rPr>
        <w:t>num</w:t>
      </w:r>
      <w:r w:rsidRPr="00F5449A">
        <w:rPr>
          <w:color w:val="000000"/>
          <w:sz w:val="28"/>
          <w:szCs w:val="28"/>
          <w:lang w:val="ru-RU"/>
        </w:rPr>
        <w:t xml:space="preserve"> должно быть равно нулю. </w:t>
      </w:r>
      <w:r w:rsidRPr="00F5449A">
        <w:rPr>
          <w:color w:val="000000"/>
          <w:sz w:val="28"/>
          <w:szCs w:val="28"/>
          <w:lang w:val="ru-RU"/>
        </w:rPr>
        <w:tab/>
        <w:t xml:space="preserve">Поле </w:t>
      </w:r>
      <w:r w:rsidRPr="00687FE1">
        <w:rPr>
          <w:i/>
          <w:color w:val="000000"/>
          <w:sz w:val="28"/>
          <w:szCs w:val="28"/>
        </w:rPr>
        <w:t>sem</w:t>
      </w:r>
      <w:r w:rsidRPr="00F5449A">
        <w:rPr>
          <w:i/>
          <w:color w:val="000000"/>
          <w:sz w:val="28"/>
          <w:szCs w:val="28"/>
          <w:lang w:val="ru-RU"/>
        </w:rPr>
        <w:t>_</w:t>
      </w:r>
      <w:r w:rsidRPr="00687FE1">
        <w:rPr>
          <w:i/>
          <w:color w:val="000000"/>
          <w:sz w:val="28"/>
          <w:szCs w:val="28"/>
        </w:rPr>
        <w:t>op</w:t>
      </w:r>
      <w:r w:rsidRPr="00F5449A">
        <w:rPr>
          <w:color w:val="000000"/>
          <w:sz w:val="28"/>
          <w:szCs w:val="28"/>
          <w:lang w:val="ru-RU"/>
        </w:rPr>
        <w:t xml:space="preserve"> содержит целое число со знаком, значение которого сообщает функции </w:t>
      </w:r>
      <w:r w:rsidRPr="00687FE1">
        <w:rPr>
          <w:i/>
          <w:color w:val="000000"/>
          <w:sz w:val="28"/>
          <w:szCs w:val="28"/>
        </w:rPr>
        <w:t>semop</w:t>
      </w:r>
      <w:r w:rsidRPr="00F5449A">
        <w:rPr>
          <w:color w:val="000000"/>
          <w:sz w:val="28"/>
          <w:szCs w:val="28"/>
          <w:lang w:val="ru-RU"/>
        </w:rPr>
        <w:t xml:space="preserve">, что необходимо сделать. При этом возможны три случая: </w:t>
      </w:r>
    </w:p>
    <w:p w:rsidR="00526ACB" w:rsidRPr="00F5449A" w:rsidRDefault="00526ACB" w:rsidP="00526ACB">
      <w:pPr>
        <w:overflowPunct w:val="0"/>
        <w:autoSpaceDE w:val="0"/>
        <w:autoSpaceDN w:val="0"/>
        <w:adjustRightInd w:val="0"/>
        <w:jc w:val="both"/>
        <w:textAlignment w:val="baseline"/>
        <w:rPr>
          <w:b/>
          <w:bCs/>
          <w:color w:val="000000"/>
          <w:sz w:val="28"/>
          <w:szCs w:val="28"/>
          <w:lang w:val="ru-RU"/>
        </w:rPr>
      </w:pPr>
      <w:r w:rsidRPr="00F5449A">
        <w:rPr>
          <w:b/>
          <w:bCs/>
          <w:color w:val="000000"/>
          <w:sz w:val="28"/>
          <w:szCs w:val="28"/>
          <w:lang w:val="ru-RU"/>
        </w:rPr>
        <w:tab/>
        <w:t xml:space="preserve">Случай 1: отрицательное значение </w:t>
      </w:r>
      <w:r w:rsidRPr="00687FE1">
        <w:rPr>
          <w:b/>
          <w:bCs/>
          <w:i/>
          <w:color w:val="000000"/>
          <w:sz w:val="28"/>
          <w:szCs w:val="28"/>
        </w:rPr>
        <w:t>sem</w:t>
      </w:r>
      <w:r w:rsidRPr="00F5449A">
        <w:rPr>
          <w:b/>
          <w:bCs/>
          <w:i/>
          <w:color w:val="000000"/>
          <w:sz w:val="28"/>
          <w:szCs w:val="28"/>
          <w:lang w:val="ru-RU"/>
        </w:rPr>
        <w:t>_</w:t>
      </w:r>
      <w:r w:rsidRPr="00687FE1">
        <w:rPr>
          <w:b/>
          <w:bCs/>
          <w:i/>
          <w:color w:val="000000"/>
          <w:sz w:val="28"/>
          <w:szCs w:val="28"/>
        </w:rPr>
        <w:t>op</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Это обобщенная форма команды для работы с семафорами </w:t>
      </w:r>
      <w:r w:rsidRPr="00687FE1">
        <w:rPr>
          <w:color w:val="000000"/>
          <w:sz w:val="28"/>
          <w:szCs w:val="28"/>
        </w:rPr>
        <w:t>p</w:t>
      </w:r>
      <w:r w:rsidRPr="00F5449A">
        <w:rPr>
          <w:color w:val="000000"/>
          <w:sz w:val="28"/>
          <w:szCs w:val="28"/>
          <w:lang w:val="ru-RU"/>
        </w:rPr>
        <w:t xml:space="preserve"> (), которая обсуждалась ранее. Действие функции </w:t>
      </w:r>
      <w:r w:rsidRPr="00687FE1">
        <w:rPr>
          <w:i/>
          <w:color w:val="000000"/>
          <w:sz w:val="28"/>
          <w:szCs w:val="28"/>
        </w:rPr>
        <w:t>semop</w:t>
      </w:r>
      <w:r w:rsidRPr="00F5449A">
        <w:rPr>
          <w:color w:val="000000"/>
          <w:sz w:val="28"/>
          <w:szCs w:val="28"/>
          <w:lang w:val="ru-RU"/>
        </w:rPr>
        <w:t xml:space="preserve"> можно описать при помощи псевдокода следующим образом (обратите внимание, что </w:t>
      </w:r>
      <w:r w:rsidRPr="00687FE1">
        <w:rPr>
          <w:i/>
          <w:iCs/>
          <w:color w:val="000000"/>
          <w:sz w:val="28"/>
          <w:szCs w:val="28"/>
        </w:rPr>
        <w:t>ABS</w:t>
      </w:r>
      <w:r w:rsidRPr="00F5449A">
        <w:rPr>
          <w:i/>
          <w:iCs/>
          <w:color w:val="000000"/>
          <w:sz w:val="28"/>
          <w:szCs w:val="28"/>
          <w:lang w:val="ru-RU"/>
        </w:rPr>
        <w:t xml:space="preserve">() </w:t>
      </w:r>
      <w:r w:rsidRPr="00F5449A">
        <w:rPr>
          <w:color w:val="000000"/>
          <w:sz w:val="28"/>
          <w:szCs w:val="28"/>
          <w:lang w:val="ru-RU"/>
        </w:rPr>
        <w:t>обозначает модуль пере</w:t>
      </w:r>
      <w:r w:rsidRPr="00F5449A">
        <w:rPr>
          <w:color w:val="000000"/>
          <w:sz w:val="28"/>
          <w:szCs w:val="28"/>
          <w:lang w:val="ru-RU"/>
        </w:rPr>
        <w:softHyphen/>
        <w:t>менной):</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if( semval &gt;= ABS(sem_op)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semval = semval - ABS(sem_op);</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else</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if( (sem_flg &amp; IPC_NOWAIT)  )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немедленно вернуть -1</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else</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lastRenderedPageBreak/>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ждать, пока </w:t>
      </w:r>
      <w:r w:rsidRPr="00687FE1">
        <w:rPr>
          <w:bCs/>
          <w:i/>
          <w:color w:val="000000"/>
          <w:sz w:val="28"/>
          <w:szCs w:val="28"/>
        </w:rPr>
        <w:t>semval</w:t>
      </w:r>
      <w:r w:rsidRPr="00F5449A">
        <w:rPr>
          <w:bCs/>
          <w:i/>
          <w:color w:val="000000"/>
          <w:sz w:val="28"/>
          <w:szCs w:val="28"/>
          <w:lang w:val="ru-RU"/>
        </w:rPr>
        <w:t xml:space="preserve"> не станет больше или равно </w:t>
      </w:r>
      <w:r w:rsidRPr="00687FE1">
        <w:rPr>
          <w:bCs/>
          <w:i/>
          <w:color w:val="000000"/>
          <w:sz w:val="28"/>
          <w:szCs w:val="28"/>
        </w:rPr>
        <w:t>ABS</w:t>
      </w:r>
      <w:r w:rsidRPr="00F5449A">
        <w:rPr>
          <w:bCs/>
          <w:i/>
          <w:color w:val="000000"/>
          <w:sz w:val="28"/>
          <w:szCs w:val="28"/>
          <w:lang w:val="ru-RU"/>
        </w:rPr>
        <w:t>(</w:t>
      </w:r>
      <w:r w:rsidRPr="00687FE1">
        <w:rPr>
          <w:bCs/>
          <w:i/>
          <w:color w:val="000000"/>
          <w:sz w:val="28"/>
          <w:szCs w:val="28"/>
        </w:rPr>
        <w:t>sem</w:t>
      </w:r>
      <w:r w:rsidRPr="00F5449A">
        <w:rPr>
          <w:bCs/>
          <w:i/>
          <w:color w:val="000000"/>
          <w:sz w:val="28"/>
          <w:szCs w:val="28"/>
          <w:lang w:val="ru-RU"/>
        </w:rPr>
        <w:t>_</w:t>
      </w:r>
      <w:r w:rsidRPr="00687FE1">
        <w:rPr>
          <w:bCs/>
          <w:i/>
          <w:color w:val="000000"/>
          <w:sz w:val="28"/>
          <w:szCs w:val="28"/>
        </w:rPr>
        <w:t>op</w:t>
      </w:r>
      <w:r w:rsidRPr="00F5449A">
        <w:rPr>
          <w:bCs/>
          <w:i/>
          <w:color w:val="000000"/>
          <w:sz w:val="28"/>
          <w:szCs w:val="28"/>
          <w:lang w:val="ru-RU"/>
        </w:rPr>
        <w:t xml:space="preserve">)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затем, как и выше, вычесть </w:t>
      </w:r>
      <w:r w:rsidRPr="00687FE1">
        <w:rPr>
          <w:bCs/>
          <w:i/>
          <w:color w:val="000000"/>
          <w:sz w:val="28"/>
          <w:szCs w:val="28"/>
        </w:rPr>
        <w:t>ABS</w:t>
      </w:r>
      <w:r w:rsidRPr="00F5449A">
        <w:rPr>
          <w:bCs/>
          <w:i/>
          <w:color w:val="000000"/>
          <w:sz w:val="28"/>
          <w:szCs w:val="28"/>
          <w:lang w:val="ru-RU"/>
        </w:rPr>
        <w:t>(</w:t>
      </w:r>
      <w:r w:rsidRPr="00687FE1">
        <w:rPr>
          <w:bCs/>
          <w:i/>
          <w:color w:val="000000"/>
          <w:sz w:val="28"/>
          <w:szCs w:val="28"/>
        </w:rPr>
        <w:t>sem</w:t>
      </w:r>
      <w:r w:rsidRPr="00F5449A">
        <w:rPr>
          <w:bCs/>
          <w:i/>
          <w:color w:val="000000"/>
          <w:sz w:val="28"/>
          <w:szCs w:val="28"/>
          <w:lang w:val="ru-RU"/>
        </w:rPr>
        <w:t>_</w:t>
      </w:r>
      <w:r w:rsidRPr="00687FE1">
        <w:rPr>
          <w:bCs/>
          <w:i/>
          <w:color w:val="000000"/>
          <w:sz w:val="28"/>
          <w:szCs w:val="28"/>
        </w:rPr>
        <w:t>op</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F5449A">
        <w:rPr>
          <w:color w:val="000000"/>
          <w:sz w:val="28"/>
          <w:szCs w:val="28"/>
          <w:lang w:val="ru-RU"/>
        </w:rPr>
        <w:tab/>
        <w:t xml:space="preserve">Основная идея заключается в том, что функция </w:t>
      </w:r>
      <w:r w:rsidRPr="00687FE1">
        <w:rPr>
          <w:i/>
          <w:color w:val="000000"/>
          <w:sz w:val="28"/>
          <w:szCs w:val="28"/>
        </w:rPr>
        <w:t>semop</w:t>
      </w:r>
      <w:r w:rsidRPr="00F5449A">
        <w:rPr>
          <w:color w:val="000000"/>
          <w:sz w:val="28"/>
          <w:szCs w:val="28"/>
          <w:lang w:val="ru-RU"/>
        </w:rPr>
        <w:t xml:space="preserve"> вначале проверяет значе</w:t>
      </w:r>
      <w:r w:rsidRPr="00F5449A">
        <w:rPr>
          <w:color w:val="000000"/>
          <w:sz w:val="28"/>
          <w:szCs w:val="28"/>
          <w:lang w:val="ru-RU"/>
        </w:rPr>
        <w:softHyphen/>
        <w:t xml:space="preserve">ние </w:t>
      </w:r>
      <w:r w:rsidRPr="00687FE1">
        <w:rPr>
          <w:i/>
          <w:color w:val="000000"/>
          <w:sz w:val="28"/>
          <w:szCs w:val="28"/>
        </w:rPr>
        <w:t>semval</w:t>
      </w:r>
      <w:r w:rsidRPr="00F5449A">
        <w:rPr>
          <w:color w:val="000000"/>
          <w:sz w:val="28"/>
          <w:szCs w:val="28"/>
          <w:lang w:val="ru-RU"/>
        </w:rPr>
        <w:t xml:space="preserve">, связанное с семафором </w:t>
      </w:r>
      <w:r w:rsidRPr="00687FE1">
        <w:rPr>
          <w:i/>
          <w:color w:val="000000"/>
          <w:sz w:val="28"/>
          <w:szCs w:val="28"/>
        </w:rPr>
        <w:t>sem</w:t>
      </w:r>
      <w:r w:rsidRPr="00F5449A">
        <w:rPr>
          <w:i/>
          <w:color w:val="000000"/>
          <w:sz w:val="28"/>
          <w:szCs w:val="28"/>
          <w:lang w:val="ru-RU"/>
        </w:rPr>
        <w:t>_</w:t>
      </w:r>
      <w:r w:rsidRPr="00687FE1">
        <w:rPr>
          <w:i/>
          <w:color w:val="000000"/>
          <w:sz w:val="28"/>
          <w:szCs w:val="28"/>
        </w:rPr>
        <w:t>num</w:t>
      </w:r>
      <w:r w:rsidRPr="00F5449A">
        <w:rPr>
          <w:color w:val="000000"/>
          <w:sz w:val="28"/>
          <w:szCs w:val="28"/>
          <w:lang w:val="ru-RU"/>
        </w:rPr>
        <w:t xml:space="preserve">. Если значение </w:t>
      </w:r>
      <w:r w:rsidRPr="00687FE1">
        <w:rPr>
          <w:i/>
          <w:color w:val="000000"/>
          <w:sz w:val="28"/>
          <w:szCs w:val="28"/>
        </w:rPr>
        <w:t>semval</w:t>
      </w:r>
      <w:r w:rsidRPr="00F5449A">
        <w:rPr>
          <w:color w:val="000000"/>
          <w:sz w:val="28"/>
          <w:szCs w:val="28"/>
          <w:lang w:val="ru-RU"/>
        </w:rPr>
        <w:t xml:space="preserve"> достаточно ве</w:t>
      </w:r>
      <w:r w:rsidRPr="00F5449A">
        <w:rPr>
          <w:color w:val="000000"/>
          <w:sz w:val="28"/>
          <w:szCs w:val="28"/>
          <w:lang w:val="ru-RU"/>
        </w:rPr>
        <w:softHyphen/>
        <w:t xml:space="preserve">лико, то оно сразу уменьшается на указанную величину. В противном случае процесс будет ждать, пока значение </w:t>
      </w:r>
      <w:r w:rsidRPr="00687FE1">
        <w:rPr>
          <w:i/>
          <w:color w:val="000000"/>
          <w:sz w:val="28"/>
          <w:szCs w:val="28"/>
        </w:rPr>
        <w:t>semval</w:t>
      </w:r>
      <w:r w:rsidRPr="00F5449A">
        <w:rPr>
          <w:color w:val="000000"/>
          <w:sz w:val="28"/>
          <w:szCs w:val="28"/>
          <w:lang w:val="ru-RU"/>
        </w:rPr>
        <w:t xml:space="preserve"> не станет достаточно большим. Тем не менее, если в переменной </w:t>
      </w:r>
      <w:r w:rsidRPr="00687FE1">
        <w:rPr>
          <w:i/>
          <w:color w:val="000000"/>
          <w:sz w:val="28"/>
          <w:szCs w:val="28"/>
        </w:rPr>
        <w:t>sem</w:t>
      </w:r>
      <w:r w:rsidRPr="00F5449A">
        <w:rPr>
          <w:i/>
          <w:color w:val="000000"/>
          <w:sz w:val="28"/>
          <w:szCs w:val="28"/>
          <w:lang w:val="ru-RU"/>
        </w:rPr>
        <w:t>_</w:t>
      </w:r>
      <w:r w:rsidRPr="00687FE1">
        <w:rPr>
          <w:i/>
          <w:color w:val="000000"/>
          <w:sz w:val="28"/>
          <w:szCs w:val="28"/>
        </w:rPr>
        <w:t>flg</w:t>
      </w:r>
      <w:r w:rsidRPr="00F5449A">
        <w:rPr>
          <w:color w:val="000000"/>
          <w:sz w:val="28"/>
          <w:szCs w:val="28"/>
          <w:lang w:val="ru-RU"/>
        </w:rPr>
        <w:t xml:space="preserve"> установлен флаг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NOWAIT</w:t>
      </w:r>
      <w:r w:rsidRPr="00F5449A">
        <w:rPr>
          <w:bCs/>
          <w:color w:val="000000"/>
          <w:sz w:val="28"/>
          <w:szCs w:val="28"/>
          <w:lang w:val="ru-RU"/>
        </w:rPr>
        <w:t xml:space="preserve">, </w:t>
      </w:r>
      <w:r w:rsidRPr="00F5449A">
        <w:rPr>
          <w:color w:val="000000"/>
          <w:sz w:val="28"/>
          <w:szCs w:val="28"/>
          <w:lang w:val="ru-RU"/>
        </w:rPr>
        <w:t xml:space="preserve">то возврат из вызова </w:t>
      </w:r>
      <w:r w:rsidRPr="00687FE1">
        <w:rPr>
          <w:i/>
          <w:color w:val="000000"/>
          <w:sz w:val="28"/>
          <w:szCs w:val="28"/>
        </w:rPr>
        <w:t>sem</w:t>
      </w:r>
      <w:r w:rsidRPr="00F5449A">
        <w:rPr>
          <w:i/>
          <w:color w:val="000000"/>
          <w:sz w:val="28"/>
          <w:szCs w:val="28"/>
          <w:lang w:val="ru-RU"/>
        </w:rPr>
        <w:t>_</w:t>
      </w:r>
      <w:r w:rsidRPr="00687FE1">
        <w:rPr>
          <w:i/>
          <w:color w:val="000000"/>
          <w:sz w:val="28"/>
          <w:szCs w:val="28"/>
        </w:rPr>
        <w:t>op</w:t>
      </w:r>
      <w:r w:rsidRPr="00F5449A">
        <w:rPr>
          <w:color w:val="000000"/>
          <w:sz w:val="28"/>
          <w:szCs w:val="28"/>
          <w:lang w:val="ru-RU"/>
        </w:rPr>
        <w:t xml:space="preserve"> произойдет немедленно, и переменная </w:t>
      </w:r>
      <w:r w:rsidRPr="00687FE1">
        <w:rPr>
          <w:i/>
          <w:color w:val="000000"/>
          <w:sz w:val="28"/>
          <w:szCs w:val="28"/>
        </w:rPr>
        <w:t>errno</w:t>
      </w:r>
      <w:r w:rsidRPr="00F5449A">
        <w:rPr>
          <w:color w:val="000000"/>
          <w:sz w:val="28"/>
          <w:szCs w:val="28"/>
          <w:lang w:val="ru-RU"/>
        </w:rPr>
        <w:t xml:space="preserve"> будет содержать код ошибки </w:t>
      </w:r>
      <w:r w:rsidRPr="00687FE1">
        <w:rPr>
          <w:bCs/>
          <w:i/>
          <w:color w:val="000000"/>
          <w:sz w:val="28"/>
          <w:szCs w:val="28"/>
        </w:rPr>
        <w:t>EAGAIN</w:t>
      </w:r>
      <w:r w:rsidRPr="00F5449A">
        <w:rPr>
          <w:bCs/>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
          <w:bCs/>
          <w:color w:val="000000"/>
          <w:sz w:val="28"/>
          <w:szCs w:val="28"/>
          <w:lang w:val="ru-RU"/>
        </w:rPr>
      </w:pPr>
      <w:r w:rsidRPr="00F5449A">
        <w:rPr>
          <w:b/>
          <w:color w:val="000000"/>
          <w:sz w:val="28"/>
          <w:szCs w:val="28"/>
          <w:lang w:val="ru-RU"/>
        </w:rPr>
        <w:tab/>
        <w:t xml:space="preserve">Случай 2: положительное значение </w:t>
      </w:r>
      <w:r w:rsidRPr="00687FE1">
        <w:rPr>
          <w:b/>
          <w:bCs/>
          <w:color w:val="000000"/>
          <w:sz w:val="28"/>
          <w:szCs w:val="28"/>
        </w:rPr>
        <w:t>sem</w:t>
      </w:r>
      <w:r w:rsidRPr="00F5449A">
        <w:rPr>
          <w:b/>
          <w:bCs/>
          <w:color w:val="000000"/>
          <w:sz w:val="28"/>
          <w:szCs w:val="28"/>
          <w:lang w:val="ru-RU"/>
        </w:rPr>
        <w:t>_</w:t>
      </w:r>
      <w:r w:rsidRPr="00687FE1">
        <w:rPr>
          <w:b/>
          <w:bCs/>
          <w:color w:val="000000"/>
          <w:sz w:val="28"/>
          <w:szCs w:val="28"/>
        </w:rPr>
        <w:t>op</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Это соответствует традиционной операции </w:t>
      </w:r>
      <w:r w:rsidRPr="00687FE1">
        <w:rPr>
          <w:color w:val="000000"/>
          <w:sz w:val="28"/>
          <w:szCs w:val="28"/>
        </w:rPr>
        <w:t>v</w:t>
      </w:r>
      <w:r w:rsidRPr="00F5449A">
        <w:rPr>
          <w:color w:val="000000"/>
          <w:sz w:val="28"/>
          <w:szCs w:val="28"/>
          <w:lang w:val="ru-RU"/>
        </w:rPr>
        <w:t xml:space="preserve"> (). Значение переменной </w:t>
      </w:r>
      <w:r w:rsidRPr="00687FE1">
        <w:rPr>
          <w:i/>
          <w:color w:val="000000"/>
          <w:sz w:val="28"/>
          <w:szCs w:val="28"/>
        </w:rPr>
        <w:t>sem</w:t>
      </w:r>
      <w:r w:rsidRPr="00F5449A">
        <w:rPr>
          <w:i/>
          <w:color w:val="000000"/>
          <w:sz w:val="28"/>
          <w:szCs w:val="28"/>
          <w:lang w:val="ru-RU"/>
        </w:rPr>
        <w:t>_</w:t>
      </w:r>
      <w:r w:rsidRPr="00687FE1">
        <w:rPr>
          <w:i/>
          <w:color w:val="000000"/>
          <w:sz w:val="28"/>
          <w:szCs w:val="28"/>
        </w:rPr>
        <w:t>op</w:t>
      </w:r>
      <w:r w:rsidRPr="00F5449A">
        <w:rPr>
          <w:color w:val="000000"/>
          <w:sz w:val="28"/>
          <w:szCs w:val="28"/>
          <w:lang w:val="ru-RU"/>
        </w:rPr>
        <w:t xml:space="preserve"> просто прибавляется к соответствующему значению </w:t>
      </w:r>
      <w:r w:rsidRPr="00687FE1">
        <w:rPr>
          <w:i/>
          <w:color w:val="000000"/>
          <w:sz w:val="28"/>
          <w:szCs w:val="28"/>
        </w:rPr>
        <w:t>semval</w:t>
      </w:r>
      <w:r w:rsidRPr="00F5449A">
        <w:rPr>
          <w:color w:val="000000"/>
          <w:sz w:val="28"/>
          <w:szCs w:val="28"/>
          <w:lang w:val="ru-RU"/>
        </w:rPr>
        <w:t>. Если есть процессы, ожидающие изменения значения этого семафора, то они могут продолжить вы</w:t>
      </w:r>
      <w:r w:rsidRPr="00F5449A">
        <w:rPr>
          <w:color w:val="000000"/>
          <w:sz w:val="28"/>
          <w:szCs w:val="28"/>
          <w:lang w:val="ru-RU"/>
        </w:rPr>
        <w:softHyphen/>
        <w:t>полнение, если новое значение семафора удовлетворит их условия.</w:t>
      </w:r>
    </w:p>
    <w:p w:rsidR="00526ACB" w:rsidRPr="00F5449A" w:rsidRDefault="00526ACB" w:rsidP="00526ACB">
      <w:pPr>
        <w:overflowPunct w:val="0"/>
        <w:autoSpaceDE w:val="0"/>
        <w:autoSpaceDN w:val="0"/>
        <w:adjustRightInd w:val="0"/>
        <w:jc w:val="both"/>
        <w:textAlignment w:val="baseline"/>
        <w:rPr>
          <w:b/>
          <w:bCs/>
          <w:color w:val="000000"/>
          <w:sz w:val="28"/>
          <w:szCs w:val="28"/>
          <w:lang w:val="ru-RU"/>
        </w:rPr>
      </w:pPr>
      <w:r w:rsidRPr="00F5449A">
        <w:rPr>
          <w:b/>
          <w:color w:val="000000"/>
          <w:sz w:val="28"/>
          <w:szCs w:val="28"/>
          <w:lang w:val="ru-RU"/>
        </w:rPr>
        <w:tab/>
        <w:t xml:space="preserve">Случай 3: нулевое значение </w:t>
      </w:r>
      <w:r w:rsidRPr="00687FE1">
        <w:rPr>
          <w:b/>
          <w:bCs/>
          <w:i/>
          <w:color w:val="000000"/>
          <w:sz w:val="28"/>
          <w:szCs w:val="28"/>
        </w:rPr>
        <w:t>sem</w:t>
      </w:r>
      <w:r w:rsidRPr="00F5449A">
        <w:rPr>
          <w:b/>
          <w:bCs/>
          <w:i/>
          <w:color w:val="000000"/>
          <w:sz w:val="28"/>
          <w:szCs w:val="28"/>
          <w:lang w:val="ru-RU"/>
        </w:rPr>
        <w:t>_</w:t>
      </w:r>
      <w:r w:rsidRPr="00687FE1">
        <w:rPr>
          <w:b/>
          <w:bCs/>
          <w:i/>
          <w:color w:val="000000"/>
          <w:sz w:val="28"/>
          <w:szCs w:val="28"/>
        </w:rPr>
        <w:t>op</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В этом случае вызов </w:t>
      </w:r>
      <w:r w:rsidRPr="00687FE1">
        <w:rPr>
          <w:i/>
          <w:color w:val="000000"/>
          <w:sz w:val="28"/>
          <w:szCs w:val="28"/>
        </w:rPr>
        <w:t>sem</w:t>
      </w:r>
      <w:r w:rsidRPr="00F5449A">
        <w:rPr>
          <w:i/>
          <w:color w:val="000000"/>
          <w:sz w:val="28"/>
          <w:szCs w:val="28"/>
          <w:lang w:val="ru-RU"/>
        </w:rPr>
        <w:t>_</w:t>
      </w:r>
      <w:r w:rsidRPr="00687FE1">
        <w:rPr>
          <w:i/>
          <w:color w:val="000000"/>
          <w:sz w:val="28"/>
          <w:szCs w:val="28"/>
        </w:rPr>
        <w:t>op</w:t>
      </w:r>
      <w:r w:rsidRPr="00F5449A">
        <w:rPr>
          <w:color w:val="000000"/>
          <w:sz w:val="28"/>
          <w:szCs w:val="28"/>
          <w:lang w:val="ru-RU"/>
        </w:rPr>
        <w:t xml:space="preserve"> будет ждать, пока значение семафора не станет равным нулю; значение </w:t>
      </w:r>
      <w:r w:rsidRPr="00687FE1">
        <w:rPr>
          <w:i/>
          <w:color w:val="000000"/>
          <w:sz w:val="28"/>
          <w:szCs w:val="28"/>
        </w:rPr>
        <w:t>semval</w:t>
      </w:r>
      <w:r w:rsidRPr="00F5449A">
        <w:rPr>
          <w:color w:val="000000"/>
          <w:sz w:val="28"/>
          <w:szCs w:val="28"/>
          <w:lang w:val="ru-RU"/>
        </w:rPr>
        <w:t xml:space="preserve"> этим вызовом не будет изменяться. Если в пере</w:t>
      </w:r>
      <w:r w:rsidRPr="00F5449A">
        <w:rPr>
          <w:color w:val="000000"/>
          <w:sz w:val="28"/>
          <w:szCs w:val="28"/>
          <w:lang w:val="ru-RU"/>
        </w:rPr>
        <w:softHyphen/>
        <w:t xml:space="preserve">менной </w:t>
      </w:r>
      <w:r w:rsidRPr="00687FE1">
        <w:rPr>
          <w:i/>
          <w:color w:val="000000"/>
          <w:sz w:val="28"/>
          <w:szCs w:val="28"/>
        </w:rPr>
        <w:t>sem</w:t>
      </w:r>
      <w:r w:rsidRPr="00F5449A">
        <w:rPr>
          <w:i/>
          <w:color w:val="000000"/>
          <w:sz w:val="28"/>
          <w:szCs w:val="28"/>
          <w:lang w:val="ru-RU"/>
        </w:rPr>
        <w:t>_</w:t>
      </w:r>
      <w:r w:rsidRPr="00687FE1">
        <w:rPr>
          <w:i/>
          <w:color w:val="000000"/>
          <w:sz w:val="28"/>
          <w:szCs w:val="28"/>
        </w:rPr>
        <w:t>flg</w:t>
      </w:r>
      <w:r w:rsidRPr="00F5449A">
        <w:rPr>
          <w:color w:val="000000"/>
          <w:sz w:val="28"/>
          <w:szCs w:val="28"/>
          <w:lang w:val="ru-RU"/>
        </w:rPr>
        <w:t xml:space="preserve"> установлен флаг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NOWAIT</w:t>
      </w:r>
      <w:r w:rsidRPr="00F5449A">
        <w:rPr>
          <w:bCs/>
          <w:color w:val="000000"/>
          <w:sz w:val="28"/>
          <w:szCs w:val="28"/>
          <w:lang w:val="ru-RU"/>
        </w:rPr>
        <w:t xml:space="preserve">, </w:t>
      </w:r>
      <w:r w:rsidRPr="00F5449A">
        <w:rPr>
          <w:color w:val="000000"/>
          <w:sz w:val="28"/>
          <w:szCs w:val="28"/>
          <w:lang w:val="ru-RU"/>
        </w:rPr>
        <w:t xml:space="preserve">а значение </w:t>
      </w:r>
      <w:r w:rsidRPr="00687FE1">
        <w:rPr>
          <w:i/>
          <w:color w:val="000000"/>
          <w:sz w:val="28"/>
          <w:szCs w:val="28"/>
        </w:rPr>
        <w:t>semval</w:t>
      </w:r>
      <w:r w:rsidRPr="00F5449A">
        <w:rPr>
          <w:color w:val="000000"/>
          <w:sz w:val="28"/>
          <w:szCs w:val="28"/>
          <w:lang w:val="ru-RU"/>
        </w:rPr>
        <w:t xml:space="preserve"> еще не равно нулю, то функция </w:t>
      </w:r>
      <w:r w:rsidRPr="00687FE1">
        <w:rPr>
          <w:i/>
          <w:color w:val="000000"/>
          <w:sz w:val="28"/>
          <w:szCs w:val="28"/>
        </w:rPr>
        <w:t>semop</w:t>
      </w:r>
      <w:r w:rsidRPr="00F5449A">
        <w:rPr>
          <w:color w:val="000000"/>
          <w:sz w:val="28"/>
          <w:szCs w:val="28"/>
          <w:lang w:val="ru-RU"/>
        </w:rPr>
        <w:t xml:space="preserve"> сразу же вернет сообщение об ошибке.</w:t>
      </w: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r w:rsidRPr="00F5449A">
        <w:rPr>
          <w:b/>
          <w:bCs/>
          <w:iCs/>
          <w:color w:val="000000"/>
          <w:sz w:val="28"/>
          <w:szCs w:val="28"/>
          <w:lang w:val="ru-RU"/>
        </w:rPr>
        <w:tab/>
        <w:t xml:space="preserve">Флаг </w:t>
      </w:r>
      <w:r w:rsidRPr="00687FE1">
        <w:rPr>
          <w:b/>
          <w:bCs/>
          <w:i/>
          <w:iCs/>
          <w:color w:val="000000"/>
          <w:sz w:val="28"/>
          <w:szCs w:val="28"/>
        </w:rPr>
        <w:t>SEM</w:t>
      </w:r>
      <w:r w:rsidRPr="00F5449A">
        <w:rPr>
          <w:b/>
          <w:bCs/>
          <w:i/>
          <w:iCs/>
          <w:color w:val="000000"/>
          <w:sz w:val="28"/>
          <w:szCs w:val="28"/>
          <w:lang w:val="ru-RU"/>
        </w:rPr>
        <w:t>_</w:t>
      </w:r>
      <w:r w:rsidRPr="00687FE1">
        <w:rPr>
          <w:b/>
          <w:bCs/>
          <w:i/>
          <w:iCs/>
          <w:color w:val="000000"/>
          <w:sz w:val="28"/>
          <w:szCs w:val="28"/>
        </w:rPr>
        <w:t>UNDO</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Это еще один флаг, который может быть установлен в элементе </w:t>
      </w:r>
      <w:r w:rsidRPr="00687FE1">
        <w:rPr>
          <w:i/>
          <w:color w:val="000000"/>
          <w:sz w:val="28"/>
          <w:szCs w:val="28"/>
        </w:rPr>
        <w:t>sem</w:t>
      </w:r>
      <w:r w:rsidRPr="00F5449A">
        <w:rPr>
          <w:i/>
          <w:color w:val="000000"/>
          <w:sz w:val="28"/>
          <w:szCs w:val="28"/>
          <w:lang w:val="ru-RU"/>
        </w:rPr>
        <w:t>_</w:t>
      </w:r>
      <w:r w:rsidRPr="00687FE1">
        <w:rPr>
          <w:i/>
          <w:color w:val="000000"/>
          <w:sz w:val="28"/>
          <w:szCs w:val="28"/>
        </w:rPr>
        <w:t>flg</w:t>
      </w:r>
      <w:r w:rsidRPr="00F5449A">
        <w:rPr>
          <w:color w:val="000000"/>
          <w:sz w:val="28"/>
          <w:szCs w:val="28"/>
          <w:lang w:val="ru-RU"/>
        </w:rPr>
        <w:t xml:space="preserve"> струк</w:t>
      </w:r>
      <w:r w:rsidRPr="00F5449A">
        <w:rPr>
          <w:color w:val="000000"/>
          <w:sz w:val="28"/>
          <w:szCs w:val="28"/>
          <w:lang w:val="ru-RU"/>
        </w:rPr>
        <w:softHyphen/>
        <w:t xml:space="preserve">туры </w:t>
      </w:r>
      <w:r w:rsidRPr="00687FE1">
        <w:rPr>
          <w:i/>
          <w:color w:val="000000"/>
          <w:sz w:val="28"/>
          <w:szCs w:val="28"/>
        </w:rPr>
        <w:t>sembuf</w:t>
      </w:r>
      <w:r w:rsidRPr="00F5449A">
        <w:rPr>
          <w:color w:val="000000"/>
          <w:sz w:val="28"/>
          <w:szCs w:val="28"/>
          <w:lang w:val="ru-RU"/>
        </w:rPr>
        <w:t>. Он сообщает системе, что нужно автоматически «отменить» эту опе</w:t>
      </w:r>
      <w:r w:rsidRPr="00F5449A">
        <w:rPr>
          <w:color w:val="000000"/>
          <w:sz w:val="28"/>
          <w:szCs w:val="28"/>
          <w:lang w:val="ru-RU"/>
        </w:rPr>
        <w:softHyphen/>
        <w:t xml:space="preserve">рацию после завершения процесса. Для отслеживания всей последовательности таких операций система поддерживает для семафора целочисленную переменную </w:t>
      </w:r>
      <w:r w:rsidRPr="00687FE1">
        <w:rPr>
          <w:i/>
          <w:color w:val="000000"/>
          <w:sz w:val="28"/>
          <w:szCs w:val="28"/>
        </w:rPr>
        <w:t>semadj</w:t>
      </w:r>
      <w:r w:rsidRPr="00F5449A">
        <w:rPr>
          <w:color w:val="000000"/>
          <w:sz w:val="28"/>
          <w:szCs w:val="28"/>
          <w:lang w:val="ru-RU"/>
        </w:rPr>
        <w:t xml:space="preserve">. Важно понимать, что переменная </w:t>
      </w:r>
      <w:r w:rsidRPr="00687FE1">
        <w:rPr>
          <w:i/>
          <w:color w:val="000000"/>
          <w:sz w:val="28"/>
          <w:szCs w:val="28"/>
        </w:rPr>
        <w:t>semadj</w:t>
      </w:r>
      <w:r w:rsidRPr="00F5449A">
        <w:rPr>
          <w:color w:val="000000"/>
          <w:sz w:val="28"/>
          <w:szCs w:val="28"/>
          <w:lang w:val="ru-RU"/>
        </w:rPr>
        <w:t xml:space="preserve"> связана с процессами, и для раз</w:t>
      </w:r>
      <w:r w:rsidRPr="00F5449A">
        <w:rPr>
          <w:color w:val="000000"/>
          <w:sz w:val="28"/>
          <w:szCs w:val="28"/>
          <w:lang w:val="ru-RU"/>
        </w:rPr>
        <w:softHyphen/>
        <w:t xml:space="preserve">ных процессов один и тот же семафор будет иметь различные значения </w:t>
      </w:r>
      <w:r w:rsidRPr="00687FE1">
        <w:rPr>
          <w:i/>
          <w:color w:val="000000"/>
          <w:sz w:val="28"/>
          <w:szCs w:val="28"/>
        </w:rPr>
        <w:t>semadj</w:t>
      </w:r>
      <w:r w:rsidRPr="00F5449A">
        <w:rPr>
          <w:color w:val="000000"/>
          <w:sz w:val="28"/>
          <w:szCs w:val="28"/>
          <w:lang w:val="ru-RU"/>
        </w:rPr>
        <w:t xml:space="preserve">. Если при выполнении операции </w:t>
      </w:r>
      <w:r w:rsidRPr="00687FE1">
        <w:rPr>
          <w:i/>
          <w:color w:val="000000"/>
          <w:sz w:val="28"/>
          <w:szCs w:val="28"/>
        </w:rPr>
        <w:t>semop</w:t>
      </w:r>
      <w:r w:rsidRPr="00F5449A">
        <w:rPr>
          <w:color w:val="000000"/>
          <w:sz w:val="28"/>
          <w:szCs w:val="28"/>
          <w:lang w:val="ru-RU"/>
        </w:rPr>
        <w:t xml:space="preserve"> установлен флаг </w:t>
      </w:r>
      <w:r w:rsidRPr="00687FE1">
        <w:rPr>
          <w:bCs/>
          <w:i/>
          <w:color w:val="000000"/>
          <w:sz w:val="28"/>
          <w:szCs w:val="28"/>
        </w:rPr>
        <w:t>SEM</w:t>
      </w:r>
      <w:r w:rsidRPr="00F5449A">
        <w:rPr>
          <w:bCs/>
          <w:i/>
          <w:color w:val="000000"/>
          <w:sz w:val="28"/>
          <w:szCs w:val="28"/>
          <w:lang w:val="ru-RU"/>
        </w:rPr>
        <w:t>_</w:t>
      </w:r>
      <w:r w:rsidRPr="00687FE1">
        <w:rPr>
          <w:bCs/>
          <w:i/>
          <w:color w:val="000000"/>
          <w:sz w:val="28"/>
          <w:szCs w:val="28"/>
        </w:rPr>
        <w:t>UNDO</w:t>
      </w:r>
      <w:r w:rsidRPr="00F5449A">
        <w:rPr>
          <w:bCs/>
          <w:color w:val="000000"/>
          <w:sz w:val="28"/>
          <w:szCs w:val="28"/>
          <w:lang w:val="ru-RU"/>
        </w:rPr>
        <w:t xml:space="preserve">, </w:t>
      </w:r>
      <w:r w:rsidRPr="00F5449A">
        <w:rPr>
          <w:color w:val="000000"/>
          <w:sz w:val="28"/>
          <w:szCs w:val="28"/>
          <w:lang w:val="ru-RU"/>
        </w:rPr>
        <w:t xml:space="preserve">то значение переменной </w:t>
      </w:r>
      <w:r w:rsidRPr="00687FE1">
        <w:rPr>
          <w:i/>
          <w:color w:val="000000"/>
          <w:sz w:val="28"/>
          <w:szCs w:val="28"/>
        </w:rPr>
        <w:t>sem</w:t>
      </w:r>
      <w:r w:rsidRPr="00F5449A">
        <w:rPr>
          <w:i/>
          <w:color w:val="000000"/>
          <w:sz w:val="28"/>
          <w:szCs w:val="28"/>
          <w:lang w:val="ru-RU"/>
        </w:rPr>
        <w:t>_</w:t>
      </w:r>
      <w:r w:rsidRPr="00687FE1">
        <w:rPr>
          <w:i/>
          <w:color w:val="000000"/>
          <w:sz w:val="28"/>
          <w:szCs w:val="28"/>
        </w:rPr>
        <w:t>num</w:t>
      </w:r>
      <w:r w:rsidRPr="00F5449A">
        <w:rPr>
          <w:color w:val="000000"/>
          <w:sz w:val="28"/>
          <w:szCs w:val="28"/>
          <w:lang w:val="ru-RU"/>
        </w:rPr>
        <w:t xml:space="preserve"> просто </w:t>
      </w:r>
      <w:r w:rsidRPr="00F5449A">
        <w:rPr>
          <w:color w:val="000000"/>
          <w:sz w:val="28"/>
          <w:szCs w:val="28"/>
          <w:lang w:val="ru-RU"/>
        </w:rPr>
        <w:lastRenderedPageBreak/>
        <w:t xml:space="preserve">вычитается из значения </w:t>
      </w:r>
      <w:r w:rsidRPr="00687FE1">
        <w:rPr>
          <w:i/>
          <w:color w:val="000000"/>
          <w:sz w:val="28"/>
          <w:szCs w:val="28"/>
        </w:rPr>
        <w:t>semadj</w:t>
      </w:r>
      <w:r w:rsidRPr="00F5449A">
        <w:rPr>
          <w:color w:val="000000"/>
          <w:sz w:val="28"/>
          <w:szCs w:val="28"/>
          <w:lang w:val="ru-RU"/>
        </w:rPr>
        <w:t xml:space="preserve">. При этом важен знак переменной </w:t>
      </w:r>
      <w:r w:rsidRPr="00687FE1">
        <w:rPr>
          <w:i/>
          <w:color w:val="000000"/>
          <w:sz w:val="28"/>
          <w:szCs w:val="28"/>
        </w:rPr>
        <w:t>sem</w:t>
      </w:r>
      <w:r w:rsidRPr="00F5449A">
        <w:rPr>
          <w:i/>
          <w:color w:val="000000"/>
          <w:sz w:val="28"/>
          <w:szCs w:val="28"/>
          <w:lang w:val="ru-RU"/>
        </w:rPr>
        <w:t>_</w:t>
      </w:r>
      <w:r w:rsidRPr="00687FE1">
        <w:rPr>
          <w:i/>
          <w:color w:val="000000"/>
          <w:sz w:val="28"/>
          <w:szCs w:val="28"/>
        </w:rPr>
        <w:t>num</w:t>
      </w:r>
      <w:r w:rsidRPr="00F5449A">
        <w:rPr>
          <w:color w:val="000000"/>
          <w:sz w:val="28"/>
          <w:szCs w:val="28"/>
          <w:lang w:val="ru-RU"/>
        </w:rPr>
        <w:t xml:space="preserve">: значение </w:t>
      </w:r>
      <w:r w:rsidRPr="00687FE1">
        <w:rPr>
          <w:i/>
          <w:color w:val="000000"/>
          <w:sz w:val="28"/>
          <w:szCs w:val="28"/>
        </w:rPr>
        <w:t>semadj</w:t>
      </w:r>
      <w:r w:rsidRPr="00F5449A">
        <w:rPr>
          <w:color w:val="000000"/>
          <w:sz w:val="28"/>
          <w:szCs w:val="28"/>
          <w:lang w:val="ru-RU"/>
        </w:rPr>
        <w:t xml:space="preserve"> уменьшается, если значение </w:t>
      </w:r>
      <w:r w:rsidRPr="00687FE1">
        <w:rPr>
          <w:i/>
          <w:color w:val="000000"/>
          <w:sz w:val="28"/>
          <w:szCs w:val="28"/>
        </w:rPr>
        <w:t>sem</w:t>
      </w:r>
      <w:r w:rsidRPr="00F5449A">
        <w:rPr>
          <w:i/>
          <w:color w:val="000000"/>
          <w:sz w:val="28"/>
          <w:szCs w:val="28"/>
          <w:lang w:val="ru-RU"/>
        </w:rPr>
        <w:t>_</w:t>
      </w:r>
      <w:r w:rsidRPr="00687FE1">
        <w:rPr>
          <w:i/>
          <w:color w:val="000000"/>
          <w:sz w:val="28"/>
          <w:szCs w:val="28"/>
        </w:rPr>
        <w:t>num</w:t>
      </w:r>
      <w:r w:rsidRPr="00F5449A">
        <w:rPr>
          <w:color w:val="000000"/>
          <w:sz w:val="28"/>
          <w:szCs w:val="28"/>
          <w:lang w:val="ru-RU"/>
        </w:rPr>
        <w:t>положительное, и увеличивается, если оно отрицательное. После выхода из про</w:t>
      </w:r>
      <w:r w:rsidRPr="00F5449A">
        <w:rPr>
          <w:color w:val="000000"/>
          <w:sz w:val="28"/>
          <w:szCs w:val="28"/>
          <w:lang w:val="ru-RU"/>
        </w:rPr>
        <w:softHyphen/>
        <w:t xml:space="preserve">цесса система прибавляет все значения </w:t>
      </w:r>
      <w:r w:rsidRPr="00687FE1">
        <w:rPr>
          <w:i/>
          <w:color w:val="000000"/>
          <w:sz w:val="28"/>
          <w:szCs w:val="28"/>
        </w:rPr>
        <w:t>semadj</w:t>
      </w:r>
      <w:r w:rsidRPr="00F5449A">
        <w:rPr>
          <w:color w:val="000000"/>
          <w:sz w:val="28"/>
          <w:szCs w:val="28"/>
          <w:lang w:val="ru-RU"/>
        </w:rPr>
        <w:t xml:space="preserve"> к соответствующим семафорам и, таким образом, сводит на нет эффект от всех вызовов </w:t>
      </w:r>
      <w:r w:rsidRPr="00687FE1">
        <w:rPr>
          <w:i/>
          <w:color w:val="000000"/>
          <w:sz w:val="28"/>
          <w:szCs w:val="28"/>
        </w:rPr>
        <w:t>semop</w:t>
      </w:r>
      <w:r w:rsidRPr="00F5449A">
        <w:rPr>
          <w:color w:val="000000"/>
          <w:sz w:val="28"/>
          <w:szCs w:val="28"/>
          <w:lang w:val="ru-RU"/>
        </w:rPr>
        <w:t xml:space="preserve">. В общем случае флаг </w:t>
      </w:r>
      <w:r w:rsidRPr="00687FE1">
        <w:rPr>
          <w:bCs/>
          <w:i/>
          <w:color w:val="000000"/>
          <w:sz w:val="28"/>
          <w:szCs w:val="28"/>
        </w:rPr>
        <w:t>SEM</w:t>
      </w:r>
      <w:r w:rsidRPr="00F5449A">
        <w:rPr>
          <w:bCs/>
          <w:i/>
          <w:color w:val="000000"/>
          <w:sz w:val="28"/>
          <w:szCs w:val="28"/>
          <w:lang w:val="ru-RU"/>
        </w:rPr>
        <w:t>_</w:t>
      </w:r>
      <w:r w:rsidRPr="00687FE1">
        <w:rPr>
          <w:bCs/>
          <w:i/>
          <w:color w:val="000000"/>
          <w:sz w:val="28"/>
          <w:szCs w:val="28"/>
        </w:rPr>
        <w:t>UNDO</w:t>
      </w:r>
      <w:r w:rsidRPr="00F5449A">
        <w:rPr>
          <w:color w:val="000000"/>
          <w:sz w:val="28"/>
          <w:szCs w:val="28"/>
          <w:lang w:val="ru-RU"/>
        </w:rPr>
        <w:t>должен быть всегда установлен, кроме тех случаев, когда значения, уста</w:t>
      </w:r>
      <w:r w:rsidRPr="00F5449A">
        <w:rPr>
          <w:color w:val="000000"/>
          <w:sz w:val="28"/>
          <w:szCs w:val="28"/>
          <w:lang w:val="ru-RU"/>
        </w:rPr>
        <w:softHyphen/>
        <w:t xml:space="preserve">навливаемые процессом, должны сохраняться после завершения процесса. </w:t>
      </w: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r w:rsidRPr="00F5449A">
        <w:rPr>
          <w:b/>
          <w:bCs/>
          <w:iCs/>
          <w:color w:val="000000"/>
          <w:sz w:val="28"/>
          <w:szCs w:val="28"/>
          <w:lang w:val="ru-RU"/>
        </w:rPr>
        <w:tab/>
        <w:t>Пример работы с семафорами</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Теперь продолжим пример, который начали с процедуры </w:t>
      </w:r>
      <w:r w:rsidRPr="00687FE1">
        <w:rPr>
          <w:i/>
          <w:color w:val="000000"/>
          <w:sz w:val="28"/>
          <w:szCs w:val="28"/>
        </w:rPr>
        <w:t>initsem</w:t>
      </w:r>
      <w:r w:rsidRPr="00F5449A">
        <w:rPr>
          <w:color w:val="000000"/>
          <w:sz w:val="28"/>
          <w:szCs w:val="28"/>
          <w:lang w:val="ru-RU"/>
        </w:rPr>
        <w:t xml:space="preserve">. Он содержит две процедуры </w:t>
      </w:r>
      <w:r w:rsidRPr="00687FE1">
        <w:rPr>
          <w:color w:val="000000"/>
          <w:sz w:val="28"/>
          <w:szCs w:val="28"/>
        </w:rPr>
        <w:t>p</w:t>
      </w:r>
      <w:r w:rsidRPr="00F5449A">
        <w:rPr>
          <w:color w:val="000000"/>
          <w:sz w:val="28"/>
          <w:szCs w:val="28"/>
          <w:lang w:val="ru-RU"/>
        </w:rPr>
        <w:t xml:space="preserve">() и </w:t>
      </w:r>
      <w:r w:rsidRPr="00687FE1">
        <w:rPr>
          <w:color w:val="000000"/>
          <w:sz w:val="28"/>
          <w:szCs w:val="28"/>
        </w:rPr>
        <w:t>v</w:t>
      </w:r>
      <w:r w:rsidRPr="00F5449A">
        <w:rPr>
          <w:color w:val="000000"/>
          <w:sz w:val="28"/>
          <w:szCs w:val="28"/>
          <w:lang w:val="ru-RU"/>
        </w:rPr>
        <w:t>(), реализующие традиционные операции над семафо</w:t>
      </w:r>
      <w:r w:rsidRPr="00F5449A">
        <w:rPr>
          <w:color w:val="000000"/>
          <w:sz w:val="28"/>
          <w:szCs w:val="28"/>
          <w:lang w:val="ru-RU"/>
        </w:rPr>
        <w:softHyphen/>
        <w:t xml:space="preserve">рами. Сначала рассмотрим </w:t>
      </w:r>
      <w:r w:rsidRPr="00687FE1">
        <w:rPr>
          <w:color w:val="000000"/>
          <w:sz w:val="28"/>
          <w:szCs w:val="28"/>
        </w:rPr>
        <w:t>p</w:t>
      </w:r>
      <w:r w:rsidRPr="00F5449A">
        <w:rPr>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Процедура р.с - операция р для семафора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"pv.h"</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int р (int semid)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struct sembuf p_buf;</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p_buf.sem_num = 0;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p_buf.sem_op = -1; </w:t>
      </w:r>
    </w:p>
    <w:p w:rsidR="00526ACB" w:rsidRPr="00687FE1" w:rsidRDefault="00526ACB" w:rsidP="00526ACB">
      <w:pPr>
        <w:overflowPunct w:val="0"/>
        <w:autoSpaceDE w:val="0"/>
        <w:autoSpaceDN w:val="0"/>
        <w:adjustRightInd w:val="0"/>
        <w:jc w:val="both"/>
        <w:textAlignment w:val="baseline"/>
        <w:rPr>
          <w:bCs/>
          <w:i/>
          <w:color w:val="000000"/>
          <w:sz w:val="28"/>
          <w:szCs w:val="28"/>
          <w:lang w:val="de-DE"/>
        </w:rPr>
      </w:pPr>
      <w:r w:rsidRPr="00687FE1">
        <w:rPr>
          <w:bCs/>
          <w:i/>
          <w:color w:val="000000"/>
          <w:sz w:val="28"/>
          <w:szCs w:val="28"/>
          <w:lang w:val="de-DE"/>
        </w:rPr>
        <w:t>p_buf.sem_fig = SEM_UNDO;</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if(semop(semid, &amp;p_buf, 1) == -1)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perror</w:t>
      </w:r>
      <w:r w:rsidRPr="00F5449A">
        <w:rPr>
          <w:bCs/>
          <w:i/>
          <w:color w:val="000000"/>
          <w:sz w:val="28"/>
          <w:szCs w:val="28"/>
          <w:lang w:val="ru-RU"/>
        </w:rPr>
        <w:t xml:space="preserve">("Ошибка операции </w:t>
      </w:r>
      <w:r w:rsidRPr="00687FE1">
        <w:rPr>
          <w:bCs/>
          <w:i/>
          <w:color w:val="000000"/>
          <w:sz w:val="28"/>
          <w:szCs w:val="28"/>
        </w:rPr>
        <w:t>p</w:t>
      </w:r>
      <w:r w:rsidRPr="00F5449A">
        <w:rPr>
          <w:bCs/>
          <w:i/>
          <w:color w:val="000000"/>
          <w:sz w:val="28"/>
          <w:szCs w:val="28"/>
          <w:lang w:val="ru-RU"/>
        </w:rPr>
        <w:t>(</w:t>
      </w:r>
      <w:r w:rsidRPr="00687FE1">
        <w:rPr>
          <w:bCs/>
          <w:i/>
          <w:color w:val="000000"/>
          <w:sz w:val="28"/>
          <w:szCs w:val="28"/>
        </w:rPr>
        <w:t>semid</w:t>
      </w:r>
      <w:r w:rsidRPr="00F5449A">
        <w:rPr>
          <w:bCs/>
          <w:i/>
          <w:color w:val="000000"/>
          <w:sz w:val="28"/>
          <w:szCs w:val="28"/>
          <w:lang w:val="ru-RU"/>
        </w:rPr>
        <w:t xml:space="preserve">)");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exit</w:t>
      </w:r>
      <w:r w:rsidRPr="00F5449A">
        <w:rPr>
          <w:bCs/>
          <w:i/>
          <w:color w:val="000000"/>
          <w:sz w:val="28"/>
          <w:szCs w:val="28"/>
          <w:lang w:val="ru-RU"/>
        </w:rPr>
        <w:t>(1);</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return</w:t>
      </w:r>
      <w:r w:rsidRPr="00F5449A">
        <w:rPr>
          <w:bCs/>
          <w:i/>
          <w:color w:val="000000"/>
          <w:sz w:val="28"/>
          <w:szCs w:val="28"/>
          <w:lang w:val="ru-RU"/>
        </w:rPr>
        <w:t xml:space="preserve"> (0);</w:t>
      </w:r>
    </w:p>
    <w:p w:rsidR="00526ACB" w:rsidRPr="00F5449A" w:rsidRDefault="00526ACB" w:rsidP="00526ACB">
      <w:pPr>
        <w:overflowPunct w:val="0"/>
        <w:autoSpaceDE w:val="0"/>
        <w:autoSpaceDN w:val="0"/>
        <w:adjustRightInd w:val="0"/>
        <w:jc w:val="both"/>
        <w:textAlignment w:val="baseline"/>
        <w:rPr>
          <w:i/>
          <w:color w:val="000000"/>
          <w:sz w:val="28"/>
          <w:szCs w:val="28"/>
          <w:lang w:val="ru-RU"/>
        </w:rPr>
      </w:pPr>
      <w:r w:rsidRPr="00F5449A">
        <w:rPr>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Обратите внимание на то, что здесь использован флаг </w:t>
      </w:r>
      <w:r w:rsidRPr="00687FE1">
        <w:rPr>
          <w:bCs/>
          <w:i/>
          <w:color w:val="000000"/>
          <w:sz w:val="28"/>
          <w:szCs w:val="28"/>
        </w:rPr>
        <w:t>SEM</w:t>
      </w:r>
      <w:r w:rsidRPr="00F5449A">
        <w:rPr>
          <w:bCs/>
          <w:i/>
          <w:color w:val="000000"/>
          <w:sz w:val="28"/>
          <w:szCs w:val="28"/>
          <w:lang w:val="ru-RU"/>
        </w:rPr>
        <w:t>_</w:t>
      </w:r>
      <w:r w:rsidRPr="00687FE1">
        <w:rPr>
          <w:bCs/>
          <w:i/>
          <w:color w:val="000000"/>
          <w:sz w:val="28"/>
          <w:szCs w:val="28"/>
        </w:rPr>
        <w:t>UNDO</w:t>
      </w:r>
      <w:r w:rsidRPr="00F5449A">
        <w:rPr>
          <w:bCs/>
          <w:color w:val="000000"/>
          <w:sz w:val="28"/>
          <w:szCs w:val="28"/>
          <w:lang w:val="ru-RU"/>
        </w:rPr>
        <w:t xml:space="preserve">. </w:t>
      </w:r>
      <w:r w:rsidRPr="00F5449A">
        <w:rPr>
          <w:color w:val="000000"/>
          <w:sz w:val="28"/>
          <w:szCs w:val="28"/>
          <w:lang w:val="ru-RU"/>
        </w:rPr>
        <w:t>Теперь рас</w:t>
      </w:r>
      <w:r w:rsidRPr="00F5449A">
        <w:rPr>
          <w:color w:val="000000"/>
          <w:sz w:val="28"/>
          <w:szCs w:val="28"/>
          <w:lang w:val="ru-RU"/>
        </w:rPr>
        <w:softHyphen/>
        <w:t xml:space="preserve">смотрим текст процедуры </w:t>
      </w:r>
      <w:r w:rsidRPr="00687FE1">
        <w:rPr>
          <w:color w:val="000000"/>
          <w:sz w:val="28"/>
          <w:szCs w:val="28"/>
        </w:rPr>
        <w:t>v</w:t>
      </w:r>
      <w:r w:rsidRPr="00F5449A">
        <w:rPr>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lastRenderedPageBreak/>
        <w:t xml:space="preserve">/* Процедура </w:t>
      </w:r>
      <w:r w:rsidRPr="00687FE1">
        <w:rPr>
          <w:bCs/>
          <w:i/>
          <w:color w:val="000000"/>
          <w:sz w:val="28"/>
          <w:szCs w:val="28"/>
        </w:rPr>
        <w:t>v</w:t>
      </w:r>
      <w:r w:rsidRPr="00F5449A">
        <w:rPr>
          <w:bCs/>
          <w:i/>
          <w:color w:val="000000"/>
          <w:sz w:val="28"/>
          <w:szCs w:val="28"/>
          <w:lang w:val="ru-RU"/>
        </w:rPr>
        <w:t xml:space="preserve">.с - операция </w:t>
      </w:r>
      <w:r w:rsidRPr="00687FE1">
        <w:rPr>
          <w:bCs/>
          <w:i/>
          <w:color w:val="000000"/>
          <w:sz w:val="28"/>
          <w:szCs w:val="28"/>
        </w:rPr>
        <w:t>v</w:t>
      </w:r>
      <w:r w:rsidRPr="00F5449A">
        <w:rPr>
          <w:bCs/>
          <w:i/>
          <w:color w:val="000000"/>
          <w:sz w:val="28"/>
          <w:szCs w:val="28"/>
          <w:lang w:val="ru-RU"/>
        </w:rPr>
        <w:t xml:space="preserve"> для семафора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"pv.h"</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v(int semid)</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struct sembuf v_buf;</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v_buf .sem_num = 0;</w:t>
      </w:r>
    </w:p>
    <w:p w:rsidR="00526ACB" w:rsidRPr="00687FE1" w:rsidRDefault="00526ACB" w:rsidP="00526ACB">
      <w:pPr>
        <w:overflowPunct w:val="0"/>
        <w:autoSpaceDE w:val="0"/>
        <w:autoSpaceDN w:val="0"/>
        <w:adjustRightInd w:val="0"/>
        <w:jc w:val="both"/>
        <w:textAlignment w:val="baseline"/>
        <w:rPr>
          <w:bCs/>
          <w:i/>
          <w:color w:val="000000"/>
          <w:sz w:val="28"/>
          <w:szCs w:val="28"/>
          <w:lang w:val="de-DE"/>
        </w:rPr>
      </w:pPr>
      <w:r w:rsidRPr="00687FE1">
        <w:rPr>
          <w:bCs/>
          <w:i/>
          <w:color w:val="000000"/>
          <w:sz w:val="28"/>
          <w:szCs w:val="28"/>
          <w:lang w:val="de-DE"/>
        </w:rPr>
        <w:t>v_buf.sem_op = 1;</w:t>
      </w:r>
    </w:p>
    <w:p w:rsidR="00526ACB" w:rsidRPr="00687FE1" w:rsidRDefault="00526ACB" w:rsidP="00526ACB">
      <w:pPr>
        <w:overflowPunct w:val="0"/>
        <w:autoSpaceDE w:val="0"/>
        <w:autoSpaceDN w:val="0"/>
        <w:adjustRightInd w:val="0"/>
        <w:jc w:val="both"/>
        <w:textAlignment w:val="baseline"/>
        <w:rPr>
          <w:bCs/>
          <w:i/>
          <w:color w:val="000000"/>
          <w:sz w:val="28"/>
          <w:szCs w:val="28"/>
          <w:lang w:val="de-DE"/>
        </w:rPr>
      </w:pPr>
      <w:r w:rsidRPr="00687FE1">
        <w:rPr>
          <w:bCs/>
          <w:i/>
          <w:color w:val="000000"/>
          <w:sz w:val="28"/>
          <w:szCs w:val="28"/>
          <w:lang w:val="de-DE"/>
        </w:rPr>
        <w:t>v_buf .sem_fig = SEM_UNDO;</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if (semop (semid, &amp;v_buf, 1) == 1)</w:t>
      </w:r>
    </w:p>
    <w:p w:rsidR="00526ACB" w:rsidRPr="00F5449A" w:rsidRDefault="00526ACB" w:rsidP="00526ACB">
      <w:pPr>
        <w:overflowPunct w:val="0"/>
        <w:autoSpaceDE w:val="0"/>
        <w:autoSpaceDN w:val="0"/>
        <w:adjustRightInd w:val="0"/>
        <w:jc w:val="both"/>
        <w:textAlignment w:val="baseline"/>
        <w:rPr>
          <w:rFonts w:eastAsia="Arial Unicode MS"/>
          <w:bCs/>
          <w:i/>
          <w:color w:val="000000"/>
          <w:sz w:val="28"/>
          <w:szCs w:val="28"/>
          <w:lang w:val="ru-RU"/>
        </w:rPr>
      </w:pPr>
      <w:r w:rsidRPr="00F5449A">
        <w:rPr>
          <w:rFonts w:eastAsia="Arial Unicode MS"/>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perror</w:t>
      </w:r>
      <w:r w:rsidRPr="00F5449A">
        <w:rPr>
          <w:bCs/>
          <w:i/>
          <w:color w:val="000000"/>
          <w:sz w:val="28"/>
          <w:szCs w:val="28"/>
          <w:lang w:val="ru-RU"/>
        </w:rPr>
        <w:t xml:space="preserve">("Ошибка операции </w:t>
      </w:r>
      <w:r w:rsidRPr="00687FE1">
        <w:rPr>
          <w:bCs/>
          <w:i/>
          <w:color w:val="000000"/>
          <w:sz w:val="28"/>
          <w:szCs w:val="28"/>
        </w:rPr>
        <w:t>v</w:t>
      </w:r>
      <w:r w:rsidRPr="00F5449A">
        <w:rPr>
          <w:bCs/>
          <w:i/>
          <w:color w:val="000000"/>
          <w:sz w:val="28"/>
          <w:szCs w:val="28"/>
          <w:lang w:val="ru-RU"/>
        </w:rPr>
        <w:t>(</w:t>
      </w:r>
      <w:r w:rsidRPr="00687FE1">
        <w:rPr>
          <w:bCs/>
          <w:i/>
          <w:color w:val="000000"/>
          <w:sz w:val="28"/>
          <w:szCs w:val="28"/>
        </w:rPr>
        <w:t>semid</w:t>
      </w:r>
      <w:r w:rsidRPr="00F5449A">
        <w:rPr>
          <w:bCs/>
          <w:i/>
          <w:color w:val="000000"/>
          <w:sz w:val="28"/>
          <w:szCs w:val="28"/>
          <w:lang w:val="ru-RU"/>
        </w:rPr>
        <w:t xml:space="preserve">)");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exit</w:t>
      </w:r>
      <w:r w:rsidRPr="00F5449A">
        <w:rPr>
          <w:bCs/>
          <w:i/>
          <w:color w:val="000000"/>
          <w:sz w:val="28"/>
          <w:szCs w:val="28"/>
          <w:lang w:val="ru-RU"/>
        </w:rPr>
        <w:t>(1);</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return</w:t>
      </w:r>
      <w:r w:rsidRPr="00F5449A">
        <w:rPr>
          <w:bCs/>
          <w:i/>
          <w:color w:val="000000"/>
          <w:sz w:val="28"/>
          <w:szCs w:val="28"/>
          <w:lang w:val="ru-RU"/>
        </w:rPr>
        <w:t xml:space="preserve"> (0);</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p>
    <w:p w:rsidR="00526ACB" w:rsidRPr="00F5449A" w:rsidRDefault="00526ACB" w:rsidP="00526ACB">
      <w:pPr>
        <w:overflowPunct w:val="0"/>
        <w:autoSpaceDE w:val="0"/>
        <w:autoSpaceDN w:val="0"/>
        <w:adjustRightInd w:val="0"/>
        <w:jc w:val="both"/>
        <w:textAlignment w:val="baseline"/>
        <w:rPr>
          <w:bCs/>
          <w:iCs/>
          <w:color w:val="000000"/>
          <w:sz w:val="28"/>
          <w:szCs w:val="28"/>
          <w:lang w:val="ru-RU"/>
        </w:rPr>
      </w:pPr>
      <w:r w:rsidRPr="00F5449A">
        <w:rPr>
          <w:b/>
          <w:bCs/>
          <w:iCs/>
          <w:color w:val="000000"/>
          <w:sz w:val="28"/>
          <w:szCs w:val="28"/>
          <w:lang w:val="ru-RU"/>
        </w:rPr>
        <w:tab/>
      </w:r>
      <w:r w:rsidRPr="00F5449A">
        <w:rPr>
          <w:bCs/>
          <w:iCs/>
          <w:color w:val="000000"/>
          <w:sz w:val="28"/>
          <w:szCs w:val="28"/>
          <w:lang w:val="ru-RU"/>
        </w:rPr>
        <w:t>.4. Разделяемая память</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Операции с разделяемой памятью позволяют двум и более процессам совмест</w:t>
      </w:r>
      <w:r w:rsidRPr="00F5449A">
        <w:rPr>
          <w:color w:val="000000"/>
          <w:sz w:val="28"/>
          <w:szCs w:val="28"/>
          <w:lang w:val="ru-RU"/>
        </w:rPr>
        <w:softHyphen/>
        <w:t>но использовать область физической памяти (общеизвестно, что обычно облас</w:t>
      </w:r>
      <w:r w:rsidRPr="00F5449A">
        <w:rPr>
          <w:color w:val="000000"/>
          <w:sz w:val="28"/>
          <w:szCs w:val="28"/>
          <w:lang w:val="ru-RU"/>
        </w:rPr>
        <w:softHyphen/>
        <w:t>ти данных любых двух программ совершенно отделены друг от друга). Чаще всего разделяемая память является наиболее производительным механизмом межпроцессного взаимодействия.</w:t>
      </w: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F5449A">
        <w:rPr>
          <w:color w:val="000000"/>
          <w:sz w:val="28"/>
          <w:szCs w:val="28"/>
          <w:lang w:val="ru-RU"/>
        </w:rPr>
        <w:tab/>
        <w:t xml:space="preserve">Для того, чтобы сегмент памяти мог использоваться совместно, он должен быть сначала создан при помощи системного вызова </w:t>
      </w:r>
      <w:r w:rsidRPr="00687FE1">
        <w:rPr>
          <w:bCs/>
          <w:i/>
          <w:color w:val="000000"/>
          <w:sz w:val="28"/>
          <w:szCs w:val="28"/>
        </w:rPr>
        <w:t>shmget</w:t>
      </w:r>
      <w:r w:rsidRPr="00F5449A">
        <w:rPr>
          <w:b/>
          <w:bCs/>
          <w:color w:val="000000"/>
          <w:sz w:val="28"/>
          <w:szCs w:val="28"/>
          <w:lang w:val="ru-RU"/>
        </w:rPr>
        <w:t xml:space="preserve">. </w:t>
      </w:r>
      <w:r w:rsidRPr="00F5449A">
        <w:rPr>
          <w:color w:val="000000"/>
          <w:sz w:val="28"/>
          <w:szCs w:val="28"/>
          <w:lang w:val="ru-RU"/>
        </w:rPr>
        <w:t xml:space="preserve">После создания сегмента разделяемой памяти процесс может подключаться к нему при помощи вызова </w:t>
      </w:r>
      <w:r w:rsidRPr="00687FE1">
        <w:rPr>
          <w:bCs/>
          <w:i/>
          <w:color w:val="000000"/>
          <w:sz w:val="28"/>
          <w:szCs w:val="28"/>
        </w:rPr>
        <w:t>shmat</w:t>
      </w:r>
      <w:r w:rsidRPr="00F5449A">
        <w:rPr>
          <w:color w:val="000000"/>
          <w:sz w:val="28"/>
          <w:szCs w:val="28"/>
          <w:lang w:val="ru-RU"/>
        </w:rPr>
        <w:t>и затем использовать его для своих частных целей. Когда этот сегмент па</w:t>
      </w:r>
      <w:r w:rsidRPr="00F5449A">
        <w:rPr>
          <w:color w:val="000000"/>
          <w:sz w:val="28"/>
          <w:szCs w:val="28"/>
          <w:lang w:val="ru-RU"/>
        </w:rPr>
        <w:softHyphen/>
        <w:t xml:space="preserve">мяти больше не нужен, процесс может отключиться от него при помощи вызова </w:t>
      </w:r>
      <w:r w:rsidRPr="00687FE1">
        <w:rPr>
          <w:bCs/>
          <w:i/>
          <w:color w:val="000000"/>
          <w:sz w:val="28"/>
          <w:szCs w:val="28"/>
        </w:rPr>
        <w:t>shmdt</w:t>
      </w:r>
      <w:r w:rsidRPr="00F5449A">
        <w:rPr>
          <w:bCs/>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r w:rsidRPr="00F5449A">
        <w:rPr>
          <w:b/>
          <w:bCs/>
          <w:iCs/>
          <w:color w:val="000000"/>
          <w:sz w:val="28"/>
          <w:szCs w:val="28"/>
          <w:lang w:val="ru-RU"/>
        </w:rPr>
        <w:tab/>
        <w:t xml:space="preserve">Системный вызов </w:t>
      </w:r>
      <w:r w:rsidRPr="00687FE1">
        <w:rPr>
          <w:b/>
          <w:bCs/>
          <w:iCs/>
          <w:color w:val="000000"/>
          <w:sz w:val="28"/>
          <w:szCs w:val="28"/>
        </w:rPr>
        <w:t>shmget</w:t>
      </w:r>
    </w:p>
    <w:p w:rsidR="00526ACB" w:rsidRPr="00F5449A" w:rsidRDefault="00526ACB" w:rsidP="00526ACB">
      <w:pPr>
        <w:overflowPunct w:val="0"/>
        <w:autoSpaceDE w:val="0"/>
        <w:autoSpaceDN w:val="0"/>
        <w:adjustRightInd w:val="0"/>
        <w:jc w:val="both"/>
        <w:textAlignment w:val="baseline"/>
        <w:rPr>
          <w:b/>
          <w:bCs/>
          <w:color w:val="000000"/>
          <w:sz w:val="28"/>
          <w:szCs w:val="28"/>
          <w:lang w:val="ru-RU"/>
        </w:rPr>
      </w:pPr>
      <w:r w:rsidRPr="00F5449A">
        <w:rPr>
          <w:color w:val="000000"/>
          <w:sz w:val="28"/>
          <w:szCs w:val="28"/>
          <w:lang w:val="ru-RU"/>
        </w:rPr>
        <w:tab/>
        <w:t xml:space="preserve">Сегменты разделяемой памяти создаются при помощи вызова </w:t>
      </w:r>
      <w:r w:rsidRPr="00687FE1">
        <w:rPr>
          <w:bCs/>
          <w:i/>
          <w:color w:val="000000"/>
          <w:sz w:val="28"/>
          <w:szCs w:val="28"/>
        </w:rPr>
        <w:t>shmget</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r w:rsidRPr="00F5449A">
        <w:rPr>
          <w:b/>
          <w:bCs/>
          <w:iCs/>
          <w:color w:val="000000"/>
          <w:sz w:val="28"/>
          <w:szCs w:val="28"/>
          <w:lang w:val="ru-RU"/>
        </w:rPr>
        <w:tab/>
      </w:r>
    </w:p>
    <w:p w:rsidR="00526ACB" w:rsidRPr="00687FE1" w:rsidRDefault="00526ACB" w:rsidP="00526ACB">
      <w:pPr>
        <w:overflowPunct w:val="0"/>
        <w:autoSpaceDE w:val="0"/>
        <w:autoSpaceDN w:val="0"/>
        <w:adjustRightInd w:val="0"/>
        <w:jc w:val="both"/>
        <w:textAlignment w:val="baseline"/>
        <w:rPr>
          <w:b/>
          <w:bCs/>
          <w:iCs/>
          <w:color w:val="000000"/>
          <w:sz w:val="28"/>
          <w:szCs w:val="28"/>
        </w:rPr>
      </w:pPr>
      <w:r w:rsidRPr="00F5449A">
        <w:rPr>
          <w:b/>
          <w:bCs/>
          <w:iCs/>
          <w:color w:val="000000"/>
          <w:sz w:val="28"/>
          <w:szCs w:val="28"/>
          <w:lang w:val="ru-RU"/>
        </w:rPr>
        <w:tab/>
      </w:r>
      <w:r w:rsidRPr="00687FE1">
        <w:rPr>
          <w:b/>
          <w:bCs/>
          <w:iCs/>
          <w:color w:val="000000"/>
          <w:sz w:val="28"/>
          <w:szCs w:val="28"/>
        </w:rPr>
        <w:t>Описание</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&lt;sys/shm.h&gt;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shmget(key_t key, size_t size, int permflags);</w:t>
      </w:r>
    </w:p>
    <w:p w:rsidR="00526ACB" w:rsidRPr="00687FE1" w:rsidRDefault="00526ACB" w:rsidP="00526ACB">
      <w:pPr>
        <w:overflowPunct w:val="0"/>
        <w:autoSpaceDE w:val="0"/>
        <w:autoSpaceDN w:val="0"/>
        <w:adjustRightInd w:val="0"/>
        <w:jc w:val="both"/>
        <w:textAlignment w:val="baseline"/>
        <w:rPr>
          <w:color w:val="000000"/>
          <w:sz w:val="28"/>
          <w:szCs w:val="28"/>
        </w:rPr>
      </w:pPr>
      <w:r w:rsidRPr="00687FE1">
        <w:rPr>
          <w:color w:val="000000"/>
          <w:sz w:val="28"/>
          <w:szCs w:val="28"/>
        </w:rPr>
        <w:tab/>
      </w: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687FE1">
        <w:rPr>
          <w:color w:val="000000"/>
          <w:sz w:val="28"/>
          <w:szCs w:val="28"/>
        </w:rPr>
        <w:tab/>
      </w:r>
      <w:r w:rsidRPr="00F5449A">
        <w:rPr>
          <w:color w:val="000000"/>
          <w:sz w:val="28"/>
          <w:szCs w:val="28"/>
          <w:lang w:val="ru-RU"/>
        </w:rPr>
        <w:t xml:space="preserve">Этот вызов аналогичен вызовам </w:t>
      </w:r>
      <w:r w:rsidRPr="00687FE1">
        <w:rPr>
          <w:bCs/>
          <w:i/>
          <w:color w:val="000000"/>
          <w:sz w:val="28"/>
          <w:szCs w:val="28"/>
        </w:rPr>
        <w:t>msgget</w:t>
      </w:r>
      <w:r w:rsidRPr="00F5449A">
        <w:rPr>
          <w:color w:val="000000"/>
          <w:sz w:val="28"/>
          <w:szCs w:val="28"/>
          <w:lang w:val="ru-RU"/>
        </w:rPr>
        <w:t xml:space="preserve">и </w:t>
      </w:r>
      <w:r w:rsidRPr="00687FE1">
        <w:rPr>
          <w:bCs/>
          <w:i/>
          <w:color w:val="000000"/>
          <w:sz w:val="28"/>
          <w:szCs w:val="28"/>
        </w:rPr>
        <w:t>semget</w:t>
      </w:r>
      <w:r w:rsidRPr="00F5449A">
        <w:rPr>
          <w:b/>
          <w:bCs/>
          <w:color w:val="000000"/>
          <w:sz w:val="28"/>
          <w:szCs w:val="28"/>
          <w:lang w:val="ru-RU"/>
        </w:rPr>
        <w:t xml:space="preserve">. </w:t>
      </w:r>
      <w:r w:rsidRPr="00F5449A">
        <w:rPr>
          <w:color w:val="000000"/>
          <w:sz w:val="28"/>
          <w:szCs w:val="28"/>
          <w:lang w:val="ru-RU"/>
        </w:rPr>
        <w:t>Наиболее интересным па</w:t>
      </w:r>
      <w:r w:rsidRPr="00F5449A">
        <w:rPr>
          <w:color w:val="000000"/>
          <w:sz w:val="28"/>
          <w:szCs w:val="28"/>
          <w:lang w:val="ru-RU"/>
        </w:rPr>
        <w:softHyphen/>
        <w:t xml:space="preserve">раметром вызова является </w:t>
      </w:r>
      <w:r w:rsidRPr="00687FE1">
        <w:rPr>
          <w:bCs/>
          <w:i/>
          <w:color w:val="000000"/>
          <w:sz w:val="28"/>
          <w:szCs w:val="28"/>
        </w:rPr>
        <w:t>size</w:t>
      </w:r>
      <w:r w:rsidRPr="00F5449A">
        <w:rPr>
          <w:bCs/>
          <w:color w:val="000000"/>
          <w:sz w:val="28"/>
          <w:szCs w:val="28"/>
          <w:lang w:val="ru-RU"/>
        </w:rPr>
        <w:t>,</w:t>
      </w:r>
      <w:r w:rsidRPr="00F5449A">
        <w:rPr>
          <w:color w:val="000000"/>
          <w:sz w:val="28"/>
          <w:szCs w:val="28"/>
          <w:lang w:val="ru-RU"/>
        </w:rPr>
        <w:t xml:space="preserve">который задает требуемый минимальный размер (в байтах) сегмента памяти. Параметр </w:t>
      </w:r>
      <w:r w:rsidRPr="00687FE1">
        <w:rPr>
          <w:bCs/>
          <w:i/>
          <w:color w:val="000000"/>
          <w:sz w:val="28"/>
          <w:szCs w:val="28"/>
        </w:rPr>
        <w:t>key</w:t>
      </w:r>
      <w:r w:rsidRPr="00F5449A">
        <w:rPr>
          <w:color w:val="000000"/>
          <w:sz w:val="28"/>
          <w:szCs w:val="28"/>
          <w:lang w:val="ru-RU"/>
        </w:rPr>
        <w:t>является значением ключа сегмента па</w:t>
      </w:r>
      <w:r w:rsidRPr="00F5449A">
        <w:rPr>
          <w:color w:val="000000"/>
          <w:sz w:val="28"/>
          <w:szCs w:val="28"/>
          <w:lang w:val="ru-RU"/>
        </w:rPr>
        <w:softHyphen/>
        <w:t xml:space="preserve">мяти, параметр </w:t>
      </w:r>
      <w:r w:rsidRPr="00687FE1">
        <w:rPr>
          <w:bCs/>
          <w:i/>
          <w:color w:val="000000"/>
          <w:sz w:val="28"/>
          <w:szCs w:val="28"/>
        </w:rPr>
        <w:t>permflags</w:t>
      </w:r>
      <w:r w:rsidRPr="00F5449A">
        <w:rPr>
          <w:color w:val="000000"/>
          <w:sz w:val="28"/>
          <w:szCs w:val="28"/>
          <w:lang w:val="ru-RU"/>
        </w:rPr>
        <w:t xml:space="preserve">задает права доступа к сегменту памяти и, кроме того, может содержать флаги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CREAT</w:t>
      </w:r>
      <w:r w:rsidRPr="00F5449A">
        <w:rPr>
          <w:color w:val="000000"/>
          <w:sz w:val="28"/>
          <w:szCs w:val="28"/>
          <w:lang w:val="ru-RU"/>
        </w:rPr>
        <w:t xml:space="preserve">и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EXCL</w:t>
      </w:r>
      <w:r w:rsidRPr="00F5449A">
        <w:rPr>
          <w:bCs/>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r w:rsidRPr="00F5449A">
        <w:rPr>
          <w:b/>
          <w:bCs/>
          <w:iCs/>
          <w:color w:val="000000"/>
          <w:sz w:val="28"/>
          <w:szCs w:val="28"/>
          <w:lang w:val="ru-RU"/>
        </w:rPr>
        <w:tab/>
        <w:t xml:space="preserve">Операции с разделяемой памятью: вызовы </w:t>
      </w:r>
      <w:r w:rsidRPr="00687FE1">
        <w:rPr>
          <w:b/>
          <w:bCs/>
          <w:iCs/>
          <w:color w:val="000000"/>
          <w:sz w:val="28"/>
          <w:szCs w:val="28"/>
        </w:rPr>
        <w:t>shmat</w:t>
      </w:r>
      <w:r w:rsidRPr="00F5449A">
        <w:rPr>
          <w:b/>
          <w:bCs/>
          <w:iCs/>
          <w:color w:val="000000"/>
          <w:sz w:val="28"/>
          <w:szCs w:val="28"/>
          <w:lang w:val="ru-RU"/>
        </w:rPr>
        <w:t xml:space="preserve"> и </w:t>
      </w:r>
      <w:r w:rsidRPr="00687FE1">
        <w:rPr>
          <w:b/>
          <w:bCs/>
          <w:iCs/>
          <w:color w:val="000000"/>
          <w:sz w:val="28"/>
          <w:szCs w:val="28"/>
        </w:rPr>
        <w:t>shmdt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color w:val="000000"/>
          <w:sz w:val="28"/>
          <w:szCs w:val="28"/>
          <w:lang w:val="ru-RU"/>
        </w:rPr>
        <w:tab/>
        <w:t xml:space="preserve">Сегмент памяти, созданный вызовом </w:t>
      </w:r>
      <w:r w:rsidRPr="00687FE1">
        <w:rPr>
          <w:bCs/>
          <w:i/>
          <w:color w:val="000000"/>
          <w:sz w:val="28"/>
          <w:szCs w:val="28"/>
        </w:rPr>
        <w:t>shmget</w:t>
      </w:r>
      <w:r w:rsidRPr="00F5449A">
        <w:rPr>
          <w:bCs/>
          <w:i/>
          <w:color w:val="000000"/>
          <w:sz w:val="28"/>
          <w:szCs w:val="28"/>
          <w:lang w:val="ru-RU"/>
        </w:rPr>
        <w:t>,</w:t>
      </w:r>
      <w:r w:rsidRPr="00F5449A">
        <w:rPr>
          <w:color w:val="000000"/>
          <w:sz w:val="28"/>
          <w:szCs w:val="28"/>
          <w:lang w:val="ru-RU"/>
        </w:rPr>
        <w:t xml:space="preserve">является участком </w:t>
      </w:r>
      <w:r w:rsidRPr="00F5449A">
        <w:rPr>
          <w:i/>
          <w:iCs/>
          <w:color w:val="000000"/>
          <w:sz w:val="28"/>
          <w:szCs w:val="28"/>
          <w:lang w:val="ru-RU"/>
        </w:rPr>
        <w:t xml:space="preserve">физической </w:t>
      </w:r>
      <w:r w:rsidRPr="00F5449A">
        <w:rPr>
          <w:color w:val="000000"/>
          <w:sz w:val="28"/>
          <w:szCs w:val="28"/>
          <w:lang w:val="ru-RU"/>
        </w:rPr>
        <w:t xml:space="preserve">памяти и не находится в </w:t>
      </w:r>
      <w:r w:rsidRPr="00F5449A">
        <w:rPr>
          <w:i/>
          <w:iCs/>
          <w:color w:val="000000"/>
          <w:sz w:val="28"/>
          <w:szCs w:val="28"/>
          <w:lang w:val="ru-RU"/>
        </w:rPr>
        <w:t xml:space="preserve">логическом </w:t>
      </w:r>
      <w:r w:rsidRPr="00F5449A">
        <w:rPr>
          <w:color w:val="000000"/>
          <w:sz w:val="28"/>
          <w:szCs w:val="28"/>
          <w:lang w:val="ru-RU"/>
        </w:rPr>
        <w:t>пространстве данных процесса. Для исполь</w:t>
      </w:r>
      <w:r w:rsidRPr="00F5449A">
        <w:rPr>
          <w:color w:val="000000"/>
          <w:sz w:val="28"/>
          <w:szCs w:val="28"/>
          <w:lang w:val="ru-RU"/>
        </w:rPr>
        <w:softHyphen/>
        <w:t>зования разделяемой памяти текущий процесс, а также все другие процессы, вза</w:t>
      </w:r>
      <w:r w:rsidRPr="00F5449A">
        <w:rPr>
          <w:color w:val="000000"/>
          <w:sz w:val="28"/>
          <w:szCs w:val="28"/>
          <w:lang w:val="ru-RU"/>
        </w:rPr>
        <w:softHyphen/>
        <w:t>имодействующие с этим сегментом, должны явно подключать этот участок памя</w:t>
      </w:r>
      <w:r w:rsidRPr="00F5449A">
        <w:rPr>
          <w:color w:val="000000"/>
          <w:sz w:val="28"/>
          <w:szCs w:val="28"/>
          <w:lang w:val="ru-RU"/>
        </w:rPr>
        <w:softHyphen/>
        <w:t xml:space="preserve">ти к логическому адресному пространству при помощи вызова </w:t>
      </w:r>
      <w:r w:rsidRPr="00687FE1">
        <w:rPr>
          <w:bCs/>
          <w:i/>
          <w:color w:val="000000"/>
          <w:sz w:val="28"/>
          <w:szCs w:val="28"/>
        </w:rPr>
        <w:t>shmat</w:t>
      </w:r>
      <w:r w:rsidRPr="00F5449A">
        <w:rPr>
          <w:bCs/>
          <w:i/>
          <w:color w:val="000000"/>
          <w:sz w:val="28"/>
          <w:szCs w:val="28"/>
          <w:lang w:val="ru-RU"/>
        </w:rPr>
        <w:t>:</w:t>
      </w:r>
    </w:p>
    <w:p w:rsidR="00526ACB" w:rsidRPr="00687FE1" w:rsidRDefault="00526ACB" w:rsidP="00526ACB">
      <w:pPr>
        <w:overflowPunct w:val="0"/>
        <w:autoSpaceDE w:val="0"/>
        <w:autoSpaceDN w:val="0"/>
        <w:adjustRightInd w:val="0"/>
        <w:jc w:val="both"/>
        <w:textAlignment w:val="baseline"/>
        <w:rPr>
          <w:b/>
          <w:bCs/>
          <w:iCs/>
          <w:color w:val="000000"/>
          <w:sz w:val="28"/>
          <w:szCs w:val="28"/>
        </w:rPr>
      </w:pPr>
      <w:r w:rsidRPr="00F5449A">
        <w:rPr>
          <w:b/>
          <w:bCs/>
          <w:iCs/>
          <w:color w:val="000000"/>
          <w:sz w:val="28"/>
          <w:szCs w:val="28"/>
          <w:lang w:val="ru-RU"/>
        </w:rPr>
        <w:tab/>
      </w:r>
      <w:r w:rsidRPr="00687FE1">
        <w:rPr>
          <w:b/>
          <w:bCs/>
          <w:iCs/>
          <w:color w:val="000000"/>
          <w:sz w:val="28"/>
          <w:szCs w:val="28"/>
        </w:rPr>
        <w:t>Описание</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&lt;sys/shm.h&gt;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void *shmat(int shmid, const void *daddr, int shmflags);</w:t>
      </w:r>
    </w:p>
    <w:p w:rsidR="00526ACB" w:rsidRPr="00687FE1" w:rsidRDefault="00526ACB" w:rsidP="00526ACB">
      <w:pPr>
        <w:overflowPunct w:val="0"/>
        <w:autoSpaceDE w:val="0"/>
        <w:autoSpaceDN w:val="0"/>
        <w:adjustRightInd w:val="0"/>
        <w:jc w:val="both"/>
        <w:textAlignment w:val="baseline"/>
        <w:rPr>
          <w:color w:val="000000"/>
          <w:sz w:val="28"/>
          <w:szCs w:val="28"/>
        </w:rPr>
      </w:pPr>
      <w:r w:rsidRPr="00687FE1">
        <w:rPr>
          <w:color w:val="000000"/>
          <w:sz w:val="28"/>
          <w:szCs w:val="28"/>
        </w:rPr>
        <w:tab/>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687FE1">
        <w:rPr>
          <w:color w:val="000000"/>
          <w:sz w:val="28"/>
          <w:szCs w:val="28"/>
        </w:rPr>
        <w:tab/>
      </w:r>
      <w:r w:rsidRPr="00F5449A">
        <w:rPr>
          <w:color w:val="000000"/>
          <w:sz w:val="28"/>
          <w:szCs w:val="28"/>
          <w:lang w:val="ru-RU"/>
        </w:rPr>
        <w:t xml:space="preserve">Вызов </w:t>
      </w:r>
      <w:r w:rsidRPr="00687FE1">
        <w:rPr>
          <w:i/>
          <w:color w:val="000000"/>
          <w:sz w:val="28"/>
          <w:szCs w:val="28"/>
        </w:rPr>
        <w:t>shmat</w:t>
      </w:r>
      <w:r w:rsidRPr="00F5449A">
        <w:rPr>
          <w:color w:val="000000"/>
          <w:sz w:val="28"/>
          <w:szCs w:val="28"/>
          <w:lang w:val="ru-RU"/>
        </w:rPr>
        <w:t xml:space="preserve"> связывает участок памяти, обозначенный идентификатором </w:t>
      </w:r>
      <w:r w:rsidRPr="00687FE1">
        <w:rPr>
          <w:i/>
          <w:color w:val="000000"/>
          <w:sz w:val="28"/>
          <w:szCs w:val="28"/>
        </w:rPr>
        <w:t>shmid</w:t>
      </w:r>
      <w:r w:rsidRPr="00F5449A">
        <w:rPr>
          <w:color w:val="000000"/>
          <w:sz w:val="28"/>
          <w:szCs w:val="28"/>
          <w:lang w:val="ru-RU"/>
        </w:rPr>
        <w:t xml:space="preserve">(который был получен в результате вызова </w:t>
      </w:r>
      <w:r w:rsidRPr="00687FE1">
        <w:rPr>
          <w:i/>
          <w:color w:val="000000"/>
          <w:sz w:val="28"/>
          <w:szCs w:val="28"/>
        </w:rPr>
        <w:t>shmget</w:t>
      </w:r>
      <w:r w:rsidRPr="00F5449A">
        <w:rPr>
          <w:color w:val="000000"/>
          <w:sz w:val="28"/>
          <w:szCs w:val="28"/>
          <w:lang w:val="ru-RU"/>
        </w:rPr>
        <w:t xml:space="preserve">) с некоторым допустимым адресом логического адресного пространства вызывающего процесса. Этот адрес является значением, возвращаемым вызовом </w:t>
      </w:r>
      <w:r w:rsidRPr="00687FE1">
        <w:rPr>
          <w:i/>
          <w:color w:val="000000"/>
          <w:sz w:val="28"/>
          <w:szCs w:val="28"/>
        </w:rPr>
        <w:t>shmat</w:t>
      </w:r>
      <w:r w:rsidRPr="00F5449A">
        <w:rPr>
          <w:color w:val="000000"/>
          <w:sz w:val="28"/>
          <w:szCs w:val="28"/>
          <w:lang w:val="ru-RU"/>
        </w:rPr>
        <w:t xml:space="preserve"> (в языке </w:t>
      </w:r>
      <w:r w:rsidRPr="00687FE1">
        <w:rPr>
          <w:color w:val="000000"/>
          <w:sz w:val="28"/>
          <w:szCs w:val="28"/>
        </w:rPr>
        <w:t>C</w:t>
      </w:r>
      <w:r w:rsidRPr="00F5449A">
        <w:rPr>
          <w:color w:val="000000"/>
          <w:sz w:val="28"/>
          <w:szCs w:val="28"/>
          <w:lang w:val="ru-RU"/>
        </w:rPr>
        <w:t xml:space="preserve"> такие адреса дан</w:t>
      </w:r>
      <w:r w:rsidRPr="00F5449A">
        <w:rPr>
          <w:color w:val="000000"/>
          <w:sz w:val="28"/>
          <w:szCs w:val="28"/>
          <w:lang w:val="ru-RU"/>
        </w:rPr>
        <w:softHyphen/>
        <w:t xml:space="preserve">ных обычно представляются типом </w:t>
      </w:r>
      <w:r w:rsidRPr="00687FE1">
        <w:rPr>
          <w:color w:val="000000"/>
          <w:sz w:val="28"/>
          <w:szCs w:val="28"/>
        </w:rPr>
        <w:t>void</w:t>
      </w:r>
      <w:r w:rsidRPr="00F5449A">
        <w:rPr>
          <w:color w:val="000000"/>
          <w:sz w:val="28"/>
          <w:szCs w:val="28"/>
          <w:lang w:val="ru-RU"/>
        </w:rPr>
        <w:t xml:space="preserve"> *).</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lastRenderedPageBreak/>
        <w:tab/>
        <w:t xml:space="preserve">Параметр </w:t>
      </w:r>
      <w:r w:rsidRPr="00687FE1">
        <w:rPr>
          <w:i/>
          <w:color w:val="000000"/>
          <w:sz w:val="28"/>
          <w:szCs w:val="28"/>
        </w:rPr>
        <w:t>daddr</w:t>
      </w:r>
      <w:r w:rsidRPr="00F5449A">
        <w:rPr>
          <w:color w:val="000000"/>
          <w:sz w:val="28"/>
          <w:szCs w:val="28"/>
          <w:lang w:val="ru-RU"/>
        </w:rPr>
        <w:t xml:space="preserve"> позволяет программисту до некоторой степени управлять вы</w:t>
      </w:r>
      <w:r w:rsidRPr="00F5449A">
        <w:rPr>
          <w:color w:val="000000"/>
          <w:sz w:val="28"/>
          <w:szCs w:val="28"/>
          <w:lang w:val="ru-RU"/>
        </w:rPr>
        <w:softHyphen/>
        <w:t xml:space="preserve">бором этого адреса. Если этот параметр равен </w:t>
      </w:r>
      <w:r w:rsidRPr="00687FE1">
        <w:rPr>
          <w:bCs/>
          <w:i/>
          <w:color w:val="000000"/>
          <w:sz w:val="28"/>
          <w:szCs w:val="28"/>
        </w:rPr>
        <w:t>NULL</w:t>
      </w:r>
      <w:r w:rsidRPr="00F5449A">
        <w:rPr>
          <w:bCs/>
          <w:color w:val="000000"/>
          <w:sz w:val="28"/>
          <w:szCs w:val="28"/>
          <w:lang w:val="ru-RU"/>
        </w:rPr>
        <w:t xml:space="preserve">, </w:t>
      </w:r>
      <w:r w:rsidRPr="00F5449A">
        <w:rPr>
          <w:color w:val="000000"/>
          <w:sz w:val="28"/>
          <w:szCs w:val="28"/>
          <w:lang w:val="ru-RU"/>
        </w:rPr>
        <w:t>то участок подключается к первому доступному адресу, выбранному системой. Это наиболее простой слу</w:t>
      </w:r>
      <w:r w:rsidRPr="00F5449A">
        <w:rPr>
          <w:color w:val="000000"/>
          <w:sz w:val="28"/>
          <w:szCs w:val="28"/>
          <w:lang w:val="ru-RU"/>
        </w:rPr>
        <w:softHyphen/>
        <w:t xml:space="preserve">чай использования вызова </w:t>
      </w:r>
      <w:r w:rsidRPr="00687FE1">
        <w:rPr>
          <w:i/>
          <w:color w:val="000000"/>
          <w:sz w:val="28"/>
          <w:szCs w:val="28"/>
        </w:rPr>
        <w:t>shmat</w:t>
      </w:r>
      <w:r w:rsidRPr="00F5449A">
        <w:rPr>
          <w:color w:val="000000"/>
          <w:sz w:val="28"/>
          <w:szCs w:val="28"/>
          <w:lang w:val="ru-RU"/>
        </w:rPr>
        <w:t xml:space="preserve">. Если параметр </w:t>
      </w:r>
      <w:r w:rsidRPr="00687FE1">
        <w:rPr>
          <w:i/>
          <w:color w:val="000000"/>
          <w:sz w:val="28"/>
          <w:szCs w:val="28"/>
        </w:rPr>
        <w:t>daddr</w:t>
      </w:r>
      <w:r w:rsidRPr="00F5449A">
        <w:rPr>
          <w:color w:val="000000"/>
          <w:sz w:val="28"/>
          <w:szCs w:val="28"/>
          <w:lang w:val="ru-RU"/>
        </w:rPr>
        <w:t xml:space="preserve"> не равен </w:t>
      </w:r>
      <w:r w:rsidRPr="00687FE1">
        <w:rPr>
          <w:bCs/>
          <w:i/>
          <w:color w:val="000000"/>
          <w:sz w:val="28"/>
          <w:szCs w:val="28"/>
        </w:rPr>
        <w:t>NULL</w:t>
      </w:r>
      <w:r w:rsidRPr="00F5449A">
        <w:rPr>
          <w:bCs/>
          <w:color w:val="000000"/>
          <w:sz w:val="28"/>
          <w:szCs w:val="28"/>
          <w:lang w:val="ru-RU"/>
        </w:rPr>
        <w:t xml:space="preserve">, </w:t>
      </w:r>
      <w:r w:rsidRPr="00F5449A">
        <w:rPr>
          <w:color w:val="000000"/>
          <w:sz w:val="28"/>
          <w:szCs w:val="28"/>
          <w:lang w:val="ru-RU"/>
        </w:rPr>
        <w:t>то участок будет подключен к содержащемуся в нем адресу или адресу в ближайшей окрест</w:t>
      </w:r>
      <w:r w:rsidRPr="00F5449A">
        <w:rPr>
          <w:color w:val="000000"/>
          <w:sz w:val="28"/>
          <w:szCs w:val="28"/>
          <w:lang w:val="ru-RU"/>
        </w:rPr>
        <w:softHyphen/>
        <w:t xml:space="preserve">ности в зависимости от флагов, заданных в аргументе </w:t>
      </w:r>
      <w:r w:rsidRPr="00687FE1">
        <w:rPr>
          <w:i/>
          <w:color w:val="000000"/>
          <w:sz w:val="28"/>
          <w:szCs w:val="28"/>
        </w:rPr>
        <w:t>shmflags</w:t>
      </w:r>
      <w:r w:rsidRPr="00F5449A">
        <w:rPr>
          <w:color w:val="000000"/>
          <w:sz w:val="28"/>
          <w:szCs w:val="28"/>
          <w:lang w:val="ru-RU"/>
        </w:rPr>
        <w:t>. Этот вариант сложнее, так как при этом необходимо знать расположение программы в памяти.</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Аргумент </w:t>
      </w:r>
      <w:r w:rsidRPr="00687FE1">
        <w:rPr>
          <w:i/>
          <w:color w:val="000000"/>
          <w:sz w:val="28"/>
          <w:szCs w:val="28"/>
        </w:rPr>
        <w:t>shmflag</w:t>
      </w:r>
      <w:r w:rsidRPr="00F5449A">
        <w:rPr>
          <w:color w:val="000000"/>
          <w:sz w:val="28"/>
          <w:szCs w:val="28"/>
          <w:lang w:val="ru-RU"/>
        </w:rPr>
        <w:t xml:space="preserve"> может содержать два флага, </w:t>
      </w:r>
      <w:r w:rsidRPr="00687FE1">
        <w:rPr>
          <w:bCs/>
          <w:i/>
          <w:color w:val="000000"/>
          <w:sz w:val="28"/>
          <w:szCs w:val="28"/>
        </w:rPr>
        <w:t>SHM</w:t>
      </w:r>
      <w:r w:rsidRPr="00F5449A">
        <w:rPr>
          <w:bCs/>
          <w:i/>
          <w:color w:val="000000"/>
          <w:sz w:val="28"/>
          <w:szCs w:val="28"/>
          <w:lang w:val="ru-RU"/>
        </w:rPr>
        <w:t>_</w:t>
      </w:r>
      <w:r w:rsidRPr="00687FE1">
        <w:rPr>
          <w:bCs/>
          <w:i/>
          <w:color w:val="000000"/>
          <w:sz w:val="28"/>
          <w:szCs w:val="28"/>
        </w:rPr>
        <w:t>RDONLY</w:t>
      </w:r>
      <w:r w:rsidRPr="00F5449A">
        <w:rPr>
          <w:color w:val="000000"/>
          <w:sz w:val="28"/>
          <w:szCs w:val="28"/>
          <w:lang w:val="ru-RU"/>
        </w:rPr>
        <w:t xml:space="preserve">и </w:t>
      </w:r>
      <w:r w:rsidRPr="00687FE1">
        <w:rPr>
          <w:bCs/>
          <w:i/>
          <w:color w:val="000000"/>
          <w:sz w:val="28"/>
          <w:szCs w:val="28"/>
        </w:rPr>
        <w:t>SHM</w:t>
      </w:r>
      <w:r w:rsidRPr="00F5449A">
        <w:rPr>
          <w:bCs/>
          <w:i/>
          <w:color w:val="000000"/>
          <w:sz w:val="28"/>
          <w:szCs w:val="28"/>
          <w:lang w:val="ru-RU"/>
        </w:rPr>
        <w:t>_</w:t>
      </w:r>
      <w:r w:rsidRPr="00687FE1">
        <w:rPr>
          <w:bCs/>
          <w:i/>
          <w:color w:val="000000"/>
          <w:sz w:val="28"/>
          <w:szCs w:val="28"/>
        </w:rPr>
        <w:t>RND</w:t>
      </w:r>
      <w:r w:rsidRPr="00F5449A">
        <w:rPr>
          <w:bCs/>
          <w:color w:val="000000"/>
          <w:sz w:val="28"/>
          <w:szCs w:val="28"/>
          <w:lang w:val="ru-RU"/>
        </w:rPr>
        <w:t xml:space="preserve">, </w:t>
      </w:r>
      <w:r w:rsidRPr="00F5449A">
        <w:rPr>
          <w:color w:val="000000"/>
          <w:sz w:val="28"/>
          <w:szCs w:val="28"/>
          <w:lang w:val="ru-RU"/>
        </w:rPr>
        <w:t>опре</w:t>
      </w:r>
      <w:r w:rsidRPr="00F5449A">
        <w:rPr>
          <w:color w:val="000000"/>
          <w:sz w:val="28"/>
          <w:szCs w:val="28"/>
          <w:lang w:val="ru-RU"/>
        </w:rPr>
        <w:softHyphen/>
        <w:t xml:space="preserve">деленные в заголовочном файле </w:t>
      </w:r>
      <w:r w:rsidRPr="00F5449A">
        <w:rPr>
          <w:i/>
          <w:color w:val="000000"/>
          <w:sz w:val="28"/>
          <w:szCs w:val="28"/>
          <w:lang w:val="ru-RU"/>
        </w:rPr>
        <w:t>&lt;</w:t>
      </w:r>
      <w:r w:rsidRPr="00687FE1">
        <w:rPr>
          <w:i/>
          <w:color w:val="000000"/>
          <w:sz w:val="28"/>
          <w:szCs w:val="28"/>
        </w:rPr>
        <w:t>sys</w:t>
      </w:r>
      <w:r w:rsidRPr="00F5449A">
        <w:rPr>
          <w:i/>
          <w:color w:val="000000"/>
          <w:sz w:val="28"/>
          <w:szCs w:val="28"/>
          <w:lang w:val="ru-RU"/>
        </w:rPr>
        <w:t>/</w:t>
      </w:r>
      <w:r w:rsidRPr="00687FE1">
        <w:rPr>
          <w:i/>
          <w:color w:val="000000"/>
          <w:sz w:val="28"/>
          <w:szCs w:val="28"/>
        </w:rPr>
        <w:t>shm</w:t>
      </w:r>
      <w:r w:rsidRPr="00F5449A">
        <w:rPr>
          <w:i/>
          <w:color w:val="000000"/>
          <w:sz w:val="28"/>
          <w:szCs w:val="28"/>
          <w:lang w:val="ru-RU"/>
        </w:rPr>
        <w:t>.</w:t>
      </w:r>
      <w:r w:rsidRPr="00687FE1">
        <w:rPr>
          <w:i/>
          <w:color w:val="000000"/>
          <w:sz w:val="28"/>
          <w:szCs w:val="28"/>
        </w:rPr>
        <w:t>h</w:t>
      </w:r>
      <w:r w:rsidRPr="00F5449A">
        <w:rPr>
          <w:i/>
          <w:color w:val="000000"/>
          <w:sz w:val="28"/>
          <w:szCs w:val="28"/>
          <w:lang w:val="ru-RU"/>
        </w:rPr>
        <w:t>&gt;.</w:t>
      </w:r>
      <w:r w:rsidRPr="00F5449A">
        <w:rPr>
          <w:color w:val="000000"/>
          <w:sz w:val="28"/>
          <w:szCs w:val="28"/>
          <w:lang w:val="ru-RU"/>
        </w:rPr>
        <w:t xml:space="preserve"> При задании флага </w:t>
      </w:r>
      <w:r w:rsidRPr="00687FE1">
        <w:rPr>
          <w:bCs/>
          <w:i/>
          <w:color w:val="000000"/>
          <w:sz w:val="28"/>
          <w:szCs w:val="28"/>
        </w:rPr>
        <w:t>SHM</w:t>
      </w:r>
      <w:r w:rsidRPr="00F5449A">
        <w:rPr>
          <w:bCs/>
          <w:i/>
          <w:color w:val="000000"/>
          <w:sz w:val="28"/>
          <w:szCs w:val="28"/>
          <w:lang w:val="ru-RU"/>
        </w:rPr>
        <w:t>_</w:t>
      </w:r>
      <w:r w:rsidRPr="00687FE1">
        <w:rPr>
          <w:bCs/>
          <w:i/>
          <w:color w:val="000000"/>
          <w:sz w:val="28"/>
          <w:szCs w:val="28"/>
        </w:rPr>
        <w:t>RDONLY</w:t>
      </w:r>
      <w:r w:rsidRPr="00F5449A">
        <w:rPr>
          <w:color w:val="000000"/>
          <w:sz w:val="28"/>
          <w:szCs w:val="28"/>
          <w:lang w:val="ru-RU"/>
        </w:rPr>
        <w:t xml:space="preserve">участок памяти подключается только для чтения. Флаг </w:t>
      </w:r>
      <w:r w:rsidRPr="00687FE1">
        <w:rPr>
          <w:bCs/>
          <w:i/>
          <w:color w:val="000000"/>
          <w:sz w:val="28"/>
          <w:szCs w:val="28"/>
        </w:rPr>
        <w:t>SHM</w:t>
      </w:r>
      <w:r w:rsidRPr="00F5449A">
        <w:rPr>
          <w:bCs/>
          <w:i/>
          <w:color w:val="000000"/>
          <w:sz w:val="28"/>
          <w:szCs w:val="28"/>
          <w:lang w:val="ru-RU"/>
        </w:rPr>
        <w:t>_</w:t>
      </w:r>
      <w:r w:rsidRPr="00687FE1">
        <w:rPr>
          <w:bCs/>
          <w:i/>
          <w:color w:val="000000"/>
          <w:sz w:val="28"/>
          <w:szCs w:val="28"/>
        </w:rPr>
        <w:t>RMD</w:t>
      </w:r>
      <w:r w:rsidRPr="00F5449A">
        <w:rPr>
          <w:color w:val="000000"/>
          <w:sz w:val="28"/>
          <w:szCs w:val="28"/>
          <w:lang w:val="ru-RU"/>
        </w:rPr>
        <w:t xml:space="preserve">определяет, если это возможно, способ обработки в вызове </w:t>
      </w:r>
      <w:r w:rsidRPr="00687FE1">
        <w:rPr>
          <w:i/>
          <w:color w:val="000000"/>
          <w:sz w:val="28"/>
          <w:szCs w:val="28"/>
        </w:rPr>
        <w:t>shmat</w:t>
      </w:r>
      <w:r w:rsidRPr="00F5449A">
        <w:rPr>
          <w:color w:val="000000"/>
          <w:sz w:val="28"/>
          <w:szCs w:val="28"/>
          <w:lang w:val="ru-RU"/>
        </w:rPr>
        <w:t xml:space="preserve"> ненулевого значения </w:t>
      </w:r>
      <w:r w:rsidRPr="00687FE1">
        <w:rPr>
          <w:i/>
          <w:color w:val="000000"/>
          <w:sz w:val="28"/>
          <w:szCs w:val="28"/>
        </w:rPr>
        <w:t>daddr</w:t>
      </w:r>
      <w:r w:rsidRPr="00F5449A">
        <w:rPr>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В случае ошибки вызов </w:t>
      </w:r>
      <w:r w:rsidRPr="00687FE1">
        <w:rPr>
          <w:i/>
          <w:color w:val="000000"/>
          <w:sz w:val="28"/>
          <w:szCs w:val="28"/>
        </w:rPr>
        <w:t>shmat</w:t>
      </w:r>
      <w:r w:rsidRPr="00F5449A">
        <w:rPr>
          <w:color w:val="000000"/>
          <w:sz w:val="28"/>
          <w:szCs w:val="28"/>
          <w:lang w:val="ru-RU"/>
        </w:rPr>
        <w:t xml:space="preserve"> вернет значение:</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i/>
          <w:color w:val="000000"/>
          <w:sz w:val="28"/>
          <w:szCs w:val="28"/>
          <w:lang w:val="ru-RU"/>
        </w:rPr>
        <w:t>(</w:t>
      </w:r>
      <w:r w:rsidRPr="00687FE1">
        <w:rPr>
          <w:i/>
          <w:color w:val="000000"/>
          <w:sz w:val="28"/>
          <w:szCs w:val="28"/>
        </w:rPr>
        <w:t>void</w:t>
      </w:r>
      <w:r w:rsidRPr="00F5449A">
        <w:rPr>
          <w:bCs/>
          <w:i/>
          <w:color w:val="000000"/>
          <w:sz w:val="28"/>
          <w:szCs w:val="28"/>
          <w:lang w:val="ru-RU"/>
        </w:rPr>
        <w:t>*)-1</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Вызов </w:t>
      </w:r>
      <w:r w:rsidRPr="00687FE1">
        <w:rPr>
          <w:i/>
          <w:color w:val="000000"/>
          <w:sz w:val="28"/>
          <w:szCs w:val="28"/>
        </w:rPr>
        <w:t>shmdt</w:t>
      </w:r>
      <w:r w:rsidRPr="00F5449A">
        <w:rPr>
          <w:color w:val="000000"/>
          <w:sz w:val="28"/>
          <w:szCs w:val="28"/>
          <w:lang w:val="ru-RU"/>
        </w:rPr>
        <w:t xml:space="preserve"> противоположен вызову </w:t>
      </w:r>
      <w:r w:rsidRPr="00687FE1">
        <w:rPr>
          <w:i/>
          <w:color w:val="000000"/>
          <w:sz w:val="28"/>
          <w:szCs w:val="28"/>
        </w:rPr>
        <w:t>shmat</w:t>
      </w:r>
      <w:r w:rsidRPr="00F5449A">
        <w:rPr>
          <w:color w:val="000000"/>
          <w:sz w:val="28"/>
          <w:szCs w:val="28"/>
          <w:lang w:val="ru-RU"/>
        </w:rPr>
        <w:t xml:space="preserve"> и отключает участок разделяемой памяти от логического адресного пространства процесса (это означает, что про</w:t>
      </w:r>
      <w:r w:rsidRPr="00F5449A">
        <w:rPr>
          <w:color w:val="000000"/>
          <w:sz w:val="28"/>
          <w:szCs w:val="28"/>
          <w:lang w:val="ru-RU"/>
        </w:rPr>
        <w:softHyphen/>
        <w:t>цесс больше не может использовать его). Он вызывается очень просто:</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retval</w:t>
      </w:r>
      <w:r w:rsidRPr="00F5449A">
        <w:rPr>
          <w:bCs/>
          <w:i/>
          <w:color w:val="000000"/>
          <w:sz w:val="28"/>
          <w:szCs w:val="28"/>
          <w:lang w:val="ru-RU"/>
        </w:rPr>
        <w:t xml:space="preserve"> = </w:t>
      </w:r>
      <w:r w:rsidRPr="00687FE1">
        <w:rPr>
          <w:bCs/>
          <w:i/>
          <w:color w:val="000000"/>
          <w:sz w:val="28"/>
          <w:szCs w:val="28"/>
        </w:rPr>
        <w:t>shmdt</w:t>
      </w:r>
      <w:r w:rsidRPr="00F5449A">
        <w:rPr>
          <w:bCs/>
          <w:i/>
          <w:color w:val="000000"/>
          <w:sz w:val="28"/>
          <w:szCs w:val="28"/>
          <w:lang w:val="ru-RU"/>
        </w:rPr>
        <w:t>(</w:t>
      </w:r>
      <w:r w:rsidRPr="00687FE1">
        <w:rPr>
          <w:bCs/>
          <w:i/>
          <w:color w:val="000000"/>
          <w:sz w:val="28"/>
          <w:szCs w:val="28"/>
        </w:rPr>
        <w:t>memptr</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Возвращаемое значение </w:t>
      </w:r>
      <w:r w:rsidRPr="00687FE1">
        <w:rPr>
          <w:i/>
          <w:color w:val="000000"/>
          <w:sz w:val="28"/>
          <w:szCs w:val="28"/>
        </w:rPr>
        <w:t>retval</w:t>
      </w:r>
      <w:r w:rsidRPr="00F5449A">
        <w:rPr>
          <w:color w:val="000000"/>
          <w:sz w:val="28"/>
          <w:szCs w:val="28"/>
          <w:lang w:val="ru-RU"/>
        </w:rPr>
        <w:t xml:space="preserve"> является целым числом и равно 0 в случае ус</w:t>
      </w:r>
      <w:r w:rsidRPr="00F5449A">
        <w:rPr>
          <w:color w:val="000000"/>
          <w:sz w:val="28"/>
          <w:szCs w:val="28"/>
          <w:lang w:val="ru-RU"/>
        </w:rPr>
        <w:softHyphen/>
        <w:t>пеха и -1 - в случае ошибки.</w:t>
      </w: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r w:rsidRPr="00F5449A">
        <w:rPr>
          <w:b/>
          <w:bCs/>
          <w:iCs/>
          <w:color w:val="000000"/>
          <w:sz w:val="28"/>
          <w:szCs w:val="28"/>
          <w:lang w:val="ru-RU"/>
        </w:rPr>
        <w:tab/>
        <w:t xml:space="preserve">Системный вызов </w:t>
      </w:r>
      <w:r w:rsidRPr="00687FE1">
        <w:rPr>
          <w:b/>
          <w:bCs/>
          <w:i/>
          <w:iCs/>
          <w:color w:val="000000"/>
          <w:sz w:val="28"/>
          <w:szCs w:val="28"/>
        </w:rPr>
        <w:t>shmctl</w:t>
      </w: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r w:rsidRPr="00F5449A">
        <w:rPr>
          <w:b/>
          <w:bCs/>
          <w:iCs/>
          <w:color w:val="000000"/>
          <w:sz w:val="28"/>
          <w:szCs w:val="28"/>
          <w:lang w:val="ru-RU"/>
        </w:rPr>
        <w:tab/>
        <w:t>Описание</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r w:rsidRPr="00687FE1">
        <w:rPr>
          <w:bCs/>
          <w:i/>
          <w:color w:val="000000"/>
          <w:sz w:val="28"/>
          <w:szCs w:val="28"/>
        </w:rPr>
        <w:t>include</w:t>
      </w:r>
      <w:r w:rsidRPr="00F5449A">
        <w:rPr>
          <w:bCs/>
          <w:i/>
          <w:color w:val="000000"/>
          <w:sz w:val="28"/>
          <w:szCs w:val="28"/>
          <w:lang w:val="ru-RU"/>
        </w:rPr>
        <w:t>&lt;</w:t>
      </w:r>
      <w:r w:rsidRPr="00687FE1">
        <w:rPr>
          <w:bCs/>
          <w:i/>
          <w:color w:val="000000"/>
          <w:sz w:val="28"/>
          <w:szCs w:val="28"/>
        </w:rPr>
        <w:t>sys</w:t>
      </w:r>
      <w:r w:rsidRPr="00F5449A">
        <w:rPr>
          <w:bCs/>
          <w:i/>
          <w:color w:val="000000"/>
          <w:sz w:val="28"/>
          <w:szCs w:val="28"/>
          <w:lang w:val="ru-RU"/>
        </w:rPr>
        <w:t>/</w:t>
      </w:r>
      <w:r w:rsidRPr="00687FE1">
        <w:rPr>
          <w:bCs/>
          <w:i/>
          <w:color w:val="000000"/>
          <w:sz w:val="28"/>
          <w:szCs w:val="28"/>
        </w:rPr>
        <w:t>shm</w:t>
      </w:r>
      <w:r w:rsidRPr="00F5449A">
        <w:rPr>
          <w:bCs/>
          <w:i/>
          <w:color w:val="000000"/>
          <w:sz w:val="28"/>
          <w:szCs w:val="28"/>
          <w:lang w:val="ru-RU"/>
        </w:rPr>
        <w:t>.</w:t>
      </w:r>
      <w:r w:rsidRPr="00687FE1">
        <w:rPr>
          <w:bCs/>
          <w:i/>
          <w:color w:val="000000"/>
          <w:sz w:val="28"/>
          <w:szCs w:val="28"/>
        </w:rPr>
        <w:t>h</w:t>
      </w:r>
      <w:r w:rsidRPr="00F5449A">
        <w:rPr>
          <w:bCs/>
          <w:i/>
          <w:color w:val="000000"/>
          <w:sz w:val="28"/>
          <w:szCs w:val="28"/>
          <w:lang w:val="ru-RU"/>
        </w:rPr>
        <w:t>&gt;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shmctl(int shmid, int command, struct shmid ds *shm_stat);</w:t>
      </w:r>
    </w:p>
    <w:p w:rsidR="00526ACB" w:rsidRPr="00687FE1" w:rsidRDefault="00526ACB" w:rsidP="00526ACB">
      <w:pPr>
        <w:overflowPunct w:val="0"/>
        <w:autoSpaceDE w:val="0"/>
        <w:autoSpaceDN w:val="0"/>
        <w:adjustRightInd w:val="0"/>
        <w:jc w:val="both"/>
        <w:textAlignment w:val="baseline"/>
        <w:rPr>
          <w:color w:val="000000"/>
          <w:sz w:val="28"/>
          <w:szCs w:val="28"/>
        </w:rPr>
      </w:pP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687FE1">
        <w:rPr>
          <w:color w:val="000000"/>
          <w:sz w:val="28"/>
          <w:szCs w:val="28"/>
        </w:rPr>
        <w:tab/>
      </w:r>
      <w:r w:rsidRPr="00F5449A">
        <w:rPr>
          <w:color w:val="000000"/>
          <w:sz w:val="28"/>
          <w:szCs w:val="28"/>
          <w:lang w:val="ru-RU"/>
        </w:rPr>
        <w:t xml:space="preserve">Этот вызов в точности соответствует вызову </w:t>
      </w:r>
      <w:r w:rsidRPr="00687FE1">
        <w:rPr>
          <w:i/>
          <w:color w:val="000000"/>
          <w:sz w:val="28"/>
          <w:szCs w:val="28"/>
        </w:rPr>
        <w:t>msgctl</w:t>
      </w:r>
      <w:r w:rsidRPr="00F5449A">
        <w:rPr>
          <w:color w:val="000000"/>
          <w:sz w:val="28"/>
          <w:szCs w:val="28"/>
          <w:lang w:val="ru-RU"/>
        </w:rPr>
        <w:t xml:space="preserve">, и параметр </w:t>
      </w:r>
      <w:r w:rsidRPr="00687FE1">
        <w:rPr>
          <w:i/>
          <w:color w:val="000000"/>
          <w:sz w:val="28"/>
          <w:szCs w:val="28"/>
        </w:rPr>
        <w:t>command</w:t>
      </w:r>
      <w:r w:rsidRPr="00F5449A">
        <w:rPr>
          <w:color w:val="000000"/>
          <w:sz w:val="28"/>
          <w:szCs w:val="28"/>
          <w:lang w:val="ru-RU"/>
        </w:rPr>
        <w:t xml:space="preserve"> мо</w:t>
      </w:r>
      <w:r w:rsidRPr="00F5449A">
        <w:rPr>
          <w:color w:val="000000"/>
          <w:sz w:val="28"/>
          <w:szCs w:val="28"/>
          <w:lang w:val="ru-RU"/>
        </w:rPr>
        <w:softHyphen/>
        <w:t xml:space="preserve">жет, наряду с другими, принимать значения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STAT</w:t>
      </w:r>
      <w:r w:rsidRPr="00F5449A">
        <w:rPr>
          <w:bCs/>
          <w:color w:val="000000"/>
          <w:sz w:val="28"/>
          <w:szCs w:val="28"/>
          <w:lang w:val="ru-RU"/>
        </w:rPr>
        <w:t xml:space="preserve">,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SET</w:t>
      </w:r>
      <w:r w:rsidRPr="00F5449A">
        <w:rPr>
          <w:color w:val="000000"/>
          <w:sz w:val="28"/>
          <w:szCs w:val="28"/>
          <w:lang w:val="ru-RU"/>
        </w:rPr>
        <w:t xml:space="preserve">и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RMID</w:t>
      </w:r>
      <w:r w:rsidRPr="00F5449A">
        <w:rPr>
          <w:bCs/>
          <w:color w:val="000000"/>
          <w:sz w:val="28"/>
          <w:szCs w:val="28"/>
          <w:lang w:val="ru-RU"/>
        </w:rPr>
        <w:t xml:space="preserve">. </w:t>
      </w:r>
      <w:r w:rsidRPr="00F5449A">
        <w:rPr>
          <w:color w:val="000000"/>
          <w:sz w:val="28"/>
          <w:szCs w:val="28"/>
          <w:lang w:val="ru-RU"/>
        </w:rPr>
        <w:t xml:space="preserve">В </w:t>
      </w:r>
      <w:r w:rsidRPr="00F5449A">
        <w:rPr>
          <w:color w:val="000000"/>
          <w:sz w:val="28"/>
          <w:szCs w:val="28"/>
          <w:lang w:val="ru-RU"/>
        </w:rPr>
        <w:lastRenderedPageBreak/>
        <w:t xml:space="preserve">следующем примере этот вызов будет использован с аргументом </w:t>
      </w:r>
      <w:r w:rsidRPr="00687FE1">
        <w:rPr>
          <w:i/>
          <w:color w:val="000000"/>
          <w:sz w:val="28"/>
          <w:szCs w:val="28"/>
        </w:rPr>
        <w:t>command</w:t>
      </w:r>
      <w:r w:rsidRPr="00F5449A">
        <w:rPr>
          <w:color w:val="000000"/>
          <w:sz w:val="28"/>
          <w:szCs w:val="28"/>
          <w:lang w:val="ru-RU"/>
        </w:rPr>
        <w:t xml:space="preserve"> рав</w:t>
      </w:r>
      <w:r w:rsidRPr="00F5449A">
        <w:rPr>
          <w:color w:val="000000"/>
          <w:sz w:val="28"/>
          <w:szCs w:val="28"/>
          <w:lang w:val="ru-RU"/>
        </w:rPr>
        <w:softHyphen/>
        <w:t xml:space="preserve">ным </w:t>
      </w:r>
      <w:r w:rsidRPr="00687FE1">
        <w:rPr>
          <w:bCs/>
          <w:i/>
          <w:color w:val="000000"/>
          <w:sz w:val="28"/>
          <w:szCs w:val="28"/>
        </w:rPr>
        <w:t>IPC</w:t>
      </w:r>
      <w:r w:rsidRPr="00F5449A">
        <w:rPr>
          <w:bCs/>
          <w:i/>
          <w:color w:val="000000"/>
          <w:sz w:val="28"/>
          <w:szCs w:val="28"/>
          <w:lang w:val="ru-RU"/>
        </w:rPr>
        <w:t>_</w:t>
      </w:r>
      <w:r w:rsidRPr="00687FE1">
        <w:rPr>
          <w:bCs/>
          <w:i/>
          <w:color w:val="000000"/>
          <w:sz w:val="28"/>
          <w:szCs w:val="28"/>
        </w:rPr>
        <w:t>RMID</w:t>
      </w:r>
      <w:r w:rsidRPr="00F5449A">
        <w:rPr>
          <w:bCs/>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
          <w:bCs/>
          <w:iCs/>
          <w:color w:val="000000"/>
          <w:sz w:val="28"/>
          <w:szCs w:val="28"/>
          <w:lang w:val="ru-RU"/>
        </w:rPr>
      </w:pPr>
      <w:r w:rsidRPr="00F5449A">
        <w:rPr>
          <w:b/>
          <w:bCs/>
          <w:iCs/>
          <w:color w:val="000000"/>
          <w:sz w:val="28"/>
          <w:szCs w:val="28"/>
          <w:lang w:val="ru-RU"/>
        </w:rPr>
        <w:tab/>
        <w:t xml:space="preserve">Пример работы с разделяемой памятью: программа </w:t>
      </w:r>
      <w:r w:rsidRPr="00687FE1">
        <w:rPr>
          <w:b/>
          <w:bCs/>
          <w:i/>
          <w:iCs/>
          <w:color w:val="000000"/>
          <w:sz w:val="28"/>
          <w:szCs w:val="28"/>
        </w:rPr>
        <w:t>shmcopy</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В этом разделе создадим простую программу </w:t>
      </w:r>
      <w:r w:rsidRPr="00687FE1">
        <w:rPr>
          <w:i/>
          <w:color w:val="000000"/>
          <w:sz w:val="28"/>
          <w:szCs w:val="28"/>
        </w:rPr>
        <w:t>shmcopy</w:t>
      </w:r>
      <w:r w:rsidRPr="00F5449A">
        <w:rPr>
          <w:color w:val="000000"/>
          <w:sz w:val="28"/>
          <w:szCs w:val="28"/>
          <w:lang w:val="ru-RU"/>
        </w:rPr>
        <w:t xml:space="preserve"> для демонстрации прак</w:t>
      </w:r>
      <w:r w:rsidRPr="00F5449A">
        <w:rPr>
          <w:color w:val="000000"/>
          <w:sz w:val="28"/>
          <w:szCs w:val="28"/>
          <w:lang w:val="ru-RU"/>
        </w:rPr>
        <w:softHyphen/>
        <w:t xml:space="preserve">тического использования разделяемой памяти. Программа </w:t>
      </w:r>
      <w:r w:rsidRPr="00687FE1">
        <w:rPr>
          <w:i/>
          <w:color w:val="000000"/>
          <w:sz w:val="28"/>
          <w:szCs w:val="28"/>
        </w:rPr>
        <w:t>shmcopy</w:t>
      </w:r>
      <w:r w:rsidRPr="00F5449A">
        <w:rPr>
          <w:color w:val="000000"/>
          <w:sz w:val="28"/>
          <w:szCs w:val="28"/>
          <w:lang w:val="ru-RU"/>
        </w:rPr>
        <w:t xml:space="preserve"> просто копи</w:t>
      </w:r>
      <w:r w:rsidRPr="00F5449A">
        <w:rPr>
          <w:color w:val="000000"/>
          <w:sz w:val="28"/>
          <w:szCs w:val="28"/>
          <w:lang w:val="ru-RU"/>
        </w:rPr>
        <w:softHyphen/>
        <w:t xml:space="preserve">рует данные со своего стандартного ввода на стандартный вывод, но позволяет избежать лишних простоев в вызовах </w:t>
      </w:r>
      <w:r w:rsidRPr="00687FE1">
        <w:rPr>
          <w:i/>
          <w:color w:val="000000"/>
          <w:sz w:val="28"/>
          <w:szCs w:val="28"/>
        </w:rPr>
        <w:t>read</w:t>
      </w:r>
      <w:r w:rsidRPr="00F5449A">
        <w:rPr>
          <w:color w:val="000000"/>
          <w:sz w:val="28"/>
          <w:szCs w:val="28"/>
          <w:lang w:val="ru-RU"/>
        </w:rPr>
        <w:t xml:space="preserve"> и </w:t>
      </w:r>
      <w:r w:rsidRPr="00687FE1">
        <w:rPr>
          <w:i/>
          <w:color w:val="000000"/>
          <w:sz w:val="28"/>
          <w:szCs w:val="28"/>
        </w:rPr>
        <w:t>write</w:t>
      </w:r>
      <w:r w:rsidRPr="00F5449A">
        <w:rPr>
          <w:color w:val="000000"/>
          <w:sz w:val="28"/>
          <w:szCs w:val="28"/>
          <w:lang w:val="ru-RU"/>
        </w:rPr>
        <w:t xml:space="preserve">. При запуске программы </w:t>
      </w:r>
      <w:r w:rsidRPr="00687FE1">
        <w:rPr>
          <w:i/>
          <w:color w:val="000000"/>
          <w:sz w:val="28"/>
          <w:szCs w:val="28"/>
        </w:rPr>
        <w:t>shmcopy</w:t>
      </w:r>
      <w:r w:rsidRPr="00F5449A">
        <w:rPr>
          <w:color w:val="000000"/>
          <w:sz w:val="28"/>
          <w:szCs w:val="28"/>
          <w:lang w:val="ru-RU"/>
        </w:rPr>
        <w:t xml:space="preserve"> создаются два процесса, один из которых выполняет чтение, а другой - запись, и которые совместно используют два буфера, реализованные в виде сег</w:t>
      </w:r>
      <w:r w:rsidRPr="00F5449A">
        <w:rPr>
          <w:color w:val="000000"/>
          <w:sz w:val="28"/>
          <w:szCs w:val="28"/>
          <w:lang w:val="ru-RU"/>
        </w:rPr>
        <w:softHyphen/>
        <w:t>ментов разделяемой памяти. Когда первый процесс считывает данные в первый буфер, второй записывает содержимое второго буфера, и наоборот. Так как чтение и запись выполняются одновременно, пропускная способность возрастает. Этот подход используется, например, в программах, которые выводят информа</w:t>
      </w:r>
      <w:r w:rsidRPr="00F5449A">
        <w:rPr>
          <w:color w:val="000000"/>
          <w:sz w:val="28"/>
          <w:szCs w:val="28"/>
          <w:lang w:val="ru-RU"/>
        </w:rPr>
        <w:softHyphen/>
        <w:t>цию на ленточный накопитель.</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Для согласования двух процессов (чтобы записывающий процесс не писал в буфер до тех пор, пока считывающий процесс его не заполнит) будем использо</w:t>
      </w:r>
      <w:r w:rsidRPr="00F5449A">
        <w:rPr>
          <w:color w:val="000000"/>
          <w:sz w:val="28"/>
          <w:szCs w:val="28"/>
          <w:lang w:val="ru-RU"/>
        </w:rPr>
        <w:softHyphen/>
        <w:t>вать два семафора. Почти во всех программах, использующих разделяемую па</w:t>
      </w:r>
      <w:r w:rsidRPr="00F5449A">
        <w:rPr>
          <w:color w:val="000000"/>
          <w:sz w:val="28"/>
          <w:szCs w:val="28"/>
          <w:lang w:val="ru-RU"/>
        </w:rPr>
        <w:softHyphen/>
        <w:t>мять, требуется дополнительная синхронизация, так как механизм разделяемой памяти не содержит собственных средств синхронизации.</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F5449A">
        <w:rPr>
          <w:color w:val="000000"/>
          <w:sz w:val="28"/>
          <w:szCs w:val="28"/>
          <w:lang w:val="ru-RU"/>
        </w:rPr>
        <w:tab/>
        <w:t xml:space="preserve">Программа </w:t>
      </w:r>
      <w:r w:rsidRPr="00687FE1">
        <w:rPr>
          <w:i/>
          <w:color w:val="000000"/>
          <w:sz w:val="28"/>
          <w:szCs w:val="28"/>
        </w:rPr>
        <w:t>shmcopy</w:t>
      </w:r>
      <w:r w:rsidRPr="00F5449A">
        <w:rPr>
          <w:color w:val="000000"/>
          <w:sz w:val="28"/>
          <w:szCs w:val="28"/>
          <w:lang w:val="ru-RU"/>
        </w:rPr>
        <w:t xml:space="preserve"> использует следующий заголовочный файл </w:t>
      </w:r>
      <w:r w:rsidRPr="00687FE1">
        <w:rPr>
          <w:i/>
          <w:color w:val="000000"/>
          <w:sz w:val="28"/>
          <w:szCs w:val="28"/>
        </w:rPr>
        <w:t>share</w:t>
      </w:r>
      <w:r w:rsidRPr="00F5449A">
        <w:rPr>
          <w:i/>
          <w:color w:val="000000"/>
          <w:sz w:val="28"/>
          <w:szCs w:val="28"/>
          <w:lang w:val="ru-RU"/>
        </w:rPr>
        <w:t>_</w:t>
      </w:r>
      <w:r w:rsidRPr="00687FE1">
        <w:rPr>
          <w:i/>
          <w:color w:val="000000"/>
          <w:sz w:val="28"/>
          <w:szCs w:val="28"/>
        </w:rPr>
        <w:t>ex</w:t>
      </w:r>
      <w:r w:rsidRPr="00F5449A">
        <w:rPr>
          <w:i/>
          <w:color w:val="000000"/>
          <w:sz w:val="28"/>
          <w:szCs w:val="28"/>
          <w:lang w:val="ru-RU"/>
        </w:rPr>
        <w:t>.</w:t>
      </w:r>
      <w:r w:rsidRPr="00687FE1">
        <w:rPr>
          <w:i/>
          <w:color w:val="000000"/>
          <w:sz w:val="28"/>
          <w:szCs w:val="28"/>
        </w:rPr>
        <w:t>h</w:t>
      </w:r>
      <w:r w:rsidRPr="00F5449A">
        <w:rPr>
          <w:i/>
          <w:color w:val="000000"/>
          <w:sz w:val="28"/>
          <w:szCs w:val="28"/>
          <w:lang w:val="ru-RU"/>
        </w:rPr>
        <w:t>:</w:t>
      </w:r>
      <w:r w:rsidRPr="00F5449A">
        <w:rPr>
          <w:bCs/>
          <w:i/>
          <w:color w:val="000000"/>
          <w:sz w:val="28"/>
          <w:szCs w:val="28"/>
          <w:lang w:val="ru-RU"/>
        </w:rPr>
        <w:t xml:space="preserve">/* Заголовочный файл для примера работы с разделяемой памятью </w:t>
      </w: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&lt;stdio.h&gt;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&lt;signal.h&gt;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&lt;sys/types.h&gt;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&lt;sys/ipc.h&gt;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&lt;sys/shm.h&gt;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#include &lt;sys/sem.h&gt;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#define SHMKEY1      (key_t)0x10   /* Ключразделяемойпамяти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#define SHMKEY2      (key_t)0x15   /* Ключразделяемойпамяти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#define SEMKEY        (key_t)0x20   /* Ключсемафора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lastRenderedPageBreak/>
        <w:t xml:space="preserve">/* Размер буфера для чтения и записи */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r w:rsidRPr="00687FE1">
        <w:rPr>
          <w:bCs/>
          <w:i/>
          <w:color w:val="000000"/>
          <w:sz w:val="28"/>
          <w:szCs w:val="28"/>
        </w:rPr>
        <w:t>defineSIZ</w:t>
      </w:r>
      <w:r w:rsidRPr="00F5449A">
        <w:rPr>
          <w:bCs/>
          <w:i/>
          <w:color w:val="000000"/>
          <w:sz w:val="28"/>
          <w:szCs w:val="28"/>
          <w:lang w:val="ru-RU"/>
        </w:rPr>
        <w:t xml:space="preserve"> 5*</w:t>
      </w:r>
      <w:r w:rsidRPr="00687FE1">
        <w:rPr>
          <w:bCs/>
          <w:i/>
          <w:color w:val="000000"/>
          <w:sz w:val="28"/>
          <w:szCs w:val="28"/>
        </w:rPr>
        <w:t>BUFSIZ</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В этой структуре будут находиться данные и счетчик чтения */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struct databuf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d_nread;</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char d_buf[SIZ];</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typedef union semun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val;</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struct semid_ds *buf;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ushort</w:t>
      </w:r>
      <w:r w:rsidRPr="00F5449A">
        <w:rPr>
          <w:bCs/>
          <w:i/>
          <w:color w:val="000000"/>
          <w:sz w:val="28"/>
          <w:szCs w:val="28"/>
          <w:lang w:val="ru-RU"/>
        </w:rPr>
        <w:t xml:space="preserve"> *</w:t>
      </w:r>
      <w:r w:rsidRPr="00687FE1">
        <w:rPr>
          <w:bCs/>
          <w:i/>
          <w:color w:val="000000"/>
          <w:sz w:val="28"/>
          <w:szCs w:val="28"/>
        </w:rPr>
        <w:t>array</w:t>
      </w:r>
      <w:r w:rsidRPr="00F5449A">
        <w:rPr>
          <w:bCs/>
          <w:i/>
          <w:color w:val="000000"/>
          <w:sz w:val="28"/>
          <w:szCs w:val="28"/>
          <w:lang w:val="ru-RU"/>
        </w:rPr>
        <w:t xml:space="preserve">;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w:t>
      </w:r>
      <w:r w:rsidRPr="00687FE1">
        <w:rPr>
          <w:bCs/>
          <w:i/>
          <w:color w:val="000000"/>
          <w:sz w:val="28"/>
          <w:szCs w:val="28"/>
        </w:rPr>
        <w:t>semun</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Напомним, что постоянная </w:t>
      </w:r>
      <w:r w:rsidRPr="00687FE1">
        <w:rPr>
          <w:bCs/>
          <w:i/>
          <w:color w:val="000000"/>
          <w:sz w:val="28"/>
          <w:szCs w:val="28"/>
        </w:rPr>
        <w:t>BUFSIZ</w:t>
      </w:r>
      <w:r w:rsidRPr="00F5449A">
        <w:rPr>
          <w:color w:val="000000"/>
          <w:sz w:val="28"/>
          <w:szCs w:val="28"/>
          <w:lang w:val="ru-RU"/>
        </w:rPr>
        <w:t xml:space="preserve">определена в файле </w:t>
      </w:r>
      <w:r w:rsidRPr="00F5449A">
        <w:rPr>
          <w:bCs/>
          <w:i/>
          <w:color w:val="000000"/>
          <w:sz w:val="28"/>
          <w:szCs w:val="28"/>
          <w:lang w:val="ru-RU"/>
        </w:rPr>
        <w:t>&lt;</w:t>
      </w:r>
      <w:r w:rsidRPr="00687FE1">
        <w:rPr>
          <w:bCs/>
          <w:i/>
          <w:color w:val="000000"/>
          <w:sz w:val="28"/>
          <w:szCs w:val="28"/>
        </w:rPr>
        <w:t>stdio</w:t>
      </w:r>
      <w:r w:rsidRPr="00F5449A">
        <w:rPr>
          <w:bCs/>
          <w:i/>
          <w:color w:val="000000"/>
          <w:sz w:val="28"/>
          <w:szCs w:val="28"/>
          <w:lang w:val="ru-RU"/>
        </w:rPr>
        <w:t>.</w:t>
      </w:r>
      <w:r w:rsidRPr="00687FE1">
        <w:rPr>
          <w:bCs/>
          <w:i/>
          <w:color w:val="000000"/>
          <w:sz w:val="28"/>
          <w:szCs w:val="28"/>
        </w:rPr>
        <w:t>h</w:t>
      </w:r>
      <w:r w:rsidRPr="00F5449A">
        <w:rPr>
          <w:bCs/>
          <w:i/>
          <w:color w:val="000000"/>
          <w:sz w:val="28"/>
          <w:szCs w:val="28"/>
          <w:lang w:val="ru-RU"/>
        </w:rPr>
        <w:t>&gt;</w:t>
      </w:r>
      <w:r w:rsidRPr="00F5449A">
        <w:rPr>
          <w:color w:val="000000"/>
          <w:sz w:val="28"/>
          <w:szCs w:val="28"/>
          <w:lang w:val="ru-RU"/>
        </w:rPr>
        <w:t xml:space="preserve">и задает оптимальный размер порций данных при работе с файловой системой. Шаблон </w:t>
      </w:r>
      <w:r w:rsidRPr="00687FE1">
        <w:rPr>
          <w:bCs/>
          <w:i/>
          <w:color w:val="000000"/>
          <w:sz w:val="28"/>
          <w:szCs w:val="28"/>
        </w:rPr>
        <w:t>databuf</w:t>
      </w:r>
      <w:r w:rsidRPr="00F5449A">
        <w:rPr>
          <w:color w:val="000000"/>
          <w:sz w:val="28"/>
          <w:szCs w:val="28"/>
          <w:lang w:val="ru-RU"/>
        </w:rPr>
        <w:t>показывает структуру, которая связывается с каждым сегментом раз</w:t>
      </w:r>
      <w:r w:rsidRPr="00F5449A">
        <w:rPr>
          <w:color w:val="000000"/>
          <w:sz w:val="28"/>
          <w:szCs w:val="28"/>
          <w:lang w:val="ru-RU"/>
        </w:rPr>
        <w:softHyphen/>
        <w:t xml:space="preserve">деляемой памяти. В частности, элемент </w:t>
      </w:r>
      <w:r w:rsidRPr="00687FE1">
        <w:rPr>
          <w:i/>
          <w:color w:val="000000"/>
          <w:sz w:val="28"/>
          <w:szCs w:val="28"/>
        </w:rPr>
        <w:t>d</w:t>
      </w:r>
      <w:r w:rsidRPr="00F5449A">
        <w:rPr>
          <w:i/>
          <w:color w:val="000000"/>
          <w:sz w:val="28"/>
          <w:szCs w:val="28"/>
          <w:lang w:val="ru-RU"/>
        </w:rPr>
        <w:t>_</w:t>
      </w:r>
      <w:r w:rsidRPr="00687FE1">
        <w:rPr>
          <w:i/>
          <w:color w:val="000000"/>
          <w:sz w:val="28"/>
          <w:szCs w:val="28"/>
        </w:rPr>
        <w:t>nread</w:t>
      </w:r>
      <w:r w:rsidRPr="00F5449A">
        <w:rPr>
          <w:color w:val="000000"/>
          <w:sz w:val="28"/>
          <w:szCs w:val="28"/>
          <w:lang w:val="ru-RU"/>
        </w:rPr>
        <w:t xml:space="preserve"> позволит процессу, выполняю</w:t>
      </w:r>
      <w:r w:rsidRPr="00F5449A">
        <w:rPr>
          <w:color w:val="000000"/>
          <w:sz w:val="28"/>
          <w:szCs w:val="28"/>
          <w:lang w:val="ru-RU"/>
        </w:rPr>
        <w:softHyphen/>
        <w:t>щему чтение, передавать другому, осуществляющему запись, через участок разде</w:t>
      </w:r>
      <w:r w:rsidRPr="00F5449A">
        <w:rPr>
          <w:color w:val="000000"/>
          <w:sz w:val="28"/>
          <w:szCs w:val="28"/>
          <w:lang w:val="ru-RU"/>
        </w:rPr>
        <w:softHyphen/>
        <w:t>ляемой памяти число считанных символов.</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Следующий файл содержит процедуры для инициализации двух участков раз</w:t>
      </w:r>
      <w:r w:rsidRPr="00F5449A">
        <w:rPr>
          <w:color w:val="000000"/>
          <w:sz w:val="28"/>
          <w:szCs w:val="28"/>
          <w:lang w:val="ru-RU"/>
        </w:rPr>
        <w:softHyphen/>
        <w:t xml:space="preserve">деляемой памяти и набора семафоров. Он также содержит процедуру </w:t>
      </w:r>
      <w:r w:rsidRPr="00687FE1">
        <w:rPr>
          <w:bCs/>
          <w:i/>
          <w:color w:val="000000"/>
          <w:sz w:val="28"/>
          <w:szCs w:val="28"/>
        </w:rPr>
        <w:t>remobj</w:t>
      </w:r>
      <w:r w:rsidRPr="00F5449A">
        <w:rPr>
          <w:color w:val="000000"/>
          <w:sz w:val="28"/>
          <w:szCs w:val="28"/>
          <w:lang w:val="ru-RU"/>
        </w:rPr>
        <w:t>, ко</w:t>
      </w:r>
      <w:r w:rsidRPr="00F5449A">
        <w:rPr>
          <w:color w:val="000000"/>
          <w:sz w:val="28"/>
          <w:szCs w:val="28"/>
          <w:lang w:val="ru-RU"/>
        </w:rPr>
        <w:softHyphen/>
        <w:t>торая удаляет различные объекты межпроцессного взаимодействия в конце рабо</w:t>
      </w:r>
      <w:r w:rsidRPr="00F5449A">
        <w:rPr>
          <w:color w:val="000000"/>
          <w:sz w:val="28"/>
          <w:szCs w:val="28"/>
          <w:lang w:val="ru-RU"/>
        </w:rPr>
        <w:softHyphen/>
        <w:t xml:space="preserve">ты программы. Обратите внимание на способ вызова </w:t>
      </w:r>
      <w:r w:rsidRPr="00687FE1">
        <w:rPr>
          <w:bCs/>
          <w:i/>
          <w:color w:val="000000"/>
          <w:sz w:val="28"/>
          <w:szCs w:val="28"/>
        </w:rPr>
        <w:t>shmat</w:t>
      </w:r>
      <w:r w:rsidRPr="00F5449A">
        <w:rPr>
          <w:color w:val="000000"/>
          <w:sz w:val="28"/>
          <w:szCs w:val="28"/>
          <w:lang w:val="ru-RU"/>
        </w:rPr>
        <w:t>для подключения участков разделяемой памяти к адресному пространству процесса.</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Процедуры инициализации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r w:rsidRPr="00687FE1">
        <w:rPr>
          <w:bCs/>
          <w:i/>
          <w:color w:val="000000"/>
          <w:sz w:val="28"/>
          <w:szCs w:val="28"/>
        </w:rPr>
        <w:t>include</w:t>
      </w:r>
      <w:r w:rsidRPr="00F5449A">
        <w:rPr>
          <w:bCs/>
          <w:i/>
          <w:color w:val="000000"/>
          <w:sz w:val="28"/>
          <w:szCs w:val="28"/>
          <w:lang w:val="ru-RU"/>
        </w:rPr>
        <w:t xml:space="preserve"> "</w:t>
      </w:r>
      <w:r w:rsidRPr="00687FE1">
        <w:rPr>
          <w:bCs/>
          <w:i/>
          <w:color w:val="000000"/>
          <w:sz w:val="28"/>
          <w:szCs w:val="28"/>
        </w:rPr>
        <w:t>share</w:t>
      </w:r>
      <w:r w:rsidRPr="00F5449A">
        <w:rPr>
          <w:bCs/>
          <w:i/>
          <w:color w:val="000000"/>
          <w:sz w:val="28"/>
          <w:szCs w:val="28"/>
          <w:lang w:val="ru-RU"/>
        </w:rPr>
        <w:t>_</w:t>
      </w:r>
      <w:r w:rsidRPr="00687FE1">
        <w:rPr>
          <w:bCs/>
          <w:i/>
          <w:color w:val="000000"/>
          <w:sz w:val="28"/>
          <w:szCs w:val="28"/>
        </w:rPr>
        <w:t>ex</w:t>
      </w:r>
      <w:r w:rsidRPr="00F5449A">
        <w:rPr>
          <w:bCs/>
          <w:i/>
          <w:color w:val="000000"/>
          <w:sz w:val="28"/>
          <w:szCs w:val="28"/>
          <w:lang w:val="ru-RU"/>
        </w:rPr>
        <w:t>.</w:t>
      </w:r>
      <w:r w:rsidRPr="00687FE1">
        <w:rPr>
          <w:bCs/>
          <w:i/>
          <w:color w:val="000000"/>
          <w:sz w:val="28"/>
          <w:szCs w:val="28"/>
        </w:rPr>
        <w:t>h</w:t>
      </w:r>
      <w:r w:rsidRPr="00F5449A">
        <w:rPr>
          <w:bCs/>
          <w:i/>
          <w:color w:val="000000"/>
          <w:sz w:val="28"/>
          <w:szCs w:val="28"/>
          <w:lang w:val="ru-RU"/>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lastRenderedPageBreak/>
        <w:t xml:space="preserve">#define IFLAGS    (IPC_CREAT | IPC_EXCL)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#define ERR     ((struct databuf *) -1)</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static int shmid1, shmid2, semid;</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void getseg(struct databuf **p1, struct databuf **p2)</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 Создатьучастокразделяемойпамяти */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if((shmid1 = shmget(SHMKEY1, sizeof(struct databuf),</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0600 | IFLAGS)) == -1)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fatal("shmget");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if((shmid2 = shmget(SHMKEY2, sizeof(struct databuf),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0600 | </w:t>
      </w:r>
      <w:r w:rsidRPr="00687FE1">
        <w:rPr>
          <w:bCs/>
          <w:i/>
          <w:color w:val="000000"/>
          <w:sz w:val="28"/>
          <w:szCs w:val="28"/>
        </w:rPr>
        <w:t>IFLAGS</w:t>
      </w:r>
      <w:r w:rsidRPr="00F5449A">
        <w:rPr>
          <w:bCs/>
          <w:i/>
          <w:color w:val="000000"/>
          <w:sz w:val="28"/>
          <w:szCs w:val="28"/>
          <w:lang w:val="ru-RU"/>
        </w:rPr>
        <w:t xml:space="preserve">)) == -1)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fatal</w:t>
      </w:r>
      <w:r w:rsidRPr="00F5449A">
        <w:rPr>
          <w:bCs/>
          <w:i/>
          <w:color w:val="000000"/>
          <w:sz w:val="28"/>
          <w:szCs w:val="28"/>
          <w:lang w:val="ru-RU"/>
        </w:rPr>
        <w:t>("</w:t>
      </w:r>
      <w:r w:rsidRPr="00687FE1">
        <w:rPr>
          <w:bCs/>
          <w:i/>
          <w:color w:val="000000"/>
          <w:sz w:val="28"/>
          <w:szCs w:val="28"/>
        </w:rPr>
        <w:t>shmget</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Подключить участки разделяемой памяти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if((*p1 = (struct databuf *)shmat(shmid1,0,0)) == ERR)</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fatal  ("shmat");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if((*p2 = (struct databuf *)shmat(shmid2,0,0)) == ERR)</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fatal ("shmat");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int getsem(void)                 /* Получитьнаборсемафоров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union semun x;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x.val = 0;</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Создатьдванаборасемафоров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if((semid = semget(SEMKEY, 2, 0600 | IFLAGS)) == -1)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fatal</w:t>
      </w:r>
      <w:r w:rsidRPr="00F5449A">
        <w:rPr>
          <w:bCs/>
          <w:i/>
          <w:color w:val="000000"/>
          <w:sz w:val="28"/>
          <w:szCs w:val="28"/>
          <w:lang w:val="ru-RU"/>
        </w:rPr>
        <w:t>("</w:t>
      </w:r>
      <w:r w:rsidRPr="00687FE1">
        <w:rPr>
          <w:bCs/>
          <w:i/>
          <w:color w:val="000000"/>
          <w:sz w:val="28"/>
          <w:szCs w:val="28"/>
        </w:rPr>
        <w:t>semget</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Задать начальные значения */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lastRenderedPageBreak/>
        <w:t>if(semctl(semid, 0, SETVAL, x) == -1)</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fatal("semctl");</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if(semctl(semid, 1, SETVAL, x) == -1)</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fatal</w:t>
      </w:r>
      <w:r w:rsidRPr="00F5449A">
        <w:rPr>
          <w:bCs/>
          <w:i/>
          <w:color w:val="000000"/>
          <w:sz w:val="28"/>
          <w:szCs w:val="28"/>
          <w:lang w:val="ru-RU"/>
        </w:rPr>
        <w:t>("</w:t>
      </w:r>
      <w:r w:rsidRPr="00687FE1">
        <w:rPr>
          <w:bCs/>
          <w:i/>
          <w:color w:val="000000"/>
          <w:sz w:val="28"/>
          <w:szCs w:val="28"/>
        </w:rPr>
        <w:t>semctl</w:t>
      </w:r>
      <w:r w:rsidRPr="00F5449A">
        <w:rPr>
          <w:bCs/>
          <w:i/>
          <w:color w:val="000000"/>
          <w:sz w:val="28"/>
          <w:szCs w:val="28"/>
          <w:lang w:val="ru-RU"/>
        </w:rPr>
        <w:t xml:space="preserve">");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return</w:t>
      </w:r>
      <w:r w:rsidRPr="00F5449A">
        <w:rPr>
          <w:bCs/>
          <w:i/>
          <w:color w:val="000000"/>
          <w:sz w:val="28"/>
          <w:szCs w:val="28"/>
          <w:lang w:val="ru-RU"/>
        </w:rPr>
        <w:t>(</w:t>
      </w:r>
      <w:r w:rsidRPr="00687FE1">
        <w:rPr>
          <w:bCs/>
          <w:i/>
          <w:color w:val="000000"/>
          <w:sz w:val="28"/>
          <w:szCs w:val="28"/>
        </w:rPr>
        <w:t>semid</w:t>
      </w:r>
      <w:r w:rsidRPr="00F5449A">
        <w:rPr>
          <w:bCs/>
          <w:i/>
          <w:color w:val="000000"/>
          <w:sz w:val="28"/>
          <w:szCs w:val="28"/>
          <w:lang w:val="ru-RU"/>
        </w:rPr>
        <w:t xml:space="preserve">);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Удалить идентификаторы разделяемой памяти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и идентификатор набора семафоров */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voidremobj</w:t>
      </w:r>
      <w:r w:rsidRPr="00F5449A">
        <w:rPr>
          <w:bCs/>
          <w:i/>
          <w:color w:val="000000"/>
          <w:sz w:val="28"/>
          <w:szCs w:val="28"/>
          <w:lang w:val="ru-RU"/>
        </w:rPr>
        <w:t>(</w:t>
      </w:r>
      <w:r w:rsidRPr="00687FE1">
        <w:rPr>
          <w:bCs/>
          <w:i/>
          <w:color w:val="000000"/>
          <w:sz w:val="28"/>
          <w:szCs w:val="28"/>
        </w:rPr>
        <w:t>void</w:t>
      </w:r>
      <w:r w:rsidRPr="00F5449A">
        <w:rPr>
          <w:bCs/>
          <w:i/>
          <w:color w:val="000000"/>
          <w:sz w:val="28"/>
          <w:szCs w:val="28"/>
          <w:lang w:val="ru-RU"/>
        </w:rPr>
        <w:t xml:space="preserve">)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if(shmctl(shmid1, IPC_RMID, NULL) == -1)</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fatal("shmctl");</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if(shmctl(shmid2, IPC_RMID, NULL) == -1)</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fatal("shmctl");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if(semctl(semid, 0, IPC_RMID, NULL) == -1)</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fatal</w:t>
      </w:r>
      <w:r w:rsidRPr="00F5449A">
        <w:rPr>
          <w:bCs/>
          <w:i/>
          <w:color w:val="000000"/>
          <w:sz w:val="28"/>
          <w:szCs w:val="28"/>
          <w:lang w:val="ru-RU"/>
        </w:rPr>
        <w:t>("</w:t>
      </w:r>
      <w:r w:rsidRPr="00687FE1">
        <w:rPr>
          <w:bCs/>
          <w:i/>
          <w:color w:val="000000"/>
          <w:sz w:val="28"/>
          <w:szCs w:val="28"/>
        </w:rPr>
        <w:t>semctl</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Ошибки в этих процедурах обрабатываются при помощи процедуры </w:t>
      </w:r>
      <w:r w:rsidRPr="00687FE1">
        <w:rPr>
          <w:i/>
          <w:color w:val="000000"/>
          <w:sz w:val="28"/>
          <w:szCs w:val="28"/>
        </w:rPr>
        <w:t>fatal</w:t>
      </w:r>
      <w:r w:rsidRPr="00F5449A">
        <w:rPr>
          <w:color w:val="000000"/>
          <w:sz w:val="28"/>
          <w:szCs w:val="28"/>
          <w:lang w:val="ru-RU"/>
        </w:rPr>
        <w:t>, ко</w:t>
      </w:r>
      <w:r w:rsidRPr="00F5449A">
        <w:rPr>
          <w:color w:val="000000"/>
          <w:sz w:val="28"/>
          <w:szCs w:val="28"/>
          <w:lang w:val="ru-RU"/>
        </w:rPr>
        <w:softHyphen/>
        <w:t xml:space="preserve">торая использовалась в предыдущих примерах. Она просто вызывает </w:t>
      </w:r>
      <w:r w:rsidRPr="00687FE1">
        <w:rPr>
          <w:i/>
          <w:color w:val="000000"/>
          <w:sz w:val="28"/>
          <w:szCs w:val="28"/>
        </w:rPr>
        <w:t>perror</w:t>
      </w:r>
      <w:r w:rsidRPr="00F5449A">
        <w:rPr>
          <w:color w:val="000000"/>
          <w:sz w:val="28"/>
          <w:szCs w:val="28"/>
          <w:lang w:val="ru-RU"/>
        </w:rPr>
        <w:t xml:space="preserve">, а затем </w:t>
      </w:r>
      <w:r w:rsidRPr="00687FE1">
        <w:rPr>
          <w:i/>
          <w:color w:val="000000"/>
          <w:sz w:val="28"/>
          <w:szCs w:val="28"/>
        </w:rPr>
        <w:t>exit</w:t>
      </w:r>
      <w:r w:rsidRPr="00F5449A">
        <w:rPr>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Ниже следует функция </w:t>
      </w:r>
      <w:r w:rsidRPr="00687FE1">
        <w:rPr>
          <w:i/>
          <w:color w:val="000000"/>
          <w:sz w:val="28"/>
          <w:szCs w:val="28"/>
        </w:rPr>
        <w:t>main</w:t>
      </w:r>
      <w:r w:rsidRPr="00F5449A">
        <w:rPr>
          <w:color w:val="000000"/>
          <w:sz w:val="28"/>
          <w:szCs w:val="28"/>
          <w:lang w:val="ru-RU"/>
        </w:rPr>
        <w:t xml:space="preserve"> для программы </w:t>
      </w:r>
      <w:r w:rsidRPr="00687FE1">
        <w:rPr>
          <w:i/>
          <w:color w:val="000000"/>
          <w:sz w:val="28"/>
          <w:szCs w:val="28"/>
        </w:rPr>
        <w:t>strcopy</w:t>
      </w:r>
      <w:r w:rsidRPr="00F5449A">
        <w:rPr>
          <w:color w:val="000000"/>
          <w:sz w:val="28"/>
          <w:szCs w:val="28"/>
          <w:lang w:val="ru-RU"/>
        </w:rPr>
        <w:t>. Она вызывает процедуры инициализации, а затем создает процесс для чтения (родительский) и для за</w:t>
      </w:r>
      <w:r w:rsidRPr="00F5449A">
        <w:rPr>
          <w:color w:val="000000"/>
          <w:sz w:val="28"/>
          <w:szCs w:val="28"/>
          <w:lang w:val="ru-RU"/>
        </w:rPr>
        <w:softHyphen/>
        <w:t xml:space="preserve">писи (дочерний). Обратите внимание на то, что именно выполняющий запись процесс вызывает процедуру </w:t>
      </w:r>
      <w:r w:rsidRPr="00687FE1">
        <w:rPr>
          <w:color w:val="000000"/>
          <w:sz w:val="28"/>
          <w:szCs w:val="28"/>
        </w:rPr>
        <w:t>remobj</w:t>
      </w:r>
      <w:r w:rsidRPr="00F5449A">
        <w:rPr>
          <w:color w:val="000000"/>
          <w:sz w:val="28"/>
          <w:szCs w:val="28"/>
          <w:lang w:val="ru-RU"/>
        </w:rPr>
        <w:t xml:space="preserve"> при завершении программы.</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Программа shmcopy - функция main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#nclude "share_ex.h"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main()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lastRenderedPageBreak/>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int semid;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pid_t pid;</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structdatabuf</w:t>
      </w:r>
      <w:r w:rsidRPr="00F5449A">
        <w:rPr>
          <w:bCs/>
          <w:i/>
          <w:color w:val="000000"/>
          <w:sz w:val="28"/>
          <w:szCs w:val="28"/>
          <w:lang w:val="ru-RU"/>
        </w:rPr>
        <w:t xml:space="preserve"> *</w:t>
      </w:r>
      <w:r w:rsidRPr="00687FE1">
        <w:rPr>
          <w:bCs/>
          <w:i/>
          <w:color w:val="000000"/>
          <w:sz w:val="28"/>
          <w:szCs w:val="28"/>
        </w:rPr>
        <w:t>buf</w:t>
      </w:r>
      <w:r w:rsidRPr="00F5449A">
        <w:rPr>
          <w:bCs/>
          <w:i/>
          <w:color w:val="000000"/>
          <w:sz w:val="28"/>
          <w:szCs w:val="28"/>
          <w:lang w:val="ru-RU"/>
        </w:rPr>
        <w:t>1, *</w:t>
      </w:r>
      <w:r w:rsidRPr="00687FE1">
        <w:rPr>
          <w:bCs/>
          <w:i/>
          <w:color w:val="000000"/>
          <w:sz w:val="28"/>
          <w:szCs w:val="28"/>
        </w:rPr>
        <w:t>buf</w:t>
      </w:r>
      <w:r w:rsidRPr="00F5449A">
        <w:rPr>
          <w:bCs/>
          <w:i/>
          <w:color w:val="000000"/>
          <w:sz w:val="28"/>
          <w:szCs w:val="28"/>
          <w:lang w:val="ru-RU"/>
        </w:rPr>
        <w:t>2;</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Инициализация набора семафоров */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semid</w:t>
      </w:r>
      <w:r w:rsidRPr="00F5449A">
        <w:rPr>
          <w:bCs/>
          <w:i/>
          <w:color w:val="000000"/>
          <w:sz w:val="28"/>
          <w:szCs w:val="28"/>
          <w:lang w:val="ru-RU"/>
        </w:rPr>
        <w:t xml:space="preserve"> = </w:t>
      </w:r>
      <w:r w:rsidRPr="00687FE1">
        <w:rPr>
          <w:bCs/>
          <w:i/>
          <w:color w:val="000000"/>
          <w:sz w:val="28"/>
          <w:szCs w:val="28"/>
        </w:rPr>
        <w:t>getsem</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Создать и подключить участки разделяемой памяти */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getseg(&amp;buf1, &amp;buf2);</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switch (pid = fork()){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case -1:</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fatal("fork");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case 0: /* Дочернийпроцесс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writer(semid, buf1, buf2);</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remobj()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break;</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default: /* Родительскийпроцесс */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reader(semid, buf1, buf2);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break</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exit</w:t>
      </w:r>
      <w:r w:rsidRPr="00F5449A">
        <w:rPr>
          <w:bCs/>
          <w:i/>
          <w:color w:val="000000"/>
          <w:sz w:val="28"/>
          <w:szCs w:val="28"/>
          <w:lang w:val="ru-RU"/>
        </w:rPr>
        <w:t xml:space="preserve"> (0);</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Функция </w:t>
      </w:r>
      <w:r w:rsidRPr="00687FE1">
        <w:rPr>
          <w:i/>
          <w:color w:val="000000"/>
          <w:sz w:val="28"/>
          <w:szCs w:val="28"/>
        </w:rPr>
        <w:t>main</w:t>
      </w:r>
      <w:r w:rsidRPr="00F5449A">
        <w:rPr>
          <w:color w:val="000000"/>
          <w:sz w:val="28"/>
          <w:szCs w:val="28"/>
          <w:lang w:val="ru-RU"/>
        </w:rPr>
        <w:t xml:space="preserve"> создает объекты межпроцессного взаимодействия до вызова </w:t>
      </w:r>
      <w:r w:rsidRPr="00687FE1">
        <w:rPr>
          <w:bCs/>
          <w:i/>
          <w:color w:val="000000"/>
          <w:sz w:val="28"/>
          <w:szCs w:val="28"/>
        </w:rPr>
        <w:t>fork</w:t>
      </w:r>
      <w:r w:rsidRPr="00F5449A">
        <w:rPr>
          <w:bCs/>
          <w:color w:val="000000"/>
          <w:sz w:val="28"/>
          <w:szCs w:val="28"/>
          <w:lang w:val="ru-RU"/>
        </w:rPr>
        <w:t xml:space="preserve">. </w:t>
      </w:r>
      <w:r w:rsidRPr="00F5449A">
        <w:rPr>
          <w:color w:val="000000"/>
          <w:sz w:val="28"/>
          <w:szCs w:val="28"/>
          <w:lang w:val="ru-RU"/>
        </w:rPr>
        <w:t xml:space="preserve">Обратите внимание на то, что адреса, определяющие сегменты разделяемой памяти (которые находятся в переменных </w:t>
      </w:r>
      <w:r w:rsidRPr="00687FE1">
        <w:rPr>
          <w:color w:val="000000"/>
          <w:sz w:val="28"/>
          <w:szCs w:val="28"/>
        </w:rPr>
        <w:t>buf</w:t>
      </w:r>
      <w:r w:rsidRPr="00F5449A">
        <w:rPr>
          <w:color w:val="000000"/>
          <w:sz w:val="28"/>
          <w:szCs w:val="28"/>
          <w:lang w:val="ru-RU"/>
        </w:rPr>
        <w:t xml:space="preserve">1 и </w:t>
      </w:r>
      <w:r w:rsidRPr="00687FE1">
        <w:rPr>
          <w:color w:val="000000"/>
          <w:sz w:val="28"/>
          <w:szCs w:val="28"/>
        </w:rPr>
        <w:t>buf</w:t>
      </w:r>
      <w:r w:rsidRPr="00F5449A">
        <w:rPr>
          <w:bCs/>
          <w:color w:val="000000"/>
          <w:sz w:val="28"/>
          <w:szCs w:val="28"/>
          <w:lang w:val="ru-RU"/>
        </w:rPr>
        <w:t xml:space="preserve">2), </w:t>
      </w:r>
      <w:r w:rsidRPr="00F5449A">
        <w:rPr>
          <w:color w:val="000000"/>
          <w:sz w:val="28"/>
          <w:szCs w:val="28"/>
          <w:lang w:val="ru-RU"/>
        </w:rPr>
        <w:t>будут заданы в обоих про</w:t>
      </w:r>
      <w:r w:rsidRPr="00F5449A">
        <w:rPr>
          <w:color w:val="000000"/>
          <w:sz w:val="28"/>
          <w:szCs w:val="28"/>
          <w:lang w:val="ru-RU"/>
        </w:rPr>
        <w:softHyphen/>
        <w:t>цессах.</w:t>
      </w:r>
    </w:p>
    <w:p w:rsidR="00526ACB" w:rsidRPr="00F5449A" w:rsidRDefault="00526ACB" w:rsidP="00526ACB">
      <w:pPr>
        <w:overflowPunct w:val="0"/>
        <w:autoSpaceDE w:val="0"/>
        <w:autoSpaceDN w:val="0"/>
        <w:adjustRightInd w:val="0"/>
        <w:jc w:val="both"/>
        <w:textAlignment w:val="baseline"/>
        <w:rPr>
          <w:bCs/>
          <w:color w:val="000000"/>
          <w:sz w:val="28"/>
          <w:szCs w:val="28"/>
          <w:lang w:val="ru-RU"/>
        </w:rPr>
      </w:pPr>
      <w:r w:rsidRPr="00F5449A">
        <w:rPr>
          <w:color w:val="000000"/>
          <w:sz w:val="28"/>
          <w:szCs w:val="28"/>
          <w:lang w:val="ru-RU"/>
        </w:rPr>
        <w:tab/>
        <w:t xml:space="preserve">Процедура </w:t>
      </w:r>
      <w:r w:rsidRPr="00687FE1">
        <w:rPr>
          <w:i/>
          <w:color w:val="000000"/>
          <w:sz w:val="28"/>
          <w:szCs w:val="28"/>
        </w:rPr>
        <w:t>reader</w:t>
      </w:r>
      <w:r w:rsidRPr="00F5449A">
        <w:rPr>
          <w:color w:val="000000"/>
          <w:sz w:val="28"/>
          <w:szCs w:val="28"/>
          <w:lang w:val="ru-RU"/>
        </w:rPr>
        <w:t xml:space="preserve"> принимает данные со стандартного ввода, то есть из дескриптора файла 0, и является первой функцией, представляющей интерес. Ей </w:t>
      </w:r>
      <w:r w:rsidRPr="00F5449A">
        <w:rPr>
          <w:color w:val="000000"/>
          <w:sz w:val="28"/>
          <w:szCs w:val="28"/>
          <w:lang w:val="ru-RU"/>
        </w:rPr>
        <w:lastRenderedPageBreak/>
        <w:t>пе</w:t>
      </w:r>
      <w:r w:rsidRPr="00F5449A">
        <w:rPr>
          <w:color w:val="000000"/>
          <w:sz w:val="28"/>
          <w:szCs w:val="28"/>
          <w:lang w:val="ru-RU"/>
        </w:rPr>
        <w:softHyphen/>
        <w:t xml:space="preserve">редается идентификатор набора семафоров в параметре </w:t>
      </w:r>
      <w:r w:rsidRPr="00687FE1">
        <w:rPr>
          <w:i/>
          <w:color w:val="000000"/>
          <w:sz w:val="28"/>
          <w:szCs w:val="28"/>
        </w:rPr>
        <w:t>semid</w:t>
      </w:r>
      <w:r w:rsidRPr="00F5449A">
        <w:rPr>
          <w:color w:val="000000"/>
          <w:sz w:val="28"/>
          <w:szCs w:val="28"/>
          <w:lang w:val="ru-RU"/>
        </w:rPr>
        <w:t xml:space="preserve"> и адреса двух уча</w:t>
      </w:r>
      <w:r w:rsidRPr="00F5449A">
        <w:rPr>
          <w:color w:val="000000"/>
          <w:sz w:val="28"/>
          <w:szCs w:val="28"/>
          <w:lang w:val="ru-RU"/>
        </w:rPr>
        <w:softHyphen/>
        <w:t xml:space="preserve">стков разделяемой памяти в переменных </w:t>
      </w:r>
      <w:r w:rsidRPr="00687FE1">
        <w:rPr>
          <w:color w:val="000000"/>
          <w:sz w:val="28"/>
          <w:szCs w:val="28"/>
        </w:rPr>
        <w:t>buf</w:t>
      </w:r>
      <w:r w:rsidRPr="00F5449A">
        <w:rPr>
          <w:bCs/>
          <w:color w:val="000000"/>
          <w:sz w:val="28"/>
          <w:szCs w:val="28"/>
          <w:lang w:val="ru-RU"/>
        </w:rPr>
        <w:t xml:space="preserve">1 </w:t>
      </w:r>
      <w:r w:rsidRPr="00F5449A">
        <w:rPr>
          <w:color w:val="000000"/>
          <w:sz w:val="28"/>
          <w:szCs w:val="28"/>
          <w:lang w:val="ru-RU"/>
        </w:rPr>
        <w:t xml:space="preserve">и </w:t>
      </w:r>
      <w:r w:rsidRPr="00687FE1">
        <w:rPr>
          <w:color w:val="000000"/>
          <w:sz w:val="28"/>
          <w:szCs w:val="28"/>
        </w:rPr>
        <w:t>buf</w:t>
      </w:r>
      <w:r w:rsidRPr="00F5449A">
        <w:rPr>
          <w:bCs/>
          <w:color w:val="000000"/>
          <w:sz w:val="28"/>
          <w:szCs w:val="28"/>
          <w:lang w:val="ru-RU"/>
        </w:rPr>
        <w:t>2.</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Процедура </w:t>
      </w:r>
      <w:r w:rsidRPr="00687FE1">
        <w:rPr>
          <w:bCs/>
          <w:i/>
          <w:color w:val="000000"/>
          <w:sz w:val="28"/>
          <w:szCs w:val="28"/>
        </w:rPr>
        <w:t>reader</w:t>
      </w:r>
      <w:r w:rsidRPr="00F5449A">
        <w:rPr>
          <w:bCs/>
          <w:i/>
          <w:color w:val="000000"/>
          <w:sz w:val="28"/>
          <w:szCs w:val="28"/>
          <w:lang w:val="ru-RU"/>
        </w:rPr>
        <w:t xml:space="preserve"> - выполняет чтение из файла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r w:rsidRPr="00687FE1">
        <w:rPr>
          <w:bCs/>
          <w:i/>
          <w:color w:val="000000"/>
          <w:sz w:val="28"/>
          <w:szCs w:val="28"/>
        </w:rPr>
        <w:t>include</w:t>
      </w:r>
      <w:r w:rsidRPr="00F5449A">
        <w:rPr>
          <w:bCs/>
          <w:i/>
          <w:color w:val="000000"/>
          <w:sz w:val="28"/>
          <w:szCs w:val="28"/>
          <w:lang w:val="ru-RU"/>
        </w:rPr>
        <w:t xml:space="preserve"> "</w:t>
      </w:r>
      <w:r w:rsidRPr="00687FE1">
        <w:rPr>
          <w:bCs/>
          <w:i/>
          <w:color w:val="000000"/>
          <w:sz w:val="28"/>
          <w:szCs w:val="28"/>
        </w:rPr>
        <w:t>share</w:t>
      </w:r>
      <w:r w:rsidRPr="00F5449A">
        <w:rPr>
          <w:bCs/>
          <w:i/>
          <w:color w:val="000000"/>
          <w:sz w:val="28"/>
          <w:szCs w:val="28"/>
          <w:lang w:val="ru-RU"/>
        </w:rPr>
        <w:t>_</w:t>
      </w:r>
      <w:r w:rsidRPr="00687FE1">
        <w:rPr>
          <w:bCs/>
          <w:i/>
          <w:color w:val="000000"/>
          <w:sz w:val="28"/>
          <w:szCs w:val="28"/>
        </w:rPr>
        <w:t>ex</w:t>
      </w:r>
      <w:r w:rsidRPr="00F5449A">
        <w:rPr>
          <w:bCs/>
          <w:i/>
          <w:color w:val="000000"/>
          <w:sz w:val="28"/>
          <w:szCs w:val="28"/>
          <w:lang w:val="ru-RU"/>
        </w:rPr>
        <w:t>.</w:t>
      </w:r>
      <w:r w:rsidRPr="00687FE1">
        <w:rPr>
          <w:bCs/>
          <w:i/>
          <w:color w:val="000000"/>
          <w:sz w:val="28"/>
          <w:szCs w:val="28"/>
        </w:rPr>
        <w:t>h</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i/>
          <w:iCs/>
          <w:color w:val="000000"/>
          <w:sz w:val="28"/>
          <w:szCs w:val="28"/>
          <w:lang w:val="ru-RU"/>
        </w:rPr>
      </w:pPr>
      <w:r w:rsidRPr="00F5449A">
        <w:rPr>
          <w:bCs/>
          <w:i/>
          <w:color w:val="000000"/>
          <w:sz w:val="28"/>
          <w:szCs w:val="28"/>
          <w:lang w:val="ru-RU"/>
        </w:rPr>
        <w:t xml:space="preserve">/* Определения процедур р() и </w:t>
      </w:r>
      <w:r w:rsidRPr="00687FE1">
        <w:rPr>
          <w:bCs/>
          <w:i/>
          <w:color w:val="000000"/>
          <w:sz w:val="28"/>
          <w:szCs w:val="28"/>
        </w:rPr>
        <w:t>v</w:t>
      </w:r>
      <w:r w:rsidRPr="00F5449A">
        <w:rPr>
          <w:bCs/>
          <w:i/>
          <w:color w:val="000000"/>
          <w:sz w:val="28"/>
          <w:szCs w:val="28"/>
          <w:lang w:val="ru-RU"/>
        </w:rPr>
        <w:t xml:space="preserve">() для двух семафоров */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struct sembuf p1 = {0,-1,0}, p2 = {1,-1,0};</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struct sembuf v1 = {0,1,0}, v2 = {1,1,0};</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void reader(int semid, struct databuf *buf1,</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struct databuf *buf2)</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for(;;)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Считатьвбуфер buf1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buf1-&gt;d_nread = read(0, buf1-&gt;d_buf, SIZ);</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Точка синхронизации */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semop</w:t>
      </w:r>
      <w:r w:rsidRPr="00F5449A">
        <w:rPr>
          <w:bCs/>
          <w:i/>
          <w:color w:val="000000"/>
          <w:sz w:val="28"/>
          <w:szCs w:val="28"/>
          <w:lang w:val="ru-RU"/>
        </w:rPr>
        <w:t>(</w:t>
      </w:r>
      <w:r w:rsidRPr="00687FE1">
        <w:rPr>
          <w:bCs/>
          <w:i/>
          <w:color w:val="000000"/>
          <w:sz w:val="28"/>
          <w:szCs w:val="28"/>
        </w:rPr>
        <w:t>semid</w:t>
      </w:r>
      <w:r w:rsidRPr="00F5449A">
        <w:rPr>
          <w:bCs/>
          <w:i/>
          <w:color w:val="000000"/>
          <w:sz w:val="28"/>
          <w:szCs w:val="28"/>
          <w:lang w:val="ru-RU"/>
        </w:rPr>
        <w:t>, &amp;</w:t>
      </w:r>
      <w:r w:rsidRPr="00687FE1">
        <w:rPr>
          <w:bCs/>
          <w:i/>
          <w:color w:val="000000"/>
          <w:sz w:val="28"/>
          <w:szCs w:val="28"/>
        </w:rPr>
        <w:t>v</w:t>
      </w:r>
      <w:r w:rsidRPr="00F5449A">
        <w:rPr>
          <w:bCs/>
          <w:i/>
          <w:color w:val="000000"/>
          <w:sz w:val="28"/>
          <w:szCs w:val="28"/>
          <w:lang w:val="ru-RU"/>
        </w:rPr>
        <w:t xml:space="preserve">1, 1);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semop</w:t>
      </w:r>
      <w:r w:rsidRPr="00F5449A">
        <w:rPr>
          <w:bCs/>
          <w:i/>
          <w:color w:val="000000"/>
          <w:sz w:val="28"/>
          <w:szCs w:val="28"/>
          <w:lang w:val="ru-RU"/>
        </w:rPr>
        <w:t>(</w:t>
      </w:r>
      <w:r w:rsidRPr="00687FE1">
        <w:rPr>
          <w:bCs/>
          <w:i/>
          <w:color w:val="000000"/>
          <w:sz w:val="28"/>
          <w:szCs w:val="28"/>
        </w:rPr>
        <w:t>semid</w:t>
      </w:r>
      <w:r w:rsidRPr="00F5449A">
        <w:rPr>
          <w:bCs/>
          <w:i/>
          <w:color w:val="000000"/>
          <w:sz w:val="28"/>
          <w:szCs w:val="28"/>
          <w:lang w:val="ru-RU"/>
        </w:rPr>
        <w:t>, &amp;</w:t>
      </w:r>
      <w:r w:rsidRPr="00687FE1">
        <w:rPr>
          <w:bCs/>
          <w:i/>
          <w:color w:val="000000"/>
          <w:sz w:val="28"/>
          <w:szCs w:val="28"/>
        </w:rPr>
        <w:t>p</w:t>
      </w:r>
      <w:r w:rsidRPr="00F5449A">
        <w:rPr>
          <w:bCs/>
          <w:i/>
          <w:color w:val="000000"/>
          <w:sz w:val="28"/>
          <w:szCs w:val="28"/>
          <w:lang w:val="ru-RU"/>
        </w:rPr>
        <w:t>2, 1);</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Чтобы процедура </w:t>
      </w:r>
      <w:r w:rsidRPr="00687FE1">
        <w:rPr>
          <w:bCs/>
          <w:i/>
          <w:color w:val="000000"/>
          <w:sz w:val="28"/>
          <w:szCs w:val="28"/>
        </w:rPr>
        <w:t>writer</w:t>
      </w:r>
      <w:r w:rsidRPr="00F5449A">
        <w:rPr>
          <w:bCs/>
          <w:i/>
          <w:color w:val="000000"/>
          <w:sz w:val="28"/>
          <w:szCs w:val="28"/>
          <w:lang w:val="ru-RU"/>
        </w:rPr>
        <w:t xml:space="preserve"> не была приостановлена */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if (buf1-&gt;d_nread &lt;=0)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return;</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buf2-&gt;d_nread = read(0, buf2-&gt;d_buf, SIZ);</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semop(semid, &amp;v2, 1);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semop(semid, &amp;p1, 1);</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if (buf2-&gt;d_nread &lt;=0)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return;</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i/>
          <w:iCs/>
          <w:color w:val="000000"/>
          <w:sz w:val="28"/>
          <w:szCs w:val="28"/>
          <w:lang w:val="ru-RU"/>
        </w:rPr>
      </w:pPr>
      <w:r w:rsidRPr="00F5449A">
        <w:rPr>
          <w:i/>
          <w:iCs/>
          <w:color w:val="000000"/>
          <w:sz w:val="28"/>
          <w:szCs w:val="28"/>
          <w:lang w:val="ru-RU"/>
        </w:rPr>
        <w:lastRenderedPageBreak/>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Структуры </w:t>
      </w:r>
      <w:r w:rsidRPr="00687FE1">
        <w:rPr>
          <w:i/>
          <w:color w:val="000000"/>
          <w:sz w:val="28"/>
          <w:szCs w:val="28"/>
        </w:rPr>
        <w:t>sembuf</w:t>
      </w:r>
      <w:r w:rsidRPr="00F5449A">
        <w:rPr>
          <w:color w:val="000000"/>
          <w:sz w:val="28"/>
          <w:szCs w:val="28"/>
          <w:lang w:val="ru-RU"/>
        </w:rPr>
        <w:t xml:space="preserve"> просто определяют операции </w:t>
      </w:r>
      <w:r w:rsidRPr="00687FE1">
        <w:rPr>
          <w:color w:val="000000"/>
          <w:sz w:val="28"/>
          <w:szCs w:val="28"/>
        </w:rPr>
        <w:t>p</w:t>
      </w:r>
      <w:r w:rsidRPr="00F5449A">
        <w:rPr>
          <w:color w:val="000000"/>
          <w:sz w:val="28"/>
          <w:szCs w:val="28"/>
          <w:lang w:val="ru-RU"/>
        </w:rPr>
        <w:t xml:space="preserve"> () и </w:t>
      </w:r>
      <w:r w:rsidRPr="00687FE1">
        <w:rPr>
          <w:color w:val="000000"/>
          <w:sz w:val="28"/>
          <w:szCs w:val="28"/>
        </w:rPr>
        <w:t>v</w:t>
      </w:r>
      <w:r w:rsidRPr="00F5449A">
        <w:rPr>
          <w:color w:val="000000"/>
          <w:sz w:val="28"/>
          <w:szCs w:val="28"/>
          <w:lang w:val="ru-RU"/>
        </w:rPr>
        <w:t xml:space="preserve"> () для набора из двух семафоров. Но на этот раз они используются не для блокировки критических участков кода, а для синхронизации процедур, выполняющих чтение и запись. Процедура </w:t>
      </w:r>
      <w:r w:rsidRPr="00687FE1">
        <w:rPr>
          <w:color w:val="000000"/>
          <w:sz w:val="28"/>
          <w:szCs w:val="28"/>
        </w:rPr>
        <w:t>reader</w:t>
      </w:r>
      <w:r w:rsidRPr="00F5449A">
        <w:rPr>
          <w:color w:val="000000"/>
          <w:sz w:val="28"/>
          <w:szCs w:val="28"/>
          <w:lang w:val="ru-RU"/>
        </w:rPr>
        <w:t xml:space="preserve"> использует операцию </w:t>
      </w:r>
      <w:r w:rsidRPr="00687FE1">
        <w:rPr>
          <w:bCs/>
          <w:color w:val="000000"/>
          <w:sz w:val="28"/>
          <w:szCs w:val="28"/>
        </w:rPr>
        <w:t>v</w:t>
      </w:r>
      <w:r w:rsidRPr="00F5449A">
        <w:rPr>
          <w:bCs/>
          <w:color w:val="000000"/>
          <w:sz w:val="28"/>
          <w:szCs w:val="28"/>
          <w:lang w:val="ru-RU"/>
        </w:rPr>
        <w:t xml:space="preserve">2 </w:t>
      </w:r>
      <w:r w:rsidRPr="00F5449A">
        <w:rPr>
          <w:color w:val="000000"/>
          <w:sz w:val="28"/>
          <w:szCs w:val="28"/>
          <w:lang w:val="ru-RU"/>
        </w:rPr>
        <w:t xml:space="preserve">для сообщения о том, что она завершила чтение и ожидает, вызвав </w:t>
      </w:r>
      <w:r w:rsidRPr="00687FE1">
        <w:rPr>
          <w:i/>
          <w:color w:val="000000"/>
          <w:sz w:val="28"/>
          <w:szCs w:val="28"/>
        </w:rPr>
        <w:t>semop</w:t>
      </w:r>
      <w:r w:rsidRPr="00F5449A">
        <w:rPr>
          <w:color w:val="000000"/>
          <w:sz w:val="28"/>
          <w:szCs w:val="28"/>
          <w:lang w:val="ru-RU"/>
        </w:rPr>
        <w:t xml:space="preserve"> с параметром </w:t>
      </w:r>
      <w:r w:rsidRPr="00687FE1">
        <w:rPr>
          <w:color w:val="000000"/>
          <w:sz w:val="28"/>
          <w:szCs w:val="28"/>
        </w:rPr>
        <w:t>p</w:t>
      </w:r>
      <w:r w:rsidRPr="00F5449A">
        <w:rPr>
          <w:color w:val="000000"/>
          <w:sz w:val="28"/>
          <w:szCs w:val="28"/>
          <w:lang w:val="ru-RU"/>
        </w:rPr>
        <w:t xml:space="preserve">1, пока процедура </w:t>
      </w:r>
      <w:r w:rsidRPr="00687FE1">
        <w:rPr>
          <w:i/>
          <w:color w:val="000000"/>
          <w:sz w:val="28"/>
          <w:szCs w:val="28"/>
        </w:rPr>
        <w:t>writer</w:t>
      </w:r>
      <w:r w:rsidRPr="00F5449A">
        <w:rPr>
          <w:color w:val="000000"/>
          <w:sz w:val="28"/>
          <w:szCs w:val="28"/>
          <w:lang w:val="ru-RU"/>
        </w:rPr>
        <w:t xml:space="preserve"> не сообщит о завершении записи. Это станет более очевидным при описании проце</w:t>
      </w:r>
      <w:r w:rsidRPr="00F5449A">
        <w:rPr>
          <w:color w:val="000000"/>
          <w:sz w:val="28"/>
          <w:szCs w:val="28"/>
          <w:lang w:val="ru-RU"/>
        </w:rPr>
        <w:softHyphen/>
        <w:t xml:space="preserve">дуры </w:t>
      </w:r>
      <w:r w:rsidRPr="00687FE1">
        <w:rPr>
          <w:i/>
          <w:color w:val="000000"/>
          <w:sz w:val="28"/>
          <w:szCs w:val="28"/>
        </w:rPr>
        <w:t>writer</w:t>
      </w:r>
      <w:r w:rsidRPr="00F5449A">
        <w:rPr>
          <w:color w:val="000000"/>
          <w:sz w:val="28"/>
          <w:szCs w:val="28"/>
          <w:lang w:val="ru-RU"/>
        </w:rPr>
        <w:t>. Возможны другие подходы, включающие или четыре бинарных се</w:t>
      </w:r>
      <w:r w:rsidRPr="00F5449A">
        <w:rPr>
          <w:color w:val="000000"/>
          <w:sz w:val="28"/>
          <w:szCs w:val="28"/>
          <w:lang w:val="ru-RU"/>
        </w:rPr>
        <w:softHyphen/>
        <w:t>мафора, или семафоры, имеющие более двух значений.</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Последней процедурой, вызываемой программой </w:t>
      </w:r>
      <w:r w:rsidRPr="00687FE1">
        <w:rPr>
          <w:i/>
          <w:color w:val="000000"/>
          <w:sz w:val="28"/>
          <w:szCs w:val="28"/>
        </w:rPr>
        <w:t>shmcopy</w:t>
      </w:r>
      <w:r w:rsidRPr="00F5449A">
        <w:rPr>
          <w:color w:val="000000"/>
          <w:sz w:val="28"/>
          <w:szCs w:val="28"/>
          <w:lang w:val="ru-RU"/>
        </w:rPr>
        <w:t xml:space="preserve">, является процедура </w:t>
      </w:r>
      <w:r w:rsidRPr="00687FE1">
        <w:rPr>
          <w:i/>
          <w:color w:val="000000"/>
          <w:sz w:val="28"/>
          <w:szCs w:val="28"/>
        </w:rPr>
        <w:t>writer</w:t>
      </w:r>
      <w:r w:rsidRPr="00F5449A">
        <w:rPr>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 xml:space="preserve">/* Процедура </w:t>
      </w:r>
      <w:r w:rsidRPr="00687FE1">
        <w:rPr>
          <w:bCs/>
          <w:i/>
          <w:color w:val="000000"/>
          <w:sz w:val="28"/>
          <w:szCs w:val="28"/>
        </w:rPr>
        <w:t>writer</w:t>
      </w:r>
      <w:r w:rsidRPr="00F5449A">
        <w:rPr>
          <w:bCs/>
          <w:i/>
          <w:color w:val="000000"/>
          <w:sz w:val="28"/>
          <w:szCs w:val="28"/>
          <w:lang w:val="ru-RU"/>
        </w:rPr>
        <w:t xml:space="preserve"> - выполняет запись */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r w:rsidRPr="00687FE1">
        <w:rPr>
          <w:bCs/>
          <w:i/>
          <w:color w:val="000000"/>
          <w:sz w:val="28"/>
          <w:szCs w:val="28"/>
        </w:rPr>
        <w:t>include</w:t>
      </w:r>
      <w:r w:rsidRPr="00F5449A">
        <w:rPr>
          <w:bCs/>
          <w:i/>
          <w:color w:val="000000"/>
          <w:sz w:val="28"/>
          <w:szCs w:val="28"/>
          <w:lang w:val="ru-RU"/>
        </w:rPr>
        <w:t xml:space="preserve"> "</w:t>
      </w:r>
      <w:r w:rsidRPr="00687FE1">
        <w:rPr>
          <w:bCs/>
          <w:i/>
          <w:color w:val="000000"/>
          <w:sz w:val="28"/>
          <w:szCs w:val="28"/>
        </w:rPr>
        <w:t>share</w:t>
      </w:r>
      <w:r w:rsidRPr="00F5449A">
        <w:rPr>
          <w:bCs/>
          <w:i/>
          <w:color w:val="000000"/>
          <w:sz w:val="28"/>
          <w:szCs w:val="28"/>
          <w:lang w:val="ru-RU"/>
        </w:rPr>
        <w:t>_</w:t>
      </w:r>
      <w:r w:rsidRPr="00687FE1">
        <w:rPr>
          <w:bCs/>
          <w:i/>
          <w:color w:val="000000"/>
          <w:sz w:val="28"/>
          <w:szCs w:val="28"/>
        </w:rPr>
        <w:t>ex</w:t>
      </w:r>
      <w:r w:rsidRPr="00F5449A">
        <w:rPr>
          <w:bCs/>
          <w:i/>
          <w:color w:val="000000"/>
          <w:sz w:val="28"/>
          <w:szCs w:val="28"/>
          <w:lang w:val="ru-RU"/>
        </w:rPr>
        <w:t>.</w:t>
      </w:r>
      <w:r w:rsidRPr="00687FE1">
        <w:rPr>
          <w:bCs/>
          <w:i/>
          <w:color w:val="000000"/>
          <w:sz w:val="28"/>
          <w:szCs w:val="28"/>
        </w:rPr>
        <w:t>h</w:t>
      </w: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687FE1">
        <w:rPr>
          <w:bCs/>
          <w:i/>
          <w:color w:val="000000"/>
          <w:sz w:val="28"/>
          <w:szCs w:val="28"/>
        </w:rPr>
        <w:t>externstructsembufp</w:t>
      </w:r>
      <w:r w:rsidRPr="00F5449A">
        <w:rPr>
          <w:bCs/>
          <w:i/>
          <w:color w:val="000000"/>
          <w:sz w:val="28"/>
          <w:szCs w:val="28"/>
          <w:lang w:val="ru-RU"/>
        </w:rPr>
        <w:t xml:space="preserve">1, </w:t>
      </w:r>
      <w:r w:rsidRPr="00687FE1">
        <w:rPr>
          <w:bCs/>
          <w:i/>
          <w:color w:val="000000"/>
          <w:sz w:val="28"/>
          <w:szCs w:val="28"/>
        </w:rPr>
        <w:t>p</w:t>
      </w:r>
      <w:r w:rsidRPr="00F5449A">
        <w:rPr>
          <w:bCs/>
          <w:i/>
          <w:color w:val="000000"/>
          <w:sz w:val="28"/>
          <w:szCs w:val="28"/>
          <w:lang w:val="ru-RU"/>
        </w:rPr>
        <w:t xml:space="preserve">2;    /* Определены в </w:t>
      </w:r>
      <w:r w:rsidRPr="00687FE1">
        <w:rPr>
          <w:bCs/>
          <w:i/>
          <w:color w:val="000000"/>
          <w:sz w:val="28"/>
          <w:szCs w:val="28"/>
        </w:rPr>
        <w:t>reader</w:t>
      </w:r>
      <w:r w:rsidRPr="00F5449A">
        <w:rPr>
          <w:bCs/>
          <w:i/>
          <w:color w:val="000000"/>
          <w:sz w:val="28"/>
          <w:szCs w:val="28"/>
          <w:lang w:val="ru-RU"/>
        </w:rPr>
        <w:t>.с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extern struct sembuf v1, v2;    /* Определеныв reader.с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void writer(int semid, struct databuf *buf1, struct databuf *buf2)</w:t>
      </w:r>
    </w:p>
    <w:p w:rsidR="00526ACB" w:rsidRPr="00687FE1" w:rsidRDefault="00526ACB" w:rsidP="00526ACB">
      <w:pPr>
        <w:overflowPunct w:val="0"/>
        <w:autoSpaceDE w:val="0"/>
        <w:autoSpaceDN w:val="0"/>
        <w:adjustRightInd w:val="0"/>
        <w:jc w:val="both"/>
        <w:textAlignment w:val="baseline"/>
        <w:rPr>
          <w:bCs/>
          <w:i/>
          <w:iCs/>
          <w:color w:val="000000"/>
          <w:sz w:val="28"/>
          <w:szCs w:val="28"/>
        </w:rPr>
      </w:pPr>
      <w:r w:rsidRPr="00687FE1">
        <w:rPr>
          <w:bCs/>
          <w:i/>
          <w:iCs/>
          <w:color w:val="000000"/>
          <w:sz w:val="28"/>
          <w:szCs w:val="28"/>
        </w:rPr>
        <w:t>{</w:t>
      </w:r>
    </w:p>
    <w:p w:rsidR="00526ACB" w:rsidRPr="00687FE1" w:rsidRDefault="00526ACB" w:rsidP="00526ACB">
      <w:pPr>
        <w:overflowPunct w:val="0"/>
        <w:autoSpaceDE w:val="0"/>
        <w:autoSpaceDN w:val="0"/>
        <w:adjustRightInd w:val="0"/>
        <w:jc w:val="both"/>
        <w:textAlignment w:val="baseline"/>
        <w:rPr>
          <w:bCs/>
          <w:i/>
          <w:iCs/>
          <w:color w:val="000000"/>
          <w:sz w:val="28"/>
          <w:szCs w:val="28"/>
        </w:rPr>
      </w:pPr>
      <w:r w:rsidRPr="00687FE1">
        <w:rPr>
          <w:bCs/>
          <w:i/>
          <w:iCs/>
          <w:color w:val="000000"/>
          <w:sz w:val="28"/>
          <w:szCs w:val="28"/>
        </w:rPr>
        <w:t>for(;;)</w:t>
      </w:r>
    </w:p>
    <w:p w:rsidR="00526ACB" w:rsidRPr="00687FE1" w:rsidRDefault="00526ACB" w:rsidP="00526ACB">
      <w:pPr>
        <w:overflowPunct w:val="0"/>
        <w:autoSpaceDE w:val="0"/>
        <w:autoSpaceDN w:val="0"/>
        <w:adjustRightInd w:val="0"/>
        <w:jc w:val="both"/>
        <w:textAlignment w:val="baseline"/>
        <w:rPr>
          <w:i/>
          <w:iCs/>
          <w:color w:val="000000"/>
          <w:sz w:val="28"/>
          <w:szCs w:val="28"/>
        </w:rPr>
      </w:pPr>
      <w:r w:rsidRPr="00687FE1">
        <w:rPr>
          <w:bCs/>
          <w:i/>
          <w:iCs/>
          <w:color w:val="000000"/>
          <w:sz w:val="28"/>
          <w:szCs w:val="28"/>
        </w:rPr>
        <w:t>{</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semop(semid, &amp;p1, 1);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semop(semid, &amp;v2, 1);</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if(buf1-&gt;d_nread &lt;= 0)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return;</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write(1, buf1-&gt;d_buf, buf1-&gt;d_nread)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semop(semid, &amp;p2, 1);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semop(semid, &amp;v1, 1);</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 xml:space="preserve">if(buf2-&gt;d_nread &lt;= 0) </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t>return;</w:t>
      </w:r>
    </w:p>
    <w:p w:rsidR="00526ACB" w:rsidRPr="00687FE1" w:rsidRDefault="00526ACB" w:rsidP="00526ACB">
      <w:pPr>
        <w:overflowPunct w:val="0"/>
        <w:autoSpaceDE w:val="0"/>
        <w:autoSpaceDN w:val="0"/>
        <w:adjustRightInd w:val="0"/>
        <w:jc w:val="both"/>
        <w:textAlignment w:val="baseline"/>
        <w:rPr>
          <w:bCs/>
          <w:i/>
          <w:color w:val="000000"/>
          <w:sz w:val="28"/>
          <w:szCs w:val="28"/>
        </w:rPr>
      </w:pPr>
      <w:r w:rsidRPr="00687FE1">
        <w:rPr>
          <w:bCs/>
          <w:i/>
          <w:color w:val="000000"/>
          <w:sz w:val="28"/>
          <w:szCs w:val="28"/>
        </w:rPr>
        <w:lastRenderedPageBreak/>
        <w:t>write(1, buf2-&gt;d_buf, buf2-&gt;d_nread) ;</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color w:val="000000"/>
          <w:sz w:val="28"/>
          <w:szCs w:val="28"/>
          <w:lang w:val="ru-RU"/>
        </w:rPr>
        <w:t>}</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И снова следует обратить внимание на использование набора семафоров для согласования работы процедур </w:t>
      </w:r>
      <w:r w:rsidRPr="00687FE1">
        <w:rPr>
          <w:i/>
          <w:color w:val="000000"/>
          <w:sz w:val="28"/>
          <w:szCs w:val="28"/>
        </w:rPr>
        <w:t>reader</w:t>
      </w:r>
      <w:r w:rsidRPr="00F5449A">
        <w:rPr>
          <w:color w:val="000000"/>
          <w:sz w:val="28"/>
          <w:szCs w:val="28"/>
          <w:lang w:val="ru-RU"/>
        </w:rPr>
        <w:t xml:space="preserve"> и </w:t>
      </w:r>
      <w:r w:rsidRPr="00687FE1">
        <w:rPr>
          <w:i/>
          <w:color w:val="000000"/>
          <w:sz w:val="28"/>
          <w:szCs w:val="28"/>
        </w:rPr>
        <w:t>writer</w:t>
      </w:r>
      <w:r w:rsidRPr="00F5449A">
        <w:rPr>
          <w:color w:val="000000"/>
          <w:sz w:val="28"/>
          <w:szCs w:val="28"/>
          <w:lang w:val="ru-RU"/>
        </w:rPr>
        <w:t xml:space="preserve">. На этот раз процедура </w:t>
      </w:r>
      <w:r w:rsidRPr="00687FE1">
        <w:rPr>
          <w:i/>
          <w:color w:val="000000"/>
          <w:sz w:val="28"/>
          <w:szCs w:val="28"/>
        </w:rPr>
        <w:t>writer</w:t>
      </w:r>
      <w:r w:rsidRPr="00F5449A">
        <w:rPr>
          <w:color w:val="000000"/>
          <w:sz w:val="28"/>
          <w:szCs w:val="28"/>
          <w:lang w:val="ru-RU"/>
        </w:rPr>
        <w:t xml:space="preserve"> использует операцию </w:t>
      </w:r>
      <w:r w:rsidRPr="00687FE1">
        <w:rPr>
          <w:bCs/>
          <w:color w:val="000000"/>
          <w:sz w:val="28"/>
          <w:szCs w:val="28"/>
        </w:rPr>
        <w:t>v</w:t>
      </w:r>
      <w:r w:rsidRPr="00F5449A">
        <w:rPr>
          <w:bCs/>
          <w:color w:val="000000"/>
          <w:sz w:val="28"/>
          <w:szCs w:val="28"/>
          <w:lang w:val="ru-RU"/>
        </w:rPr>
        <w:t xml:space="preserve">2 </w:t>
      </w:r>
      <w:r w:rsidRPr="00F5449A">
        <w:rPr>
          <w:color w:val="000000"/>
          <w:sz w:val="28"/>
          <w:szCs w:val="28"/>
          <w:lang w:val="ru-RU"/>
        </w:rPr>
        <w:t xml:space="preserve">для сигнализации и ждет </w:t>
      </w:r>
      <w:r w:rsidRPr="00687FE1">
        <w:rPr>
          <w:color w:val="000000"/>
          <w:sz w:val="28"/>
          <w:szCs w:val="28"/>
        </w:rPr>
        <w:t>p</w:t>
      </w:r>
      <w:r w:rsidRPr="00F5449A">
        <w:rPr>
          <w:color w:val="000000"/>
          <w:sz w:val="28"/>
          <w:szCs w:val="28"/>
          <w:lang w:val="ru-RU"/>
        </w:rPr>
        <w:t xml:space="preserve">1. Важно также отметить, что значения </w:t>
      </w:r>
      <w:r w:rsidRPr="00687FE1">
        <w:rPr>
          <w:color w:val="000000"/>
          <w:sz w:val="28"/>
          <w:szCs w:val="28"/>
        </w:rPr>
        <w:t>bufl</w:t>
      </w:r>
      <w:r w:rsidRPr="00F5449A">
        <w:rPr>
          <w:color w:val="000000"/>
          <w:sz w:val="28"/>
          <w:szCs w:val="28"/>
          <w:lang w:val="ru-RU"/>
        </w:rPr>
        <w:t>-&gt;</w:t>
      </w:r>
      <w:r w:rsidRPr="00687FE1">
        <w:rPr>
          <w:color w:val="000000"/>
          <w:sz w:val="28"/>
          <w:szCs w:val="28"/>
        </w:rPr>
        <w:t>d</w:t>
      </w:r>
      <w:r w:rsidRPr="00F5449A">
        <w:rPr>
          <w:color w:val="000000"/>
          <w:sz w:val="28"/>
          <w:szCs w:val="28"/>
          <w:lang w:val="ru-RU"/>
        </w:rPr>
        <w:t>_</w:t>
      </w:r>
      <w:r w:rsidRPr="00687FE1">
        <w:rPr>
          <w:color w:val="000000"/>
          <w:sz w:val="28"/>
          <w:szCs w:val="28"/>
        </w:rPr>
        <w:t>nread</w:t>
      </w:r>
      <w:r w:rsidRPr="00F5449A">
        <w:rPr>
          <w:color w:val="000000"/>
          <w:sz w:val="28"/>
          <w:szCs w:val="28"/>
          <w:lang w:val="ru-RU"/>
        </w:rPr>
        <w:t xml:space="preserve"> и </w:t>
      </w:r>
      <w:r w:rsidRPr="00687FE1">
        <w:rPr>
          <w:color w:val="000000"/>
          <w:sz w:val="28"/>
          <w:szCs w:val="28"/>
        </w:rPr>
        <w:t>buf</w:t>
      </w:r>
      <w:r w:rsidRPr="00F5449A">
        <w:rPr>
          <w:bCs/>
          <w:color w:val="000000"/>
          <w:sz w:val="28"/>
          <w:szCs w:val="28"/>
          <w:lang w:val="ru-RU"/>
        </w:rPr>
        <w:t>2</w:t>
      </w:r>
      <w:r w:rsidRPr="00F5449A">
        <w:rPr>
          <w:color w:val="000000"/>
          <w:sz w:val="28"/>
          <w:szCs w:val="28"/>
          <w:lang w:val="ru-RU"/>
        </w:rPr>
        <w:t>-&gt;</w:t>
      </w:r>
      <w:r w:rsidRPr="00687FE1">
        <w:rPr>
          <w:color w:val="000000"/>
          <w:sz w:val="28"/>
          <w:szCs w:val="28"/>
        </w:rPr>
        <w:t>d</w:t>
      </w:r>
      <w:r w:rsidRPr="00F5449A">
        <w:rPr>
          <w:color w:val="000000"/>
          <w:sz w:val="28"/>
          <w:szCs w:val="28"/>
          <w:lang w:val="ru-RU"/>
        </w:rPr>
        <w:t>_</w:t>
      </w:r>
      <w:r w:rsidRPr="00687FE1">
        <w:rPr>
          <w:color w:val="000000"/>
          <w:sz w:val="28"/>
          <w:szCs w:val="28"/>
        </w:rPr>
        <w:t>nread</w:t>
      </w:r>
      <w:r w:rsidRPr="00F5449A">
        <w:rPr>
          <w:color w:val="000000"/>
          <w:sz w:val="28"/>
          <w:szCs w:val="28"/>
          <w:lang w:val="ru-RU"/>
        </w:rPr>
        <w:t xml:space="preserve"> устанавливаются процессом, выполняющим чтение.</w:t>
      </w:r>
    </w:p>
    <w:p w:rsidR="00526ACB" w:rsidRPr="00F5449A" w:rsidRDefault="00526ACB" w:rsidP="00526ACB">
      <w:pPr>
        <w:overflowPunct w:val="0"/>
        <w:autoSpaceDE w:val="0"/>
        <w:autoSpaceDN w:val="0"/>
        <w:adjustRightInd w:val="0"/>
        <w:jc w:val="both"/>
        <w:textAlignment w:val="baseline"/>
        <w:rPr>
          <w:color w:val="000000"/>
          <w:sz w:val="28"/>
          <w:szCs w:val="28"/>
          <w:lang w:val="ru-RU"/>
        </w:rPr>
      </w:pPr>
      <w:r w:rsidRPr="00F5449A">
        <w:rPr>
          <w:color w:val="000000"/>
          <w:sz w:val="28"/>
          <w:szCs w:val="28"/>
          <w:lang w:val="ru-RU"/>
        </w:rPr>
        <w:tab/>
        <w:t xml:space="preserve">После компиляции можно использовать программу </w:t>
      </w:r>
      <w:r w:rsidRPr="00687FE1">
        <w:rPr>
          <w:i/>
          <w:color w:val="000000"/>
          <w:sz w:val="28"/>
          <w:szCs w:val="28"/>
        </w:rPr>
        <w:t>shmcopy</w:t>
      </w:r>
      <w:r w:rsidRPr="00F5449A">
        <w:rPr>
          <w:color w:val="000000"/>
          <w:sz w:val="28"/>
          <w:szCs w:val="28"/>
          <w:lang w:val="ru-RU"/>
        </w:rPr>
        <w:t xml:space="preserve"> при помощи по</w:t>
      </w:r>
      <w:r w:rsidRPr="00F5449A">
        <w:rPr>
          <w:color w:val="000000"/>
          <w:sz w:val="28"/>
          <w:szCs w:val="28"/>
          <w:lang w:val="ru-RU"/>
        </w:rPr>
        <w:softHyphen/>
        <w:t>добной команды:</w:t>
      </w:r>
    </w:p>
    <w:p w:rsidR="00526ACB" w:rsidRPr="00F5449A" w:rsidRDefault="00526ACB" w:rsidP="00526ACB">
      <w:pPr>
        <w:overflowPunct w:val="0"/>
        <w:autoSpaceDE w:val="0"/>
        <w:autoSpaceDN w:val="0"/>
        <w:adjustRightInd w:val="0"/>
        <w:jc w:val="both"/>
        <w:textAlignment w:val="baseline"/>
        <w:rPr>
          <w:bCs/>
          <w:i/>
          <w:color w:val="000000"/>
          <w:sz w:val="28"/>
          <w:szCs w:val="28"/>
          <w:lang w:val="ru-RU"/>
        </w:rPr>
      </w:pPr>
      <w:r w:rsidRPr="00F5449A">
        <w:rPr>
          <w:bCs/>
          <w:i/>
          <w:iCs/>
          <w:color w:val="000000"/>
          <w:sz w:val="28"/>
          <w:szCs w:val="28"/>
          <w:lang w:val="ru-RU"/>
        </w:rPr>
        <w:t xml:space="preserve">$ </w:t>
      </w:r>
      <w:r w:rsidRPr="00687FE1">
        <w:rPr>
          <w:bCs/>
          <w:i/>
          <w:iCs/>
          <w:color w:val="000000"/>
          <w:sz w:val="28"/>
          <w:szCs w:val="28"/>
        </w:rPr>
        <w:t>shmcopy</w:t>
      </w:r>
      <w:r w:rsidRPr="00F5449A">
        <w:rPr>
          <w:bCs/>
          <w:i/>
          <w:iCs/>
          <w:color w:val="000000"/>
          <w:sz w:val="28"/>
          <w:szCs w:val="28"/>
          <w:lang w:val="ru-RU"/>
        </w:rPr>
        <w:t>&lt;</w:t>
      </w:r>
      <w:r w:rsidRPr="00687FE1">
        <w:rPr>
          <w:bCs/>
          <w:i/>
          <w:iCs/>
          <w:color w:val="000000"/>
          <w:sz w:val="28"/>
          <w:szCs w:val="28"/>
        </w:rPr>
        <w:t>big</w:t>
      </w:r>
      <w:r w:rsidRPr="00F5449A">
        <w:rPr>
          <w:bCs/>
          <w:i/>
          <w:iCs/>
          <w:color w:val="000000"/>
          <w:sz w:val="28"/>
          <w:szCs w:val="28"/>
          <w:lang w:val="ru-RU"/>
        </w:rPr>
        <w:t>&gt; /</w:t>
      </w:r>
      <w:r w:rsidRPr="00687FE1">
        <w:rPr>
          <w:bCs/>
          <w:i/>
          <w:iCs/>
          <w:color w:val="000000"/>
          <w:sz w:val="28"/>
          <w:szCs w:val="28"/>
        </w:rPr>
        <w:t>tmp</w:t>
      </w:r>
      <w:r w:rsidRPr="00F5449A">
        <w:rPr>
          <w:bCs/>
          <w:i/>
          <w:iCs/>
          <w:color w:val="000000"/>
          <w:sz w:val="28"/>
          <w:szCs w:val="28"/>
          <w:lang w:val="ru-RU"/>
        </w:rPr>
        <w:t>/</w:t>
      </w:r>
      <w:r w:rsidRPr="00687FE1">
        <w:rPr>
          <w:bCs/>
          <w:i/>
          <w:iCs/>
          <w:color w:val="000000"/>
          <w:sz w:val="28"/>
          <w:szCs w:val="28"/>
        </w:rPr>
        <w:t>big</w:t>
      </w:r>
      <w:r w:rsidRPr="00F5449A">
        <w:rPr>
          <w:bCs/>
          <w:i/>
          <w:iCs/>
          <w:color w:val="000000"/>
          <w:sz w:val="28"/>
          <w:szCs w:val="28"/>
          <w:lang w:val="ru-RU"/>
        </w:rPr>
        <w:t>.</w:t>
      </w:r>
    </w:p>
    <w:p w:rsidR="00526ACB" w:rsidRPr="00F5449A" w:rsidRDefault="00526ACB" w:rsidP="00526ACB">
      <w:pPr>
        <w:overflowPunct w:val="0"/>
        <w:autoSpaceDE w:val="0"/>
        <w:autoSpaceDN w:val="0"/>
        <w:adjustRightInd w:val="0"/>
        <w:jc w:val="both"/>
        <w:textAlignment w:val="baseline"/>
        <w:rPr>
          <w:b/>
          <w:bCs/>
          <w:kern w:val="32"/>
          <w:sz w:val="28"/>
          <w:szCs w:val="28"/>
          <w:lang w:val="ru-RU"/>
        </w:rPr>
      </w:pPr>
    </w:p>
    <w:p w:rsidR="00526ACB" w:rsidRPr="00F5449A" w:rsidRDefault="00526ACB" w:rsidP="00526ACB">
      <w:pPr>
        <w:overflowPunct w:val="0"/>
        <w:autoSpaceDE w:val="0"/>
        <w:autoSpaceDN w:val="0"/>
        <w:adjustRightInd w:val="0"/>
        <w:jc w:val="both"/>
        <w:textAlignment w:val="baseline"/>
        <w:rPr>
          <w:b/>
          <w:bCs/>
          <w:kern w:val="32"/>
          <w:sz w:val="28"/>
          <w:szCs w:val="28"/>
          <w:lang w:val="ru-RU"/>
        </w:rPr>
      </w:pPr>
    </w:p>
    <w:p w:rsidR="0064404F" w:rsidRPr="00F5449A" w:rsidRDefault="0064404F" w:rsidP="0064404F">
      <w:pPr>
        <w:keepNext/>
        <w:overflowPunct w:val="0"/>
        <w:autoSpaceDE w:val="0"/>
        <w:autoSpaceDN w:val="0"/>
        <w:adjustRightInd w:val="0"/>
        <w:spacing w:before="240" w:after="60"/>
        <w:textAlignment w:val="baseline"/>
        <w:outlineLvl w:val="1"/>
        <w:rPr>
          <w:rFonts w:ascii="Arial" w:hAnsi="Arial" w:cs="Arial"/>
          <w:b/>
          <w:bCs/>
          <w:i/>
          <w:iCs/>
          <w:noProof/>
          <w:sz w:val="28"/>
          <w:szCs w:val="28"/>
          <w:lang w:val="ru-RU"/>
        </w:rPr>
      </w:pPr>
      <w:bookmarkStart w:id="107" w:name="_Toc215646297"/>
      <w:r w:rsidRPr="00F5449A">
        <w:rPr>
          <w:rFonts w:ascii="Arial" w:hAnsi="Arial" w:cs="Arial"/>
          <w:b/>
          <w:bCs/>
          <w:i/>
          <w:iCs/>
          <w:noProof/>
          <w:sz w:val="28"/>
          <w:szCs w:val="28"/>
          <w:lang w:val="ru-RU"/>
        </w:rPr>
        <w:t xml:space="preserve">Тема </w:t>
      </w:r>
      <w:r w:rsidRPr="0064404F">
        <w:rPr>
          <w:rFonts w:ascii="Arial" w:hAnsi="Arial" w:cs="Arial"/>
          <w:b/>
          <w:bCs/>
          <w:i/>
          <w:iCs/>
          <w:noProof/>
          <w:sz w:val="28"/>
          <w:szCs w:val="28"/>
          <w:lang w:val="ru-RU"/>
        </w:rPr>
        <w:t>5</w:t>
      </w:r>
      <w:r w:rsidRPr="00F5449A">
        <w:rPr>
          <w:rFonts w:ascii="Arial" w:hAnsi="Arial" w:cs="Arial"/>
          <w:b/>
          <w:bCs/>
          <w:i/>
          <w:iCs/>
          <w:noProof/>
          <w:sz w:val="28"/>
          <w:szCs w:val="28"/>
          <w:lang w:val="ru-RU"/>
        </w:rPr>
        <w:t>.</w:t>
      </w:r>
      <w:r w:rsidRPr="0064404F">
        <w:rPr>
          <w:lang w:val="ru-RU"/>
        </w:rPr>
        <w:t xml:space="preserve"> </w:t>
      </w:r>
      <w:r w:rsidRPr="0064404F">
        <w:rPr>
          <w:rFonts w:ascii="Arial" w:hAnsi="Arial" w:cs="Arial"/>
          <w:b/>
          <w:bCs/>
          <w:i/>
          <w:iCs/>
          <w:noProof/>
          <w:sz w:val="28"/>
          <w:szCs w:val="28"/>
          <w:lang w:val="ru-RU"/>
        </w:rPr>
        <w:t>Понятие потока в ОС UNIX</w:t>
      </w:r>
    </w:p>
    <w:bookmarkEnd w:id="107"/>
    <w:p w:rsidR="00526ACB" w:rsidRPr="00F5449A" w:rsidRDefault="00526ACB" w:rsidP="00526ACB">
      <w:pPr>
        <w:overflowPunct w:val="0"/>
        <w:autoSpaceDE w:val="0"/>
        <w:autoSpaceDN w:val="0"/>
        <w:adjustRightInd w:val="0"/>
        <w:textAlignment w:val="baseline"/>
        <w:rPr>
          <w:noProof/>
          <w:sz w:val="28"/>
          <w:szCs w:val="20"/>
          <w:lang w:val="ru-RU"/>
        </w:rPr>
      </w:pPr>
      <w:r w:rsidRPr="00F5449A">
        <w:rPr>
          <w:noProof/>
          <w:sz w:val="28"/>
          <w:szCs w:val="20"/>
          <w:lang w:val="ru-RU"/>
        </w:rPr>
        <w:tab/>
      </w:r>
    </w:p>
    <w:p w:rsidR="00526ACB" w:rsidRPr="00F5449A" w:rsidRDefault="00526ACB" w:rsidP="009538BF">
      <w:pPr>
        <w:pStyle w:val="3"/>
        <w:rPr>
          <w:noProof/>
        </w:rPr>
      </w:pPr>
      <w:r w:rsidRPr="00F5449A">
        <w:rPr>
          <w:noProof/>
        </w:rPr>
        <w:tab/>
        <w:t xml:space="preserve"> Различие между процессами и потокам</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r>
    </w:p>
    <w:p w:rsidR="00526ACB" w:rsidRPr="00F5449A" w:rsidRDefault="00526ACB" w:rsidP="00526ACB">
      <w:pPr>
        <w:overflowPunct w:val="0"/>
        <w:autoSpaceDE w:val="0"/>
        <w:autoSpaceDN w:val="0"/>
        <w:adjustRightInd w:val="0"/>
        <w:jc w:val="both"/>
        <w:textAlignment w:val="baseline"/>
        <w:rPr>
          <w:noProof/>
          <w:sz w:val="28"/>
          <w:szCs w:val="28"/>
          <w:lang w:val="ru-RU"/>
        </w:rPr>
      </w:pPr>
      <w:r w:rsidRPr="00F5449A">
        <w:rPr>
          <w:sz w:val="28"/>
          <w:szCs w:val="28"/>
          <w:lang w:val="ru-RU"/>
        </w:rPr>
        <w:tab/>
        <w:t xml:space="preserve">С помощью процессов можно организовать параллельное выполнение программ. Для этого процессы размножаются вызовами </w:t>
      </w:r>
      <w:r w:rsidRPr="00687FE1">
        <w:rPr>
          <w:rFonts w:ascii="Courier New" w:hAnsi="Courier New" w:cs="Courier New"/>
          <w:sz w:val="20"/>
          <w:szCs w:val="28"/>
        </w:rPr>
        <w:t>fork</w:t>
      </w:r>
      <w:r w:rsidRPr="00F5449A">
        <w:rPr>
          <w:sz w:val="28"/>
          <w:szCs w:val="28"/>
          <w:lang w:val="ru-RU"/>
        </w:rPr>
        <w:t>(), а затем между ними организуется взаимодействие с помощью средствами межпроцессного взаимодействия.</w:t>
      </w:r>
    </w:p>
    <w:p w:rsidR="00526ACB" w:rsidRPr="00F5449A" w:rsidRDefault="00526ACB" w:rsidP="00526ACB">
      <w:pPr>
        <w:jc w:val="both"/>
        <w:rPr>
          <w:sz w:val="28"/>
          <w:szCs w:val="28"/>
          <w:lang w:val="ru-RU"/>
        </w:rPr>
      </w:pPr>
      <w:r w:rsidRPr="00F5449A">
        <w:rPr>
          <w:sz w:val="28"/>
          <w:szCs w:val="28"/>
          <w:lang w:val="ru-RU"/>
        </w:rPr>
        <w:tab/>
        <w:t>Для организации параллельного выполнения и взаимодействия процессов можно использовать механизм многопоточности. Основной единицей здесь является поток.  Поток представляет собой облегченную версию процесса. Основные характеристики процесса следующие.</w:t>
      </w:r>
    </w:p>
    <w:p w:rsidR="00526ACB" w:rsidRPr="00F5449A" w:rsidRDefault="00526ACB" w:rsidP="00526ACB">
      <w:pPr>
        <w:jc w:val="both"/>
        <w:rPr>
          <w:sz w:val="28"/>
          <w:szCs w:val="28"/>
          <w:lang w:val="ru-RU"/>
        </w:rPr>
      </w:pPr>
      <w:r w:rsidRPr="00F5449A">
        <w:rPr>
          <w:sz w:val="28"/>
          <w:szCs w:val="28"/>
          <w:lang w:val="ru-RU"/>
        </w:rPr>
        <w:tab/>
        <w:t xml:space="preserve">1. Процесс располагает определенными ресурсами. Он размещен в некотором виртуальном адресном пространстве, содержащем образ этого процесса. Кроме того, процесс управляет другими ресурсами (файлы, устройства ввода / вывода и т.д.). </w:t>
      </w:r>
    </w:p>
    <w:p w:rsidR="00526ACB" w:rsidRPr="00F5449A" w:rsidRDefault="00526ACB" w:rsidP="00526ACB">
      <w:pPr>
        <w:jc w:val="both"/>
        <w:rPr>
          <w:sz w:val="28"/>
          <w:szCs w:val="28"/>
          <w:lang w:val="ru-RU"/>
        </w:rPr>
      </w:pPr>
      <w:r w:rsidRPr="00F5449A">
        <w:rPr>
          <w:sz w:val="28"/>
          <w:szCs w:val="28"/>
          <w:lang w:val="ru-RU"/>
        </w:rPr>
        <w:lastRenderedPageBreak/>
        <w:tab/>
        <w:t xml:space="preserve">2. Процесс подвержен диспетчеризации. Он определяет порядок выполнения одной или нескольких программ, при этом выполнение может перекрываться другими процессами. Каждый процесс имеет состояние выполнения и приоритет диспетчеризации.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Если рассматривать эти характеристики независимо друг от друга (как это принято в современной теории ОС), то: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1) владельцу ресурса, обычно называемому процессом или задачей, присущи: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виртуальное адресное пространство;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индивидуальный доступ к процессору, другим процессам, файлам, и ресурсам ввода – вывода;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2) модулю для диспетчеризации, обычно называемому потоком или облегченным процессом, присущи: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состояние выполнения (активное, готовность и т.д.);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сохранение контекста потока в неактивном состоянии;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стек выполнения и некоторая статическая память для локальных переменных;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доступ к пространству памяти и ресурсам своего процесса.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Все потоки процесса разделяют общие ресурсы. Изменения, вызванные одним потоком, становятся немедленно доступны другим.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При корректной реализации потоки имеют определенные преимущества перед процессами. Им требуется: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меньше времени для создания нового потока, поскольку создаваемый поток использует адресное пространство текущего процесса;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меньше времени для завершения потока;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меньше времени для переключения между двумя потоками в пределах процесса;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меньше коммуникационных расходов, поскольку потоки разделяют все ресурсы, и в частности адресное пространство. Данные, продуцируемые одним из потоков, немедленно становятся доступными всем другим потокам.</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lastRenderedPageBreak/>
        <w:tab/>
      </w:r>
      <w:r w:rsidRPr="00F5449A">
        <w:rPr>
          <w:noProof/>
          <w:sz w:val="28"/>
          <w:szCs w:val="28"/>
          <w:lang w:val="ru-RU"/>
        </w:rPr>
        <w:t xml:space="preserve">Так как ОС </w:t>
      </w:r>
      <w:r w:rsidRPr="00687FE1">
        <w:rPr>
          <w:noProof/>
          <w:sz w:val="28"/>
          <w:szCs w:val="28"/>
        </w:rPr>
        <w:t>UNIX</w:t>
      </w:r>
      <w:r w:rsidRPr="00F5449A">
        <w:rPr>
          <w:noProof/>
          <w:sz w:val="28"/>
          <w:szCs w:val="28"/>
          <w:lang w:val="ru-RU"/>
        </w:rPr>
        <w:t xml:space="preserve"> является многозадачной системой, то в ходе работы несколько  процессов могут конкурировать между собой за доступ к различным ресурсам. Для  справедливого распределения ресурсов (память, дисковое пространство) каждому из процессов устанавливается индивидуальный набор ограничений.</w:t>
      </w:r>
    </w:p>
    <w:p w:rsidR="00526ACB" w:rsidRPr="00F5449A" w:rsidRDefault="00526ACB" w:rsidP="00526ACB">
      <w:pPr>
        <w:overflowPunct w:val="0"/>
        <w:autoSpaceDE w:val="0"/>
        <w:autoSpaceDN w:val="0"/>
        <w:adjustRightInd w:val="0"/>
        <w:textAlignment w:val="baseline"/>
        <w:rPr>
          <w:sz w:val="28"/>
          <w:szCs w:val="28"/>
          <w:lang w:val="ru-RU"/>
        </w:rPr>
      </w:pPr>
      <w:r w:rsidRPr="00F5449A">
        <w:rPr>
          <w:sz w:val="28"/>
          <w:szCs w:val="28"/>
          <w:lang w:val="ru-RU"/>
        </w:rPr>
        <w:tab/>
      </w:r>
    </w:p>
    <w:p w:rsidR="00526ACB" w:rsidRPr="00F5449A" w:rsidRDefault="009538BF" w:rsidP="009538BF">
      <w:pPr>
        <w:pStyle w:val="3"/>
        <w:rPr>
          <w:noProof/>
        </w:rPr>
      </w:pPr>
      <w:r>
        <w:rPr>
          <w:noProof/>
        </w:rPr>
        <w:tab/>
      </w:r>
      <w:r w:rsidR="00526ACB" w:rsidRPr="00F5449A">
        <w:rPr>
          <w:noProof/>
        </w:rPr>
        <w:t xml:space="preserve"> Преимушества многопоточности</w:t>
      </w:r>
    </w:p>
    <w:p w:rsidR="00526ACB" w:rsidRPr="00F5449A" w:rsidRDefault="00526ACB" w:rsidP="00526ACB">
      <w:pPr>
        <w:rPr>
          <w:lang w:val="ru-RU"/>
        </w:rPr>
      </w:pPr>
      <w:r w:rsidRPr="00F5449A">
        <w:rPr>
          <w:lang w:val="ru-RU"/>
        </w:rPr>
        <w:tab/>
      </w:r>
    </w:p>
    <w:p w:rsidR="00526ACB" w:rsidRPr="00F5449A" w:rsidRDefault="00526ACB" w:rsidP="00526ACB">
      <w:pPr>
        <w:jc w:val="both"/>
        <w:rPr>
          <w:sz w:val="28"/>
          <w:szCs w:val="28"/>
          <w:lang w:val="ru-RU"/>
        </w:rPr>
      </w:pPr>
      <w:r w:rsidRPr="00F5449A">
        <w:rPr>
          <w:lang w:val="ru-RU"/>
        </w:rPr>
        <w:tab/>
      </w:r>
      <w:r w:rsidRPr="00F5449A">
        <w:rPr>
          <w:sz w:val="28"/>
          <w:szCs w:val="28"/>
          <w:lang w:val="ru-RU"/>
        </w:rPr>
        <w:t xml:space="preserve">Если операционная система поддерживает концепции потоков в рамках одного процесса, она называется многопоточной. Многопоточные приложения имеют ряд преимуществ. </w:t>
      </w:r>
    </w:p>
    <w:p w:rsidR="00526ACB" w:rsidRPr="00F5449A" w:rsidRDefault="00526ACB" w:rsidP="00526ACB">
      <w:pPr>
        <w:jc w:val="both"/>
        <w:rPr>
          <w:sz w:val="28"/>
          <w:szCs w:val="28"/>
          <w:lang w:val="ru-RU"/>
        </w:rPr>
      </w:pPr>
      <w:r w:rsidRPr="00F5449A">
        <w:rPr>
          <w:sz w:val="28"/>
          <w:szCs w:val="28"/>
          <w:lang w:val="ru-RU"/>
        </w:rPr>
        <w:tab/>
        <w:t xml:space="preserve">1. Улучшенная реакция приложения - любая программа, содержащая много не зависящих друг от друга действий, может быть перепроектирована так, чтобы каждое действие выполнялось в отдельном потоке. Например, пользователь многопоточного интерфейса не должен ждать завершения одной задачи, чтобы начать выполнение другой. </w:t>
      </w:r>
    </w:p>
    <w:p w:rsidR="00526ACB" w:rsidRPr="00F5449A" w:rsidRDefault="00526ACB" w:rsidP="00526ACB">
      <w:pPr>
        <w:jc w:val="both"/>
        <w:rPr>
          <w:sz w:val="28"/>
          <w:szCs w:val="28"/>
          <w:lang w:val="ru-RU"/>
        </w:rPr>
      </w:pPr>
      <w:r w:rsidRPr="00F5449A">
        <w:rPr>
          <w:sz w:val="28"/>
          <w:szCs w:val="28"/>
          <w:lang w:val="ru-RU"/>
        </w:rPr>
        <w:tab/>
        <w:t>2. Более эффективное использование мультипроцессирования - как правило, приложения, реализующие параллелизм через потоки, не должны учитывать число доступных процессоров. Производительность приложения равномерно увеличивается при наличии дополнительных процессоров. Численные алгоритмы и приложения с высокой степенью параллелизма, например перемножение матриц, могут выполняться намного быстрее.</w:t>
      </w:r>
    </w:p>
    <w:p w:rsidR="00526ACB" w:rsidRPr="00F5449A" w:rsidRDefault="00526ACB" w:rsidP="00526ACB">
      <w:pPr>
        <w:jc w:val="both"/>
        <w:rPr>
          <w:sz w:val="28"/>
          <w:szCs w:val="28"/>
          <w:lang w:val="ru-RU"/>
        </w:rPr>
      </w:pPr>
      <w:r w:rsidRPr="00F5449A">
        <w:rPr>
          <w:sz w:val="28"/>
          <w:szCs w:val="28"/>
          <w:lang w:val="ru-RU"/>
        </w:rPr>
        <w:tab/>
        <w:t xml:space="preserve">3. Улучшенная структура программы - некоторые программы более эффективно представляются в виде нескольких независимых или полуавтономных единиц, чем в виде единой монолитной программы. Многопоточные программы легче адаптировать к изменениям требований пользователя. </w:t>
      </w:r>
    </w:p>
    <w:p w:rsidR="00526ACB" w:rsidRPr="00F5449A" w:rsidRDefault="00526ACB" w:rsidP="00526ACB">
      <w:pPr>
        <w:jc w:val="both"/>
        <w:rPr>
          <w:sz w:val="28"/>
          <w:szCs w:val="28"/>
          <w:lang w:val="ru-RU"/>
        </w:rPr>
      </w:pPr>
      <w:r w:rsidRPr="00F5449A">
        <w:rPr>
          <w:sz w:val="28"/>
          <w:szCs w:val="28"/>
          <w:lang w:val="ru-RU"/>
        </w:rPr>
        <w:tab/>
        <w:t xml:space="preserve">4. Эффективное использование ресурсов системы - программы, использующие два или более процессов, которые имеют доступ к общим данным через разделяемую память, содержат более одного потока управления. При этом каждый процесс имеет полное адресное пространство и состояние в операционной системе. Стоимость создания и поддержания большого количества служебной информации делает каждый процесс более затратным, </w:t>
      </w:r>
      <w:r w:rsidRPr="00F5449A">
        <w:rPr>
          <w:sz w:val="28"/>
          <w:szCs w:val="28"/>
          <w:lang w:val="ru-RU"/>
        </w:rPr>
        <w:lastRenderedPageBreak/>
        <w:t xml:space="preserve">чем поток. Кроме того, разделение работы между процессами может потребовать от программиста значительных усилий, чтобы обеспечить связь между потоками в различных процессах или синхронизировать их действия. </w:t>
      </w:r>
      <w:bookmarkStart w:id="108" w:name="SECTION02830000000000000000"/>
    </w:p>
    <w:p w:rsidR="00526ACB" w:rsidRPr="00F5449A" w:rsidRDefault="00526ACB" w:rsidP="00526ACB">
      <w:pPr>
        <w:jc w:val="both"/>
        <w:rPr>
          <w:sz w:val="28"/>
          <w:szCs w:val="28"/>
          <w:lang w:val="ru-RU"/>
        </w:rPr>
      </w:pPr>
    </w:p>
    <w:p w:rsidR="00526ACB" w:rsidRPr="00F5449A" w:rsidRDefault="00526ACB" w:rsidP="009538BF">
      <w:pPr>
        <w:pStyle w:val="3"/>
      </w:pPr>
      <w:r w:rsidRPr="00F5449A">
        <w:tab/>
        <w:t>Уровни потоков</w:t>
      </w:r>
      <w:bookmarkEnd w:id="108"/>
    </w:p>
    <w:p w:rsidR="00526ACB" w:rsidRPr="00F5449A" w:rsidRDefault="00526ACB" w:rsidP="00526ACB">
      <w:pPr>
        <w:jc w:val="both"/>
        <w:rPr>
          <w:sz w:val="28"/>
          <w:szCs w:val="28"/>
          <w:lang w:val="ru-RU"/>
        </w:rPr>
      </w:pPr>
      <w:r w:rsidRPr="00F5449A">
        <w:rPr>
          <w:sz w:val="28"/>
          <w:szCs w:val="28"/>
          <w:lang w:val="ru-RU"/>
        </w:rPr>
        <w:tab/>
      </w:r>
    </w:p>
    <w:p w:rsidR="00526ACB" w:rsidRPr="00F5449A" w:rsidRDefault="00526ACB" w:rsidP="00526ACB">
      <w:pPr>
        <w:jc w:val="both"/>
        <w:rPr>
          <w:sz w:val="28"/>
          <w:szCs w:val="28"/>
          <w:lang w:val="ru-RU"/>
        </w:rPr>
      </w:pPr>
      <w:r w:rsidRPr="00F5449A">
        <w:rPr>
          <w:sz w:val="28"/>
          <w:szCs w:val="28"/>
          <w:lang w:val="ru-RU"/>
        </w:rPr>
        <w:tab/>
        <w:t xml:space="preserve">Существует две основных категории потоков с точки зрения реализации: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пользовательские потоки, которые реализуются через специальные библиотеки потоков;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потоки уровня ядра, которые реализуются через системные вызовы.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Каждый уровень имеет свои достоинства и недостатки. Некоторые операционные системы позволяют реализовать потоки обоих уровней. </w:t>
      </w:r>
      <w:bookmarkStart w:id="109" w:name="SECTION02831000000000000000"/>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Пользовательские потоки</w:t>
      </w:r>
      <w:bookmarkEnd w:id="109"/>
      <w:r w:rsidRPr="00F5449A">
        <w:rPr>
          <w:sz w:val="28"/>
          <w:szCs w:val="28"/>
          <w:lang w:val="ru-RU"/>
        </w:rPr>
        <w:t xml:space="preserve">. </w:t>
      </w:r>
    </w:p>
    <w:p w:rsidR="00526ACB" w:rsidRPr="00F5449A" w:rsidRDefault="00526ACB" w:rsidP="00526ACB">
      <w:pPr>
        <w:jc w:val="both"/>
        <w:rPr>
          <w:sz w:val="28"/>
          <w:szCs w:val="28"/>
          <w:lang w:val="ru-RU"/>
        </w:rPr>
      </w:pPr>
      <w:r w:rsidRPr="00F5449A">
        <w:rPr>
          <w:sz w:val="28"/>
          <w:szCs w:val="28"/>
          <w:lang w:val="ru-RU"/>
        </w:rPr>
        <w:tab/>
        <w:t xml:space="preserve">При использовании этого уровня ядро не знает о существовании потоков - все управление потоками реализуется приложением с помощью специальных библиотек. Переключение потоков не требует привилегий режима ядра, а планирование полностью зависит от приложения. При этом ядро управляет деятельностью процесса. Если поток вызывает системную функцию, то будет блокирован весь процесс, но для поточной библиотеки этот поток будет находиться в активном состоянии. Здесь состояние потока не зависит от состояния процесса. </w:t>
      </w:r>
    </w:p>
    <w:p w:rsidR="00526ACB" w:rsidRPr="00F5449A" w:rsidRDefault="00526ACB" w:rsidP="00526ACB">
      <w:pPr>
        <w:jc w:val="both"/>
        <w:rPr>
          <w:sz w:val="28"/>
          <w:szCs w:val="28"/>
          <w:lang w:val="ru-RU"/>
        </w:rPr>
      </w:pPr>
      <w:r w:rsidRPr="00F5449A">
        <w:rPr>
          <w:sz w:val="28"/>
          <w:szCs w:val="28"/>
          <w:lang w:val="ru-RU"/>
        </w:rPr>
        <w:tab/>
        <w:t xml:space="preserve">Преимущества пользовательских потоков в следующем: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переключение потоков не требует участия ядра - нет переключения из режима задачи в режим ядра;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планирование может определяться приложением - при этом выбирается наилучший алгоритм;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пользовательские потоки могут применяться в любой ОС - необходимо лишь наличие совместимой библиотеки потоков.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Недостатки пользовательских потоков: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lastRenderedPageBreak/>
        <w:tab/>
        <w:t xml:space="preserve">- большинство системных вызовов является блокирующими и ядро блокирует процессы - включая все потоки в пределах процесса;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ядро может направлять на процессоры только процессы - два потока в пределах одного и того же процесса не могут выполняться одновременно на двух разных процессорах. </w:t>
      </w:r>
    </w:p>
    <w:p w:rsidR="00526ACB" w:rsidRPr="00F5449A" w:rsidRDefault="00526ACB" w:rsidP="00526ACB">
      <w:pPr>
        <w:overflowPunct w:val="0"/>
        <w:autoSpaceDE w:val="0"/>
        <w:autoSpaceDN w:val="0"/>
        <w:adjustRightInd w:val="0"/>
        <w:textAlignment w:val="baseline"/>
        <w:rPr>
          <w:sz w:val="28"/>
          <w:szCs w:val="20"/>
          <w:lang w:val="ru-RU"/>
        </w:rPr>
      </w:pPr>
      <w:bookmarkStart w:id="110" w:name="SECTION02832000000000000000"/>
      <w:r w:rsidRPr="00F5449A">
        <w:rPr>
          <w:sz w:val="28"/>
          <w:szCs w:val="20"/>
          <w:lang w:val="ru-RU"/>
        </w:rPr>
        <w:tab/>
      </w:r>
    </w:p>
    <w:p w:rsidR="00526ACB" w:rsidRPr="00F5449A" w:rsidRDefault="00526ACB" w:rsidP="00526ACB">
      <w:pPr>
        <w:overflowPunct w:val="0"/>
        <w:autoSpaceDE w:val="0"/>
        <w:autoSpaceDN w:val="0"/>
        <w:adjustRightInd w:val="0"/>
        <w:textAlignment w:val="baseline"/>
        <w:rPr>
          <w:sz w:val="28"/>
          <w:szCs w:val="20"/>
          <w:lang w:val="ru-RU"/>
        </w:rPr>
      </w:pPr>
    </w:p>
    <w:p w:rsidR="00526ACB" w:rsidRDefault="00526ACB" w:rsidP="009538BF">
      <w:pPr>
        <w:pStyle w:val="3"/>
      </w:pPr>
      <w:r w:rsidRPr="00F5449A">
        <w:tab/>
        <w:t>Потоки уровня ядра</w:t>
      </w:r>
      <w:bookmarkEnd w:id="110"/>
      <w:r w:rsidRPr="00F5449A">
        <w:t>.</w:t>
      </w:r>
    </w:p>
    <w:p w:rsidR="009538BF" w:rsidRPr="009538BF" w:rsidRDefault="009538BF" w:rsidP="009538BF">
      <w:pPr>
        <w:rPr>
          <w:lang w:val="x-none" w:eastAsia="x-none"/>
        </w:rPr>
      </w:pPr>
    </w:p>
    <w:p w:rsidR="00526ACB" w:rsidRPr="00F5449A" w:rsidRDefault="00526ACB" w:rsidP="00526ACB">
      <w:pPr>
        <w:jc w:val="both"/>
        <w:rPr>
          <w:sz w:val="28"/>
          <w:szCs w:val="28"/>
          <w:lang w:val="ru-RU"/>
        </w:rPr>
      </w:pPr>
      <w:r w:rsidRPr="00F5449A">
        <w:rPr>
          <w:sz w:val="28"/>
          <w:szCs w:val="28"/>
          <w:lang w:val="ru-RU"/>
        </w:rPr>
        <w:tab/>
        <w:t xml:space="preserve">На этом уровне все управление потоком выполняется ядром. Используется программный интерфейс приложения (системные вызовы) для работы с потоками уровня ядра. Ядро поддерживает информацию о контексте процесса и потоков; переключение потоков требует выполнения дисциплины планирования ядра на уровне этих потоков. </w:t>
      </w:r>
    </w:p>
    <w:p w:rsidR="00526ACB" w:rsidRPr="00F5449A" w:rsidRDefault="00526ACB" w:rsidP="00526ACB">
      <w:pPr>
        <w:jc w:val="both"/>
        <w:rPr>
          <w:sz w:val="28"/>
          <w:szCs w:val="28"/>
          <w:lang w:val="ru-RU"/>
        </w:rPr>
      </w:pPr>
      <w:r w:rsidRPr="00F5449A">
        <w:rPr>
          <w:sz w:val="28"/>
          <w:szCs w:val="28"/>
          <w:lang w:val="ru-RU"/>
        </w:rPr>
        <w:tab/>
        <w:t xml:space="preserve">Преимущества потоков уровня ядра: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ядро может одновременно планировать выполнение нескольких потоков одного процесса на нескольких процессорах, блокирование выполняется на уровне потока;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процедуры ядра могут быть многопоточными.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Недостатки: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 переключение потоков в пределах одного процесса требует участия ядра. </w:t>
      </w:r>
    </w:p>
    <w:p w:rsidR="00526ACB" w:rsidRPr="00F5449A" w:rsidRDefault="00526ACB" w:rsidP="00526ACB">
      <w:pPr>
        <w:jc w:val="both"/>
        <w:rPr>
          <w:sz w:val="28"/>
          <w:szCs w:val="28"/>
          <w:lang w:val="ru-RU"/>
        </w:rPr>
      </w:pPr>
      <w:r w:rsidRPr="00F5449A">
        <w:rPr>
          <w:sz w:val="28"/>
          <w:szCs w:val="28"/>
          <w:lang w:val="ru-RU"/>
        </w:rPr>
        <w:tab/>
        <w:t xml:space="preserve">Основной библиотекой для реализации пользовательских потоков является библиотека потоков </w:t>
      </w:r>
      <w:r w:rsidRPr="00687FE1">
        <w:rPr>
          <w:sz w:val="28"/>
          <w:szCs w:val="28"/>
        </w:rPr>
        <w:t>POSIX</w:t>
      </w:r>
      <w:r w:rsidRPr="00F5449A">
        <w:rPr>
          <w:sz w:val="28"/>
          <w:szCs w:val="28"/>
          <w:lang w:val="ru-RU"/>
        </w:rPr>
        <w:t xml:space="preserve">, которая называется </w:t>
      </w:r>
      <w:r w:rsidRPr="00687FE1">
        <w:rPr>
          <w:rFonts w:ascii="Courier New" w:hAnsi="Courier New" w:cs="Courier New"/>
          <w:sz w:val="28"/>
          <w:szCs w:val="28"/>
        </w:rPr>
        <w:t>pthreads</w:t>
      </w:r>
      <w:r w:rsidRPr="00F5449A">
        <w:rPr>
          <w:sz w:val="28"/>
          <w:szCs w:val="28"/>
          <w:lang w:val="ru-RU"/>
        </w:rPr>
        <w:t>.</w:t>
      </w:r>
    </w:p>
    <w:p w:rsidR="00526ACB" w:rsidRPr="00F5449A" w:rsidRDefault="00526ACB" w:rsidP="00526ACB">
      <w:pPr>
        <w:overflowPunct w:val="0"/>
        <w:autoSpaceDE w:val="0"/>
        <w:autoSpaceDN w:val="0"/>
        <w:adjustRightInd w:val="0"/>
        <w:jc w:val="both"/>
        <w:textAlignment w:val="baseline"/>
        <w:rPr>
          <w:sz w:val="28"/>
          <w:szCs w:val="28"/>
          <w:lang w:val="ru-RU"/>
        </w:rPr>
      </w:pPr>
    </w:p>
    <w:p w:rsidR="00526ACB" w:rsidRPr="009538BF" w:rsidRDefault="00526ACB" w:rsidP="009538BF">
      <w:pPr>
        <w:pStyle w:val="3"/>
      </w:pPr>
      <w:bookmarkStart w:id="111" w:name="SECTION02840000000000000000"/>
      <w:r w:rsidRPr="00F5449A">
        <w:rPr>
          <w:sz w:val="28"/>
          <w:lang w:val="ru-RU"/>
        </w:rPr>
        <w:tab/>
      </w:r>
      <w:r w:rsidRPr="009538BF">
        <w:t xml:space="preserve"> </w:t>
      </w:r>
      <w:r w:rsidRPr="009538BF">
        <w:rPr>
          <w:rStyle w:val="30"/>
          <w:b/>
        </w:rPr>
        <w:t>Создание потока</w:t>
      </w:r>
      <w:bookmarkEnd w:id="111"/>
    </w:p>
    <w:p w:rsidR="00526ACB" w:rsidRPr="009538BF" w:rsidRDefault="00526ACB" w:rsidP="00526ACB">
      <w:pPr>
        <w:spacing w:before="100" w:beforeAutospacing="1" w:after="100" w:afterAutospacing="1"/>
        <w:rPr>
          <w:sz w:val="28"/>
          <w:szCs w:val="28"/>
          <w:lang w:val="ru-RU"/>
        </w:rPr>
      </w:pPr>
      <w:r w:rsidRPr="00F5449A">
        <w:rPr>
          <w:sz w:val="28"/>
          <w:szCs w:val="28"/>
          <w:lang w:val="ru-RU"/>
        </w:rPr>
        <w:tab/>
        <w:t xml:space="preserve">Функция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create</w:t>
      </w:r>
      <w:r w:rsidRPr="00F5449A">
        <w:rPr>
          <w:i/>
          <w:sz w:val="28"/>
          <w:szCs w:val="28"/>
          <w:lang w:val="ru-RU"/>
        </w:rPr>
        <w:t>()</w:t>
      </w:r>
      <w:r w:rsidRPr="00F5449A">
        <w:rPr>
          <w:sz w:val="28"/>
          <w:szCs w:val="28"/>
          <w:lang w:val="ru-RU"/>
        </w:rPr>
        <w:t xml:space="preserve"> позволяет добавить новый поток управления к текущему процессу. </w:t>
      </w:r>
      <w:r w:rsidRPr="009538BF">
        <w:rPr>
          <w:sz w:val="28"/>
          <w:szCs w:val="28"/>
          <w:lang w:val="ru-RU"/>
        </w:rPr>
        <w:t xml:space="preserve">Прототипфункции: </w:t>
      </w:r>
    </w:p>
    <w:p w:rsidR="00526ACB" w:rsidRPr="00687FE1" w:rsidRDefault="00526ACB" w:rsidP="00526ACB">
      <w:pPr>
        <w:overflowPunct w:val="0"/>
        <w:autoSpaceDE w:val="0"/>
        <w:autoSpaceDN w:val="0"/>
        <w:adjustRightInd w:val="0"/>
        <w:ind w:left="720"/>
        <w:textAlignment w:val="baseline"/>
        <w:rPr>
          <w:i/>
          <w:sz w:val="28"/>
          <w:szCs w:val="28"/>
        </w:rPr>
      </w:pPr>
      <w:r w:rsidRPr="00687FE1">
        <w:rPr>
          <w:i/>
          <w:sz w:val="28"/>
          <w:szCs w:val="28"/>
        </w:rPr>
        <w:t>int pthread</w:t>
      </w:r>
      <w:r w:rsidRPr="009538BF">
        <w:rPr>
          <w:i/>
          <w:sz w:val="28"/>
          <w:szCs w:val="28"/>
          <w:lang w:val="ru-RU"/>
        </w:rPr>
        <w:t>_</w:t>
      </w:r>
      <w:r w:rsidRPr="00687FE1">
        <w:rPr>
          <w:i/>
          <w:sz w:val="28"/>
          <w:szCs w:val="28"/>
        </w:rPr>
        <w:t>create</w:t>
      </w:r>
      <w:r w:rsidRPr="009538BF">
        <w:rPr>
          <w:i/>
          <w:sz w:val="28"/>
          <w:szCs w:val="28"/>
          <w:lang w:val="ru-RU"/>
        </w:rPr>
        <w:t>(</w:t>
      </w:r>
      <w:r w:rsidRPr="00687FE1">
        <w:rPr>
          <w:i/>
          <w:sz w:val="28"/>
          <w:szCs w:val="28"/>
        </w:rPr>
        <w:t xml:space="preserve">pthread_t *tid,  const pthread_attr_t *tattr, void*(*start_routine)(void *), void *arg); </w:t>
      </w:r>
    </w:p>
    <w:p w:rsidR="00526ACB" w:rsidRPr="00687FE1" w:rsidRDefault="00526ACB" w:rsidP="00526ACB">
      <w:pPr>
        <w:overflowPunct w:val="0"/>
        <w:autoSpaceDE w:val="0"/>
        <w:autoSpaceDN w:val="0"/>
        <w:adjustRightInd w:val="0"/>
        <w:textAlignment w:val="baseline"/>
        <w:rPr>
          <w:sz w:val="28"/>
          <w:szCs w:val="28"/>
        </w:rPr>
      </w:pPr>
    </w:p>
    <w:p w:rsidR="00526ACB" w:rsidRPr="00F5449A" w:rsidRDefault="00526ACB" w:rsidP="00526ACB">
      <w:pPr>
        <w:overflowPunct w:val="0"/>
        <w:autoSpaceDE w:val="0"/>
        <w:autoSpaceDN w:val="0"/>
        <w:adjustRightInd w:val="0"/>
        <w:jc w:val="both"/>
        <w:textAlignment w:val="baseline"/>
        <w:rPr>
          <w:sz w:val="28"/>
          <w:szCs w:val="28"/>
          <w:lang w:val="ru-RU"/>
        </w:rPr>
      </w:pPr>
      <w:r w:rsidRPr="00687FE1">
        <w:rPr>
          <w:sz w:val="28"/>
          <w:szCs w:val="28"/>
        </w:rPr>
        <w:tab/>
      </w:r>
      <w:r w:rsidRPr="00F5449A">
        <w:rPr>
          <w:sz w:val="28"/>
          <w:szCs w:val="28"/>
          <w:lang w:val="ru-RU"/>
        </w:rPr>
        <w:t xml:space="preserve">Когда атрибуты объекта не определены, они равны </w:t>
      </w:r>
      <w:r w:rsidRPr="00687FE1">
        <w:rPr>
          <w:rFonts w:ascii="Courier New" w:hAnsi="Courier New" w:cs="Courier New"/>
          <w:sz w:val="20"/>
          <w:szCs w:val="28"/>
        </w:rPr>
        <w:t>NULL</w:t>
      </w:r>
      <w:r w:rsidRPr="00F5449A">
        <w:rPr>
          <w:sz w:val="28"/>
          <w:szCs w:val="28"/>
          <w:lang w:val="ru-RU"/>
        </w:rPr>
        <w:t xml:space="preserve">, и поток, создаваемый по умолчанию, имеет следующие признаки: неорганиченность, неотделенность от процесса, стек с размером по умолчанию, приоритет родителя. Существует возможность также создать объект атрибутов потока с помощью функции </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attr</w:t>
      </w:r>
      <w:r w:rsidRPr="00F5449A">
        <w:rPr>
          <w:rFonts w:ascii="Courier New" w:hAnsi="Courier New" w:cs="Courier New"/>
          <w:i/>
          <w:sz w:val="20"/>
          <w:szCs w:val="28"/>
          <w:lang w:val="ru-RU"/>
        </w:rPr>
        <w:t>_</w:t>
      </w:r>
      <w:r w:rsidRPr="00687FE1">
        <w:rPr>
          <w:rFonts w:ascii="Courier New" w:hAnsi="Courier New" w:cs="Courier New"/>
          <w:i/>
          <w:sz w:val="20"/>
          <w:szCs w:val="28"/>
        </w:rPr>
        <w:t>init</w:t>
      </w:r>
      <w:r w:rsidRPr="00F5449A">
        <w:rPr>
          <w:i/>
          <w:sz w:val="28"/>
          <w:szCs w:val="28"/>
          <w:lang w:val="ru-RU"/>
        </w:rPr>
        <w:t>()</w:t>
      </w:r>
      <w:r w:rsidRPr="00F5449A">
        <w:rPr>
          <w:sz w:val="28"/>
          <w:szCs w:val="28"/>
          <w:lang w:val="ru-RU"/>
        </w:rPr>
        <w:t xml:space="preserve">, а затем использовать этот объект для создания самого потока. Пример создания потока: </w:t>
      </w:r>
    </w:p>
    <w:p w:rsidR="00526ACB" w:rsidRPr="00F5449A" w:rsidRDefault="00526ACB" w:rsidP="00526ACB">
      <w:pPr>
        <w:overflowPunct w:val="0"/>
        <w:autoSpaceDE w:val="0"/>
        <w:autoSpaceDN w:val="0"/>
        <w:adjustRightInd w:val="0"/>
        <w:ind w:left="720"/>
        <w:textAlignment w:val="baseline"/>
        <w:rPr>
          <w:sz w:val="28"/>
          <w:szCs w:val="28"/>
          <w:lang w:val="ru-RU"/>
        </w:rPr>
      </w:pPr>
    </w:p>
    <w:p w:rsidR="00526ACB" w:rsidRPr="00F5449A" w:rsidRDefault="00526ACB" w:rsidP="00526ACB">
      <w:pPr>
        <w:overflowPunct w:val="0"/>
        <w:autoSpaceDE w:val="0"/>
        <w:autoSpaceDN w:val="0"/>
        <w:adjustRightInd w:val="0"/>
        <w:ind w:left="567"/>
        <w:textAlignment w:val="baseline"/>
        <w:rPr>
          <w:i/>
          <w:sz w:val="28"/>
          <w:szCs w:val="28"/>
          <w:lang w:val="ru-RU"/>
        </w:rPr>
      </w:pPr>
      <w:r w:rsidRPr="00F5449A">
        <w:rPr>
          <w:i/>
          <w:sz w:val="28"/>
          <w:szCs w:val="28"/>
          <w:lang w:val="ru-RU"/>
        </w:rPr>
        <w:t>#</w:t>
      </w:r>
      <w:r w:rsidRPr="00687FE1">
        <w:rPr>
          <w:i/>
          <w:sz w:val="28"/>
          <w:szCs w:val="28"/>
        </w:rPr>
        <w:t>include </w:t>
      </w:r>
      <w:r w:rsidRPr="00F5449A">
        <w:rPr>
          <w:i/>
          <w:sz w:val="28"/>
          <w:szCs w:val="28"/>
          <w:lang w:val="ru-RU"/>
        </w:rPr>
        <w:t>&lt;</w:t>
      </w:r>
      <w:r w:rsidRPr="00687FE1">
        <w:rPr>
          <w:i/>
          <w:sz w:val="28"/>
          <w:szCs w:val="28"/>
        </w:rPr>
        <w:t>pthread</w:t>
      </w:r>
      <w:r w:rsidRPr="00F5449A">
        <w:rPr>
          <w:i/>
          <w:sz w:val="28"/>
          <w:szCs w:val="28"/>
          <w:lang w:val="ru-RU"/>
        </w:rPr>
        <w:t>.</w:t>
      </w:r>
      <w:r w:rsidRPr="00687FE1">
        <w:rPr>
          <w:i/>
          <w:sz w:val="28"/>
          <w:szCs w:val="28"/>
        </w:rPr>
        <w:t>h</w:t>
      </w:r>
      <w:r w:rsidRPr="00F5449A">
        <w:rPr>
          <w:i/>
          <w:sz w:val="28"/>
          <w:szCs w:val="28"/>
          <w:lang w:val="ru-RU"/>
        </w:rPr>
        <w:t>&gt;</w:t>
      </w:r>
    </w:p>
    <w:p w:rsidR="00526ACB" w:rsidRPr="00F5449A" w:rsidRDefault="00526ACB" w:rsidP="00526ACB">
      <w:pPr>
        <w:ind w:left="567"/>
        <w:rPr>
          <w:i/>
          <w:sz w:val="28"/>
          <w:szCs w:val="28"/>
          <w:lang w:val="ru-RU"/>
        </w:rPr>
      </w:pPr>
      <w:r w:rsidRPr="00687FE1">
        <w:rPr>
          <w:i/>
          <w:sz w:val="28"/>
          <w:szCs w:val="28"/>
        </w:rPr>
        <w:t>pthread</w:t>
      </w:r>
      <w:r w:rsidRPr="00F5449A">
        <w:rPr>
          <w:i/>
          <w:sz w:val="28"/>
          <w:szCs w:val="28"/>
          <w:lang w:val="ru-RU"/>
        </w:rPr>
        <w:t>_</w:t>
      </w:r>
      <w:r w:rsidRPr="00687FE1">
        <w:rPr>
          <w:i/>
          <w:sz w:val="28"/>
          <w:szCs w:val="28"/>
        </w:rPr>
        <w:t>attr</w:t>
      </w:r>
      <w:r w:rsidRPr="00F5449A">
        <w:rPr>
          <w:i/>
          <w:sz w:val="28"/>
          <w:szCs w:val="28"/>
          <w:lang w:val="ru-RU"/>
        </w:rPr>
        <w:t>_</w:t>
      </w:r>
      <w:r w:rsidRPr="00687FE1">
        <w:rPr>
          <w:i/>
          <w:sz w:val="28"/>
          <w:szCs w:val="28"/>
        </w:rPr>
        <w:t>t tattr</w:t>
      </w:r>
      <w:r w:rsidRPr="00F5449A">
        <w:rPr>
          <w:i/>
          <w:sz w:val="28"/>
          <w:szCs w:val="28"/>
          <w:lang w:val="ru-RU"/>
        </w:rPr>
        <w:t xml:space="preserve">; </w:t>
      </w:r>
    </w:p>
    <w:p w:rsidR="00526ACB" w:rsidRPr="00687FE1" w:rsidRDefault="00526ACB" w:rsidP="00526ACB">
      <w:pPr>
        <w:ind w:left="567"/>
        <w:rPr>
          <w:i/>
          <w:sz w:val="28"/>
          <w:szCs w:val="28"/>
        </w:rPr>
      </w:pPr>
      <w:r w:rsidRPr="00687FE1">
        <w:rPr>
          <w:i/>
          <w:sz w:val="28"/>
          <w:szCs w:val="28"/>
        </w:rPr>
        <w:t xml:space="preserve">pthread_t tid; </w:t>
      </w:r>
    </w:p>
    <w:p w:rsidR="00526ACB" w:rsidRPr="00687FE1" w:rsidRDefault="00526ACB" w:rsidP="00526ACB">
      <w:pPr>
        <w:ind w:left="567"/>
        <w:rPr>
          <w:i/>
          <w:sz w:val="28"/>
          <w:szCs w:val="28"/>
        </w:rPr>
      </w:pPr>
      <w:r w:rsidRPr="00687FE1">
        <w:rPr>
          <w:i/>
          <w:sz w:val="28"/>
          <w:szCs w:val="28"/>
        </w:rPr>
        <w:t xml:space="preserve">extern void *start_routine(void *arg); </w:t>
      </w:r>
    </w:p>
    <w:p w:rsidR="00526ACB" w:rsidRPr="00F5449A" w:rsidRDefault="00526ACB" w:rsidP="00526ACB">
      <w:pPr>
        <w:ind w:left="567"/>
        <w:rPr>
          <w:i/>
          <w:sz w:val="28"/>
          <w:szCs w:val="28"/>
          <w:lang w:val="ru-RU"/>
        </w:rPr>
      </w:pPr>
      <w:r w:rsidRPr="00687FE1">
        <w:rPr>
          <w:i/>
          <w:sz w:val="28"/>
          <w:szCs w:val="28"/>
        </w:rPr>
        <w:t>void </w:t>
      </w:r>
      <w:r w:rsidRPr="00F5449A">
        <w:rPr>
          <w:i/>
          <w:sz w:val="28"/>
          <w:szCs w:val="28"/>
          <w:lang w:val="ru-RU"/>
        </w:rPr>
        <w:t>*</w:t>
      </w:r>
      <w:r w:rsidRPr="00687FE1">
        <w:rPr>
          <w:i/>
          <w:sz w:val="28"/>
          <w:szCs w:val="28"/>
        </w:rPr>
        <w:t>arg</w:t>
      </w:r>
      <w:r w:rsidRPr="00F5449A">
        <w:rPr>
          <w:i/>
          <w:sz w:val="28"/>
          <w:szCs w:val="28"/>
          <w:lang w:val="ru-RU"/>
        </w:rPr>
        <w:t xml:space="preserve">; </w:t>
      </w:r>
    </w:p>
    <w:p w:rsidR="00526ACB" w:rsidRPr="00F5449A" w:rsidRDefault="00526ACB" w:rsidP="00526ACB">
      <w:pPr>
        <w:ind w:left="567"/>
        <w:rPr>
          <w:i/>
          <w:sz w:val="28"/>
          <w:szCs w:val="28"/>
          <w:lang w:val="ru-RU"/>
        </w:rPr>
      </w:pPr>
      <w:r w:rsidRPr="00687FE1">
        <w:rPr>
          <w:i/>
          <w:sz w:val="28"/>
          <w:szCs w:val="28"/>
        </w:rPr>
        <w:t>int ret</w:t>
      </w:r>
      <w:r w:rsidRPr="00F5449A">
        <w:rPr>
          <w:i/>
          <w:sz w:val="28"/>
          <w:szCs w:val="28"/>
          <w:lang w:val="ru-RU"/>
        </w:rPr>
        <w:t xml:space="preserve">; </w:t>
      </w:r>
    </w:p>
    <w:p w:rsidR="00526ACB" w:rsidRPr="00F5449A" w:rsidRDefault="00526ACB" w:rsidP="00526ACB">
      <w:pPr>
        <w:ind w:left="567"/>
        <w:rPr>
          <w:i/>
          <w:sz w:val="28"/>
          <w:szCs w:val="28"/>
          <w:lang w:val="ru-RU"/>
        </w:rPr>
      </w:pPr>
      <w:r w:rsidRPr="00F5449A">
        <w:rPr>
          <w:i/>
          <w:sz w:val="28"/>
          <w:szCs w:val="28"/>
          <w:lang w:val="ru-RU"/>
        </w:rPr>
        <w:t>/*</w:t>
      </w:r>
      <w:r w:rsidRPr="00687FE1">
        <w:rPr>
          <w:i/>
          <w:sz w:val="28"/>
          <w:szCs w:val="28"/>
        </w:rPr>
        <w:t> </w:t>
      </w:r>
      <w:r w:rsidRPr="00F5449A">
        <w:rPr>
          <w:i/>
          <w:sz w:val="28"/>
          <w:szCs w:val="28"/>
          <w:lang w:val="ru-RU"/>
        </w:rPr>
        <w:t>поведение</w:t>
      </w:r>
      <w:r w:rsidRPr="00687FE1">
        <w:rPr>
          <w:i/>
          <w:sz w:val="28"/>
          <w:szCs w:val="28"/>
        </w:rPr>
        <w:t> </w:t>
      </w:r>
      <w:r w:rsidRPr="00F5449A">
        <w:rPr>
          <w:i/>
          <w:sz w:val="28"/>
          <w:szCs w:val="28"/>
          <w:lang w:val="ru-RU"/>
        </w:rPr>
        <w:t>по</w:t>
      </w:r>
      <w:r w:rsidRPr="00687FE1">
        <w:rPr>
          <w:i/>
          <w:sz w:val="28"/>
          <w:szCs w:val="28"/>
        </w:rPr>
        <w:t> </w:t>
      </w:r>
      <w:r w:rsidRPr="00F5449A">
        <w:rPr>
          <w:i/>
          <w:sz w:val="28"/>
          <w:szCs w:val="28"/>
          <w:lang w:val="ru-RU"/>
        </w:rPr>
        <w:t xml:space="preserve">умолчанию*/ </w:t>
      </w:r>
    </w:p>
    <w:p w:rsidR="00526ACB" w:rsidRPr="00687FE1" w:rsidRDefault="00526ACB" w:rsidP="00526ACB">
      <w:pPr>
        <w:ind w:left="567"/>
        <w:rPr>
          <w:i/>
          <w:sz w:val="28"/>
          <w:szCs w:val="28"/>
        </w:rPr>
      </w:pPr>
      <w:r w:rsidRPr="00687FE1">
        <w:rPr>
          <w:i/>
          <w:sz w:val="28"/>
          <w:szCs w:val="28"/>
        </w:rPr>
        <w:t xml:space="preserve">ret = pthread_create(&amp;tid, NULL, start_routine, arg); </w:t>
      </w:r>
    </w:p>
    <w:p w:rsidR="00526ACB" w:rsidRPr="00F5449A" w:rsidRDefault="00526ACB" w:rsidP="00526ACB">
      <w:pPr>
        <w:ind w:left="567"/>
        <w:rPr>
          <w:i/>
          <w:sz w:val="28"/>
          <w:szCs w:val="28"/>
          <w:lang w:val="ru-RU"/>
        </w:rPr>
      </w:pPr>
      <w:r w:rsidRPr="00F5449A">
        <w:rPr>
          <w:i/>
          <w:sz w:val="28"/>
          <w:szCs w:val="28"/>
          <w:lang w:val="ru-RU"/>
        </w:rPr>
        <w:t>/*</w:t>
      </w:r>
      <w:r w:rsidRPr="00687FE1">
        <w:rPr>
          <w:i/>
          <w:sz w:val="28"/>
          <w:szCs w:val="28"/>
        </w:rPr>
        <w:t> </w:t>
      </w:r>
      <w:r w:rsidRPr="00F5449A">
        <w:rPr>
          <w:i/>
          <w:sz w:val="28"/>
          <w:szCs w:val="28"/>
          <w:lang w:val="ru-RU"/>
        </w:rPr>
        <w:t>инициализация</w:t>
      </w:r>
      <w:r w:rsidRPr="00687FE1">
        <w:rPr>
          <w:i/>
          <w:sz w:val="28"/>
          <w:szCs w:val="28"/>
        </w:rPr>
        <w:t> </w:t>
      </w:r>
      <w:r w:rsidRPr="00F5449A">
        <w:rPr>
          <w:i/>
          <w:sz w:val="28"/>
          <w:szCs w:val="28"/>
          <w:lang w:val="ru-RU"/>
        </w:rPr>
        <w:t>с</w:t>
      </w:r>
      <w:r w:rsidRPr="00687FE1">
        <w:rPr>
          <w:i/>
          <w:sz w:val="28"/>
          <w:szCs w:val="28"/>
        </w:rPr>
        <w:t> </w:t>
      </w:r>
      <w:r w:rsidRPr="00F5449A">
        <w:rPr>
          <w:i/>
          <w:sz w:val="28"/>
          <w:szCs w:val="28"/>
          <w:lang w:val="ru-RU"/>
        </w:rPr>
        <w:t>атрибутами</w:t>
      </w:r>
      <w:r w:rsidRPr="00687FE1">
        <w:rPr>
          <w:i/>
          <w:sz w:val="28"/>
          <w:szCs w:val="28"/>
        </w:rPr>
        <w:t> </w:t>
      </w:r>
      <w:r w:rsidRPr="00F5449A">
        <w:rPr>
          <w:i/>
          <w:sz w:val="28"/>
          <w:szCs w:val="28"/>
          <w:lang w:val="ru-RU"/>
        </w:rPr>
        <w:t>по</w:t>
      </w:r>
      <w:r w:rsidRPr="00687FE1">
        <w:rPr>
          <w:i/>
          <w:sz w:val="28"/>
          <w:szCs w:val="28"/>
        </w:rPr>
        <w:t> </w:t>
      </w:r>
      <w:r w:rsidRPr="00F5449A">
        <w:rPr>
          <w:i/>
          <w:sz w:val="28"/>
          <w:szCs w:val="28"/>
          <w:lang w:val="ru-RU"/>
        </w:rPr>
        <w:t>умолчанию</w:t>
      </w:r>
      <w:r w:rsidRPr="00687FE1">
        <w:rPr>
          <w:i/>
          <w:sz w:val="28"/>
          <w:szCs w:val="28"/>
        </w:rPr>
        <w:t> </w:t>
      </w:r>
      <w:r w:rsidRPr="00F5449A">
        <w:rPr>
          <w:i/>
          <w:sz w:val="28"/>
          <w:szCs w:val="28"/>
          <w:lang w:val="ru-RU"/>
        </w:rPr>
        <w:t xml:space="preserve">*/ </w:t>
      </w:r>
    </w:p>
    <w:p w:rsidR="00526ACB" w:rsidRPr="00687FE1" w:rsidRDefault="00526ACB" w:rsidP="00526ACB">
      <w:pPr>
        <w:ind w:left="567"/>
        <w:rPr>
          <w:i/>
          <w:sz w:val="28"/>
          <w:szCs w:val="28"/>
        </w:rPr>
      </w:pPr>
      <w:r w:rsidRPr="00687FE1">
        <w:rPr>
          <w:i/>
          <w:sz w:val="28"/>
          <w:szCs w:val="28"/>
        </w:rPr>
        <w:t xml:space="preserve">ret = pthread_attr_init(&amp;tattr); </w:t>
      </w:r>
    </w:p>
    <w:p w:rsidR="00526ACB" w:rsidRPr="00687FE1" w:rsidRDefault="00526ACB" w:rsidP="00526ACB">
      <w:pPr>
        <w:ind w:left="567"/>
        <w:rPr>
          <w:i/>
          <w:sz w:val="28"/>
          <w:szCs w:val="28"/>
        </w:rPr>
      </w:pPr>
      <w:r w:rsidRPr="00687FE1">
        <w:rPr>
          <w:i/>
          <w:sz w:val="28"/>
          <w:szCs w:val="28"/>
        </w:rPr>
        <w:t xml:space="preserve">/* определение поведения по умолчанию*/ </w:t>
      </w:r>
    </w:p>
    <w:p w:rsidR="00526ACB" w:rsidRPr="00687FE1" w:rsidRDefault="00526ACB" w:rsidP="00526ACB">
      <w:pPr>
        <w:ind w:left="567"/>
        <w:rPr>
          <w:sz w:val="28"/>
          <w:szCs w:val="28"/>
        </w:rPr>
      </w:pPr>
      <w:r w:rsidRPr="00687FE1">
        <w:rPr>
          <w:i/>
          <w:sz w:val="28"/>
          <w:szCs w:val="28"/>
        </w:rPr>
        <w:t xml:space="preserve">ret = pthread_create(&amp;tid, &amp;tattr, start_routine, arg); </w:t>
      </w:r>
    </w:p>
    <w:p w:rsidR="00526ACB" w:rsidRPr="00687FE1" w:rsidRDefault="00526ACB" w:rsidP="00526ACB">
      <w:pPr>
        <w:jc w:val="both"/>
        <w:rPr>
          <w:sz w:val="28"/>
          <w:szCs w:val="28"/>
        </w:rPr>
      </w:pPr>
      <w:r w:rsidRPr="00687FE1">
        <w:rPr>
          <w:sz w:val="28"/>
          <w:szCs w:val="28"/>
        </w:rPr>
        <w:tab/>
      </w:r>
    </w:p>
    <w:p w:rsidR="00526ACB" w:rsidRPr="00F5449A" w:rsidRDefault="00526ACB" w:rsidP="00526ACB">
      <w:pPr>
        <w:jc w:val="both"/>
        <w:rPr>
          <w:sz w:val="28"/>
          <w:szCs w:val="28"/>
          <w:lang w:val="ru-RU"/>
        </w:rPr>
      </w:pPr>
      <w:r w:rsidRPr="00687FE1">
        <w:rPr>
          <w:sz w:val="28"/>
          <w:szCs w:val="28"/>
        </w:rPr>
        <w:tab/>
      </w:r>
      <w:r w:rsidRPr="00F5449A">
        <w:rPr>
          <w:sz w:val="28"/>
          <w:szCs w:val="28"/>
          <w:lang w:val="ru-RU"/>
        </w:rPr>
        <w:t xml:space="preserve">Функция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create</w:t>
      </w:r>
      <w:r w:rsidRPr="00F5449A">
        <w:rPr>
          <w:i/>
          <w:sz w:val="28"/>
          <w:szCs w:val="28"/>
          <w:lang w:val="ru-RU"/>
        </w:rPr>
        <w:t>()</w:t>
      </w:r>
      <w:r w:rsidRPr="00F5449A">
        <w:rPr>
          <w:sz w:val="28"/>
          <w:szCs w:val="28"/>
          <w:lang w:val="ru-RU"/>
        </w:rPr>
        <w:t xml:space="preserve"> вызывается с атрибутом </w:t>
      </w:r>
      <w:r w:rsidRPr="00687FE1">
        <w:rPr>
          <w:rFonts w:ascii="Courier New" w:hAnsi="Courier New" w:cs="Courier New"/>
          <w:i/>
          <w:sz w:val="28"/>
          <w:szCs w:val="28"/>
        </w:rPr>
        <w:t>attr</w:t>
      </w:r>
      <w:r w:rsidRPr="00F5449A">
        <w:rPr>
          <w:sz w:val="28"/>
          <w:szCs w:val="28"/>
          <w:lang w:val="ru-RU"/>
        </w:rPr>
        <w:t xml:space="preserve">, определяющим необходимое поведение; </w:t>
      </w:r>
      <w:r w:rsidRPr="00687FE1">
        <w:rPr>
          <w:rFonts w:ascii="Courier New" w:hAnsi="Courier New" w:cs="Courier New"/>
          <w:i/>
          <w:sz w:val="28"/>
          <w:szCs w:val="28"/>
        </w:rPr>
        <w:t>start</w:t>
      </w:r>
      <w:r w:rsidRPr="00F5449A">
        <w:rPr>
          <w:rFonts w:ascii="Courier New" w:hAnsi="Courier New" w:cs="Courier New"/>
          <w:i/>
          <w:sz w:val="28"/>
          <w:szCs w:val="28"/>
          <w:lang w:val="ru-RU"/>
        </w:rPr>
        <w:t>_</w:t>
      </w:r>
      <w:r w:rsidRPr="00687FE1">
        <w:rPr>
          <w:rFonts w:ascii="Courier New" w:hAnsi="Courier New" w:cs="Courier New"/>
          <w:i/>
          <w:sz w:val="28"/>
          <w:szCs w:val="28"/>
        </w:rPr>
        <w:t>routine</w:t>
      </w:r>
      <w:r w:rsidRPr="00F5449A">
        <w:rPr>
          <w:sz w:val="28"/>
          <w:szCs w:val="28"/>
          <w:lang w:val="ru-RU"/>
        </w:rPr>
        <w:t xml:space="preserve"> - это функция, с которой новый поток начинает свое выполнение. Когда </w:t>
      </w:r>
      <w:r w:rsidRPr="00687FE1">
        <w:rPr>
          <w:rFonts w:ascii="Courier New" w:hAnsi="Courier New" w:cs="Courier New"/>
          <w:i/>
          <w:sz w:val="28"/>
          <w:szCs w:val="28"/>
        </w:rPr>
        <w:t>start</w:t>
      </w:r>
      <w:r w:rsidRPr="00F5449A">
        <w:rPr>
          <w:rFonts w:ascii="Courier New" w:hAnsi="Courier New" w:cs="Courier New"/>
          <w:i/>
          <w:sz w:val="28"/>
          <w:szCs w:val="28"/>
          <w:lang w:val="ru-RU"/>
        </w:rPr>
        <w:t>_</w:t>
      </w:r>
      <w:r w:rsidRPr="00687FE1">
        <w:rPr>
          <w:rFonts w:ascii="Courier New" w:hAnsi="Courier New" w:cs="Courier New"/>
          <w:i/>
          <w:sz w:val="28"/>
          <w:szCs w:val="28"/>
        </w:rPr>
        <w:t>routine</w:t>
      </w:r>
      <w:r w:rsidRPr="00F5449A">
        <w:rPr>
          <w:sz w:val="28"/>
          <w:szCs w:val="28"/>
          <w:lang w:val="ru-RU"/>
        </w:rPr>
        <w:t xml:space="preserve"> завершается, поток завершается со статусом выхода, установленным в значение, возвращенное </w:t>
      </w:r>
      <w:r w:rsidRPr="00687FE1">
        <w:rPr>
          <w:rFonts w:ascii="Courier New" w:hAnsi="Courier New" w:cs="Courier New"/>
          <w:i/>
          <w:sz w:val="28"/>
          <w:szCs w:val="28"/>
        </w:rPr>
        <w:t>start</w:t>
      </w:r>
      <w:r w:rsidRPr="00F5449A">
        <w:rPr>
          <w:rFonts w:ascii="Courier New" w:hAnsi="Courier New" w:cs="Courier New"/>
          <w:i/>
          <w:sz w:val="28"/>
          <w:szCs w:val="28"/>
          <w:lang w:val="ru-RU"/>
        </w:rPr>
        <w:t>_</w:t>
      </w:r>
      <w:r w:rsidRPr="00687FE1">
        <w:rPr>
          <w:rFonts w:ascii="Courier New" w:hAnsi="Courier New" w:cs="Courier New"/>
          <w:i/>
          <w:sz w:val="28"/>
          <w:szCs w:val="28"/>
        </w:rPr>
        <w:t>routine</w:t>
      </w:r>
      <w:r w:rsidRPr="00F5449A">
        <w:rPr>
          <w:i/>
          <w:sz w:val="28"/>
          <w:szCs w:val="28"/>
          <w:lang w:val="ru-RU"/>
        </w:rPr>
        <w:t>.</w:t>
      </w:r>
    </w:p>
    <w:p w:rsidR="00526ACB" w:rsidRPr="00F5449A" w:rsidRDefault="00526ACB" w:rsidP="00526ACB">
      <w:pPr>
        <w:jc w:val="both"/>
        <w:rPr>
          <w:sz w:val="28"/>
          <w:szCs w:val="28"/>
          <w:lang w:val="ru-RU"/>
        </w:rPr>
      </w:pPr>
      <w:r w:rsidRPr="00F5449A">
        <w:rPr>
          <w:sz w:val="28"/>
          <w:szCs w:val="28"/>
          <w:lang w:val="ru-RU"/>
        </w:rPr>
        <w:tab/>
        <w:t xml:space="preserve">Если вызов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create</w:t>
      </w:r>
      <w:r w:rsidRPr="00F5449A">
        <w:rPr>
          <w:rFonts w:ascii="Courier New" w:hAnsi="Courier New" w:cs="Courier New"/>
          <w:i/>
          <w:sz w:val="28"/>
          <w:szCs w:val="28"/>
          <w:lang w:val="ru-RU"/>
        </w:rPr>
        <w:t>()</w:t>
      </w:r>
      <w:r w:rsidRPr="00F5449A">
        <w:rPr>
          <w:sz w:val="28"/>
          <w:szCs w:val="28"/>
          <w:lang w:val="ru-RU"/>
        </w:rPr>
        <w:t xml:space="preserve"> успешно завершен, идентификатор созданного потока сохраняется по адресу</w:t>
      </w:r>
      <w:r w:rsidRPr="00687FE1">
        <w:rPr>
          <w:rFonts w:ascii="Courier New" w:hAnsi="Courier New" w:cs="Courier New"/>
          <w:i/>
          <w:sz w:val="28"/>
          <w:szCs w:val="28"/>
        </w:rPr>
        <w:t>tid</w:t>
      </w:r>
      <w:r w:rsidRPr="00F5449A">
        <w:rPr>
          <w:sz w:val="28"/>
          <w:szCs w:val="28"/>
          <w:lang w:val="ru-RU"/>
        </w:rPr>
        <w:t xml:space="preserve">. </w:t>
      </w:r>
    </w:p>
    <w:p w:rsidR="00526ACB" w:rsidRPr="00F5449A" w:rsidRDefault="00526ACB" w:rsidP="00526ACB">
      <w:pPr>
        <w:jc w:val="both"/>
        <w:rPr>
          <w:sz w:val="28"/>
          <w:szCs w:val="28"/>
          <w:lang w:val="ru-RU"/>
        </w:rPr>
      </w:pPr>
      <w:r w:rsidRPr="00F5449A">
        <w:rPr>
          <w:lang w:val="ru-RU"/>
        </w:rPr>
        <w:lastRenderedPageBreak/>
        <w:tab/>
      </w:r>
      <w:r w:rsidRPr="00F5449A">
        <w:rPr>
          <w:sz w:val="28"/>
          <w:szCs w:val="28"/>
          <w:lang w:val="ru-RU"/>
        </w:rPr>
        <w:t xml:space="preserve">Создание потока с использованием аргумента атрибутов </w:t>
      </w:r>
      <w:r w:rsidRPr="00687FE1">
        <w:rPr>
          <w:sz w:val="28"/>
          <w:szCs w:val="28"/>
        </w:rPr>
        <w:t>NULL</w:t>
      </w:r>
      <w:r w:rsidRPr="00F5449A">
        <w:rPr>
          <w:sz w:val="28"/>
          <w:szCs w:val="28"/>
          <w:lang w:val="ru-RU"/>
        </w:rPr>
        <w:t xml:space="preserve"> оказывает тот же эффект, что и использование атрибута по умолчанию: оба создают одинаковый поток. При инициализации </w:t>
      </w:r>
      <w:r w:rsidRPr="00687FE1">
        <w:rPr>
          <w:i/>
          <w:sz w:val="28"/>
          <w:szCs w:val="28"/>
        </w:rPr>
        <w:t>tattr</w:t>
      </w:r>
      <w:r w:rsidRPr="00F5449A">
        <w:rPr>
          <w:sz w:val="28"/>
          <w:szCs w:val="28"/>
          <w:lang w:val="ru-RU"/>
        </w:rPr>
        <w:t xml:space="preserve"> он обретает поведение по умолчанию; </w:t>
      </w:r>
      <w:r w:rsidRPr="00687FE1">
        <w:rPr>
          <w:i/>
          <w:sz w:val="28"/>
          <w:szCs w:val="28"/>
        </w:rPr>
        <w:t>pthread</w:t>
      </w:r>
      <w:r w:rsidRPr="00F5449A">
        <w:rPr>
          <w:i/>
          <w:sz w:val="28"/>
          <w:szCs w:val="28"/>
          <w:lang w:val="ru-RU"/>
        </w:rPr>
        <w:t>_</w:t>
      </w:r>
      <w:r w:rsidRPr="00687FE1">
        <w:rPr>
          <w:i/>
          <w:sz w:val="28"/>
          <w:szCs w:val="28"/>
        </w:rPr>
        <w:t>create</w:t>
      </w:r>
      <w:r w:rsidRPr="00F5449A">
        <w:rPr>
          <w:i/>
          <w:sz w:val="28"/>
          <w:szCs w:val="28"/>
          <w:lang w:val="ru-RU"/>
        </w:rPr>
        <w:t>()</w:t>
      </w:r>
      <w:r w:rsidRPr="00F5449A">
        <w:rPr>
          <w:sz w:val="28"/>
          <w:szCs w:val="28"/>
          <w:lang w:val="ru-RU"/>
        </w:rPr>
        <w:t xml:space="preserve"> возвращает 0 при успешном завершении. Любое другое значение указывает, что произошла ошибка. </w:t>
      </w:r>
      <w:bookmarkStart w:id="112" w:name="SECTION02850000000000000000"/>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r>
      <w:r w:rsidRPr="00F5449A">
        <w:rPr>
          <w:noProof/>
          <w:sz w:val="28"/>
          <w:szCs w:val="20"/>
          <w:lang w:val="ru-RU"/>
        </w:rPr>
        <w:t xml:space="preserve"> </w:t>
      </w:r>
      <w:bookmarkEnd w:id="112"/>
    </w:p>
    <w:p w:rsidR="009538BF" w:rsidRPr="00687FE1" w:rsidRDefault="00526ACB" w:rsidP="009538BF">
      <w:pPr>
        <w:pStyle w:val="3"/>
      </w:pPr>
      <w:r w:rsidRPr="00F5449A">
        <w:rPr>
          <w:sz w:val="28"/>
          <w:szCs w:val="28"/>
          <w:lang w:val="ru-RU"/>
        </w:rPr>
        <w:tab/>
      </w:r>
      <w:r w:rsidR="009538BF" w:rsidRPr="009538BF">
        <w:t>Ожидание завершения потока</w:t>
      </w:r>
    </w:p>
    <w:p w:rsidR="00526ACB" w:rsidRPr="00F5449A" w:rsidRDefault="00526ACB" w:rsidP="00526ACB">
      <w:pPr>
        <w:rPr>
          <w:sz w:val="28"/>
          <w:szCs w:val="28"/>
          <w:lang w:val="ru-RU"/>
        </w:rPr>
      </w:pPr>
    </w:p>
    <w:p w:rsidR="00526ACB" w:rsidRPr="00F5449A" w:rsidRDefault="00526ACB" w:rsidP="00526ACB">
      <w:pPr>
        <w:rPr>
          <w:sz w:val="28"/>
          <w:szCs w:val="28"/>
          <w:lang w:val="ru-RU"/>
        </w:rPr>
      </w:pPr>
      <w:r w:rsidRPr="00F5449A">
        <w:rPr>
          <w:sz w:val="28"/>
          <w:szCs w:val="28"/>
          <w:lang w:val="ru-RU"/>
        </w:rPr>
        <w:tab/>
        <w:t xml:space="preserve">Функция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join</w:t>
      </w:r>
      <w:r w:rsidRPr="00F5449A">
        <w:rPr>
          <w:rFonts w:ascii="Courier New" w:hAnsi="Courier New" w:cs="Courier New"/>
          <w:i/>
          <w:sz w:val="28"/>
          <w:szCs w:val="28"/>
          <w:lang w:val="ru-RU"/>
        </w:rPr>
        <w:t>()</w:t>
      </w:r>
      <w:r w:rsidRPr="00F5449A">
        <w:rPr>
          <w:sz w:val="28"/>
          <w:szCs w:val="28"/>
          <w:lang w:val="ru-RU"/>
        </w:rPr>
        <w:t xml:space="preserve"> используется для ожидания завершения потока: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687FE1" w:rsidRDefault="00526ACB" w:rsidP="00526ACB">
      <w:pPr>
        <w:overflowPunct w:val="0"/>
        <w:autoSpaceDE w:val="0"/>
        <w:autoSpaceDN w:val="0"/>
        <w:adjustRightInd w:val="0"/>
        <w:textAlignment w:val="baseline"/>
        <w:rPr>
          <w:i/>
          <w:sz w:val="28"/>
          <w:szCs w:val="28"/>
        </w:rPr>
      </w:pPr>
      <w:r w:rsidRPr="00F5449A">
        <w:rPr>
          <w:sz w:val="28"/>
          <w:szCs w:val="28"/>
          <w:lang w:val="ru-RU"/>
        </w:rPr>
        <w:tab/>
      </w:r>
      <w:r w:rsidRPr="00687FE1">
        <w:rPr>
          <w:i/>
          <w:sz w:val="28"/>
          <w:szCs w:val="28"/>
        </w:rPr>
        <w:t xml:space="preserve">int pthread_join(thread_t tid, void **status); </w:t>
      </w:r>
    </w:p>
    <w:p w:rsidR="00526ACB" w:rsidRPr="00687FE1" w:rsidRDefault="00526ACB" w:rsidP="00526ACB">
      <w:pPr>
        <w:overflowPunct w:val="0"/>
        <w:autoSpaceDE w:val="0"/>
        <w:autoSpaceDN w:val="0"/>
        <w:adjustRightInd w:val="0"/>
        <w:textAlignment w:val="baseline"/>
        <w:rPr>
          <w:sz w:val="28"/>
          <w:szCs w:val="28"/>
        </w:rPr>
      </w:pPr>
    </w:p>
    <w:p w:rsidR="00526ACB" w:rsidRPr="00F5449A" w:rsidRDefault="00526ACB" w:rsidP="00526ACB">
      <w:pPr>
        <w:overflowPunct w:val="0"/>
        <w:autoSpaceDE w:val="0"/>
        <w:autoSpaceDN w:val="0"/>
        <w:adjustRightInd w:val="0"/>
        <w:textAlignment w:val="baseline"/>
        <w:rPr>
          <w:sz w:val="28"/>
          <w:szCs w:val="28"/>
          <w:lang w:val="ru-RU"/>
        </w:rPr>
      </w:pPr>
      <w:r w:rsidRPr="00687FE1">
        <w:rPr>
          <w:sz w:val="28"/>
          <w:szCs w:val="28"/>
        </w:rPr>
        <w:tab/>
      </w:r>
      <w:r w:rsidRPr="00F5449A">
        <w:rPr>
          <w:sz w:val="28"/>
          <w:szCs w:val="28"/>
          <w:lang w:val="ru-RU"/>
        </w:rPr>
        <w:t xml:space="preserve">Пример использования функции: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textAlignment w:val="baseline"/>
        <w:rPr>
          <w:i/>
          <w:sz w:val="28"/>
          <w:szCs w:val="28"/>
          <w:lang w:val="ru-RU"/>
        </w:rPr>
      </w:pPr>
      <w:r w:rsidRPr="00F5449A">
        <w:rPr>
          <w:sz w:val="28"/>
          <w:szCs w:val="28"/>
          <w:lang w:val="ru-RU"/>
        </w:rPr>
        <w:tab/>
      </w:r>
      <w:r w:rsidRPr="00F5449A">
        <w:rPr>
          <w:i/>
          <w:sz w:val="28"/>
          <w:szCs w:val="28"/>
          <w:lang w:val="ru-RU"/>
        </w:rPr>
        <w:t>#</w:t>
      </w:r>
      <w:r w:rsidRPr="00687FE1">
        <w:rPr>
          <w:i/>
          <w:sz w:val="28"/>
          <w:szCs w:val="28"/>
        </w:rPr>
        <w:t>include </w:t>
      </w:r>
      <w:r w:rsidRPr="00F5449A">
        <w:rPr>
          <w:i/>
          <w:sz w:val="28"/>
          <w:szCs w:val="28"/>
          <w:lang w:val="ru-RU"/>
        </w:rPr>
        <w:t>&lt;</w:t>
      </w:r>
      <w:r w:rsidRPr="00687FE1">
        <w:rPr>
          <w:i/>
          <w:sz w:val="28"/>
          <w:szCs w:val="28"/>
        </w:rPr>
        <w:t>pthread</w:t>
      </w:r>
      <w:r w:rsidRPr="00F5449A">
        <w:rPr>
          <w:i/>
          <w:sz w:val="28"/>
          <w:szCs w:val="28"/>
          <w:lang w:val="ru-RU"/>
        </w:rPr>
        <w:t>.</w:t>
      </w:r>
      <w:r w:rsidRPr="00687FE1">
        <w:rPr>
          <w:i/>
          <w:sz w:val="28"/>
          <w:szCs w:val="28"/>
        </w:rPr>
        <w:t>h</w:t>
      </w:r>
      <w:r w:rsidRPr="00F5449A">
        <w:rPr>
          <w:i/>
          <w:sz w:val="28"/>
          <w:szCs w:val="28"/>
          <w:lang w:val="ru-RU"/>
        </w:rPr>
        <w:t>&gt;</w:t>
      </w:r>
    </w:p>
    <w:p w:rsidR="00526ACB" w:rsidRPr="00687FE1" w:rsidRDefault="00526ACB" w:rsidP="00526ACB">
      <w:pPr>
        <w:rPr>
          <w:i/>
          <w:sz w:val="28"/>
          <w:szCs w:val="28"/>
        </w:rPr>
      </w:pPr>
      <w:r w:rsidRPr="00F5449A">
        <w:rPr>
          <w:i/>
          <w:sz w:val="28"/>
          <w:szCs w:val="28"/>
          <w:lang w:val="ru-RU"/>
        </w:rPr>
        <w:tab/>
      </w:r>
      <w:r w:rsidRPr="00687FE1">
        <w:rPr>
          <w:i/>
          <w:sz w:val="28"/>
          <w:szCs w:val="28"/>
        </w:rPr>
        <w:t xml:space="preserve">pthread_t tid; </w:t>
      </w:r>
    </w:p>
    <w:p w:rsidR="00526ACB" w:rsidRPr="00687FE1" w:rsidRDefault="00526ACB" w:rsidP="00526ACB">
      <w:pPr>
        <w:rPr>
          <w:i/>
          <w:sz w:val="28"/>
          <w:szCs w:val="28"/>
        </w:rPr>
      </w:pPr>
      <w:r w:rsidRPr="00687FE1">
        <w:rPr>
          <w:i/>
          <w:sz w:val="28"/>
          <w:szCs w:val="28"/>
        </w:rPr>
        <w:tab/>
        <w:t xml:space="preserve">int ret; </w:t>
      </w:r>
    </w:p>
    <w:p w:rsidR="00526ACB" w:rsidRPr="00F5449A" w:rsidRDefault="00526ACB" w:rsidP="00526ACB">
      <w:pPr>
        <w:rPr>
          <w:i/>
          <w:sz w:val="28"/>
          <w:szCs w:val="28"/>
          <w:lang w:val="ru-RU"/>
        </w:rPr>
      </w:pPr>
      <w:r w:rsidRPr="00687FE1">
        <w:rPr>
          <w:i/>
          <w:sz w:val="28"/>
          <w:szCs w:val="28"/>
        </w:rPr>
        <w:tab/>
        <w:t>int status</w:t>
      </w:r>
      <w:r w:rsidRPr="00F5449A">
        <w:rPr>
          <w:i/>
          <w:sz w:val="28"/>
          <w:szCs w:val="28"/>
          <w:lang w:val="ru-RU"/>
        </w:rPr>
        <w:t xml:space="preserve">; </w:t>
      </w:r>
    </w:p>
    <w:p w:rsidR="00526ACB" w:rsidRPr="00F5449A" w:rsidRDefault="00526ACB" w:rsidP="00526ACB">
      <w:pPr>
        <w:rPr>
          <w:i/>
          <w:sz w:val="28"/>
          <w:szCs w:val="28"/>
          <w:lang w:val="ru-RU"/>
        </w:rPr>
      </w:pPr>
      <w:r w:rsidRPr="00F5449A">
        <w:rPr>
          <w:i/>
          <w:sz w:val="28"/>
          <w:szCs w:val="28"/>
          <w:lang w:val="ru-RU"/>
        </w:rPr>
        <w:tab/>
        <w:t>/*</w:t>
      </w:r>
      <w:r w:rsidRPr="00687FE1">
        <w:rPr>
          <w:i/>
          <w:sz w:val="28"/>
          <w:szCs w:val="28"/>
        </w:rPr>
        <w:t> </w:t>
      </w:r>
      <w:r w:rsidRPr="00F5449A">
        <w:rPr>
          <w:i/>
          <w:sz w:val="28"/>
          <w:szCs w:val="28"/>
          <w:lang w:val="ru-RU"/>
        </w:rPr>
        <w:t>ожидание</w:t>
      </w:r>
      <w:r w:rsidRPr="00687FE1">
        <w:rPr>
          <w:i/>
          <w:sz w:val="28"/>
          <w:szCs w:val="28"/>
        </w:rPr>
        <w:t> </w:t>
      </w:r>
      <w:r w:rsidRPr="00F5449A">
        <w:rPr>
          <w:i/>
          <w:sz w:val="28"/>
          <w:szCs w:val="28"/>
          <w:lang w:val="ru-RU"/>
        </w:rPr>
        <w:t>завершения</w:t>
      </w:r>
      <w:r w:rsidRPr="00687FE1">
        <w:rPr>
          <w:i/>
          <w:sz w:val="28"/>
          <w:szCs w:val="28"/>
        </w:rPr>
        <w:t> </w:t>
      </w:r>
      <w:r w:rsidRPr="00F5449A">
        <w:rPr>
          <w:i/>
          <w:sz w:val="28"/>
          <w:szCs w:val="28"/>
          <w:lang w:val="ru-RU"/>
        </w:rPr>
        <w:t>потока</w:t>
      </w:r>
      <w:r w:rsidRPr="00687FE1">
        <w:rPr>
          <w:i/>
          <w:sz w:val="28"/>
          <w:szCs w:val="28"/>
        </w:rPr>
        <w:t> </w:t>
      </w:r>
      <w:r w:rsidRPr="00F5449A">
        <w:rPr>
          <w:i/>
          <w:sz w:val="28"/>
          <w:szCs w:val="28"/>
          <w:lang w:val="ru-RU"/>
        </w:rPr>
        <w:t>"</w:t>
      </w:r>
      <w:r w:rsidRPr="00687FE1">
        <w:rPr>
          <w:i/>
          <w:sz w:val="28"/>
          <w:szCs w:val="28"/>
        </w:rPr>
        <w:t>tid</w:t>
      </w:r>
      <w:r w:rsidRPr="00F5449A">
        <w:rPr>
          <w:i/>
          <w:sz w:val="28"/>
          <w:szCs w:val="28"/>
          <w:lang w:val="ru-RU"/>
        </w:rPr>
        <w:t>"</w:t>
      </w:r>
      <w:r w:rsidRPr="00687FE1">
        <w:rPr>
          <w:i/>
          <w:sz w:val="28"/>
          <w:szCs w:val="28"/>
        </w:rPr>
        <w:t> </w:t>
      </w:r>
      <w:r w:rsidRPr="00F5449A">
        <w:rPr>
          <w:i/>
          <w:sz w:val="28"/>
          <w:szCs w:val="28"/>
          <w:lang w:val="ru-RU"/>
        </w:rPr>
        <w:t>со</w:t>
      </w:r>
      <w:r w:rsidRPr="00687FE1">
        <w:rPr>
          <w:i/>
          <w:sz w:val="28"/>
          <w:szCs w:val="28"/>
        </w:rPr>
        <w:t> </w:t>
      </w:r>
      <w:r w:rsidRPr="00F5449A">
        <w:rPr>
          <w:i/>
          <w:sz w:val="28"/>
          <w:szCs w:val="28"/>
          <w:lang w:val="ru-RU"/>
        </w:rPr>
        <w:t>статусом</w:t>
      </w:r>
      <w:r w:rsidRPr="00687FE1">
        <w:rPr>
          <w:i/>
          <w:sz w:val="28"/>
          <w:szCs w:val="28"/>
        </w:rPr>
        <w:t> status </w:t>
      </w:r>
      <w:r w:rsidRPr="00F5449A">
        <w:rPr>
          <w:i/>
          <w:sz w:val="28"/>
          <w:szCs w:val="28"/>
          <w:lang w:val="ru-RU"/>
        </w:rPr>
        <w:t xml:space="preserve">*/ </w:t>
      </w:r>
    </w:p>
    <w:p w:rsidR="00526ACB" w:rsidRPr="00687FE1" w:rsidRDefault="00526ACB" w:rsidP="00526ACB">
      <w:pPr>
        <w:rPr>
          <w:i/>
          <w:sz w:val="28"/>
          <w:szCs w:val="28"/>
        </w:rPr>
      </w:pPr>
      <w:r w:rsidRPr="00F5449A">
        <w:rPr>
          <w:i/>
          <w:sz w:val="28"/>
          <w:szCs w:val="28"/>
          <w:lang w:val="ru-RU"/>
        </w:rPr>
        <w:tab/>
      </w:r>
      <w:r w:rsidRPr="00687FE1">
        <w:rPr>
          <w:i/>
          <w:sz w:val="28"/>
          <w:szCs w:val="28"/>
        </w:rPr>
        <w:t xml:space="preserve">ret = pthread_join(tid, &amp;status); </w:t>
      </w:r>
    </w:p>
    <w:p w:rsidR="00526ACB" w:rsidRPr="00F5449A" w:rsidRDefault="00526ACB" w:rsidP="00526ACB">
      <w:pPr>
        <w:rPr>
          <w:i/>
          <w:sz w:val="28"/>
          <w:szCs w:val="28"/>
          <w:lang w:val="ru-RU"/>
        </w:rPr>
      </w:pPr>
      <w:r w:rsidRPr="00687FE1">
        <w:rPr>
          <w:i/>
          <w:sz w:val="28"/>
          <w:szCs w:val="28"/>
        </w:rPr>
        <w:tab/>
      </w:r>
      <w:r w:rsidRPr="00F5449A">
        <w:rPr>
          <w:i/>
          <w:sz w:val="28"/>
          <w:szCs w:val="28"/>
          <w:lang w:val="ru-RU"/>
        </w:rPr>
        <w:t>/*</w:t>
      </w:r>
      <w:r w:rsidRPr="00687FE1">
        <w:rPr>
          <w:i/>
          <w:sz w:val="28"/>
          <w:szCs w:val="28"/>
        </w:rPr>
        <w:t> </w:t>
      </w:r>
      <w:r w:rsidRPr="00F5449A">
        <w:rPr>
          <w:i/>
          <w:sz w:val="28"/>
          <w:szCs w:val="28"/>
          <w:lang w:val="ru-RU"/>
        </w:rPr>
        <w:t>ожидание</w:t>
      </w:r>
      <w:r w:rsidRPr="00687FE1">
        <w:rPr>
          <w:i/>
          <w:sz w:val="28"/>
          <w:szCs w:val="28"/>
        </w:rPr>
        <w:t> </w:t>
      </w:r>
      <w:r w:rsidRPr="00F5449A">
        <w:rPr>
          <w:i/>
          <w:sz w:val="28"/>
          <w:szCs w:val="28"/>
          <w:lang w:val="ru-RU"/>
        </w:rPr>
        <w:t>завершения</w:t>
      </w:r>
      <w:r w:rsidRPr="00687FE1">
        <w:rPr>
          <w:i/>
          <w:sz w:val="28"/>
          <w:szCs w:val="28"/>
        </w:rPr>
        <w:t> </w:t>
      </w:r>
      <w:r w:rsidRPr="00F5449A">
        <w:rPr>
          <w:i/>
          <w:sz w:val="28"/>
          <w:szCs w:val="28"/>
          <w:lang w:val="ru-RU"/>
        </w:rPr>
        <w:t>потока</w:t>
      </w:r>
      <w:r w:rsidRPr="00687FE1">
        <w:rPr>
          <w:i/>
          <w:sz w:val="28"/>
          <w:szCs w:val="28"/>
        </w:rPr>
        <w:t> </w:t>
      </w:r>
      <w:r w:rsidRPr="00F5449A">
        <w:rPr>
          <w:i/>
          <w:sz w:val="28"/>
          <w:szCs w:val="28"/>
          <w:lang w:val="ru-RU"/>
        </w:rPr>
        <w:t>"</w:t>
      </w:r>
      <w:r w:rsidRPr="00687FE1">
        <w:rPr>
          <w:i/>
          <w:sz w:val="28"/>
          <w:szCs w:val="28"/>
        </w:rPr>
        <w:t>tid</w:t>
      </w:r>
      <w:r w:rsidRPr="00F5449A">
        <w:rPr>
          <w:i/>
          <w:sz w:val="28"/>
          <w:szCs w:val="28"/>
          <w:lang w:val="ru-RU"/>
        </w:rPr>
        <w:t>"</w:t>
      </w:r>
      <w:r w:rsidRPr="00687FE1">
        <w:rPr>
          <w:i/>
          <w:sz w:val="28"/>
          <w:szCs w:val="28"/>
        </w:rPr>
        <w:t> </w:t>
      </w:r>
      <w:r w:rsidRPr="00F5449A">
        <w:rPr>
          <w:i/>
          <w:sz w:val="28"/>
          <w:szCs w:val="28"/>
          <w:lang w:val="ru-RU"/>
        </w:rPr>
        <w:t>без</w:t>
      </w:r>
      <w:r w:rsidRPr="00687FE1">
        <w:rPr>
          <w:i/>
          <w:sz w:val="28"/>
          <w:szCs w:val="28"/>
        </w:rPr>
        <w:t> </w:t>
      </w:r>
      <w:r w:rsidRPr="00F5449A">
        <w:rPr>
          <w:i/>
          <w:sz w:val="28"/>
          <w:szCs w:val="28"/>
          <w:lang w:val="ru-RU"/>
        </w:rPr>
        <w:t>статуса</w:t>
      </w:r>
      <w:r w:rsidRPr="00687FE1">
        <w:rPr>
          <w:i/>
          <w:sz w:val="28"/>
          <w:szCs w:val="28"/>
        </w:rPr>
        <w:t> </w:t>
      </w:r>
      <w:r w:rsidRPr="00F5449A">
        <w:rPr>
          <w:i/>
          <w:sz w:val="28"/>
          <w:szCs w:val="28"/>
          <w:lang w:val="ru-RU"/>
        </w:rPr>
        <w:t xml:space="preserve">*/ </w:t>
      </w:r>
    </w:p>
    <w:p w:rsidR="00526ACB" w:rsidRPr="00687FE1" w:rsidRDefault="00526ACB" w:rsidP="00526ACB">
      <w:pPr>
        <w:rPr>
          <w:i/>
          <w:sz w:val="28"/>
          <w:szCs w:val="28"/>
        </w:rPr>
      </w:pPr>
      <w:r w:rsidRPr="00F5449A">
        <w:rPr>
          <w:i/>
          <w:sz w:val="28"/>
          <w:szCs w:val="28"/>
          <w:lang w:val="ru-RU"/>
        </w:rPr>
        <w:tab/>
      </w:r>
      <w:r w:rsidRPr="00687FE1">
        <w:rPr>
          <w:i/>
          <w:sz w:val="28"/>
          <w:szCs w:val="28"/>
        </w:rPr>
        <w:t xml:space="preserve">ret = pthread_join(tid, NULL); </w:t>
      </w:r>
    </w:p>
    <w:p w:rsidR="00526ACB" w:rsidRPr="00687FE1" w:rsidRDefault="00526ACB" w:rsidP="00526ACB">
      <w:pPr>
        <w:rPr>
          <w:sz w:val="28"/>
          <w:szCs w:val="28"/>
        </w:rPr>
      </w:pPr>
    </w:p>
    <w:p w:rsidR="00526ACB" w:rsidRPr="00F5449A" w:rsidRDefault="00526ACB" w:rsidP="00526ACB">
      <w:pPr>
        <w:jc w:val="both"/>
        <w:rPr>
          <w:sz w:val="28"/>
          <w:szCs w:val="28"/>
          <w:lang w:val="ru-RU"/>
        </w:rPr>
      </w:pPr>
      <w:r w:rsidRPr="00687FE1">
        <w:rPr>
          <w:sz w:val="28"/>
          <w:szCs w:val="28"/>
        </w:rPr>
        <w:tab/>
      </w:r>
      <w:r w:rsidRPr="00F5449A">
        <w:rPr>
          <w:sz w:val="28"/>
          <w:szCs w:val="28"/>
          <w:lang w:val="ru-RU"/>
        </w:rPr>
        <w:t xml:space="preserve">Функция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join</w:t>
      </w:r>
      <w:r w:rsidRPr="00F5449A">
        <w:rPr>
          <w:i/>
          <w:sz w:val="28"/>
          <w:szCs w:val="28"/>
          <w:lang w:val="ru-RU"/>
        </w:rPr>
        <w:t>()</w:t>
      </w:r>
      <w:r w:rsidRPr="00F5449A">
        <w:rPr>
          <w:sz w:val="28"/>
          <w:szCs w:val="28"/>
          <w:lang w:val="ru-RU"/>
        </w:rPr>
        <w:t xml:space="preserve"> блокирует вызывающий поток, пока указанный поток не завершится. Указанный поток должен принадлежать текущему процессу и не должен быть отделен. Если </w:t>
      </w:r>
      <w:r w:rsidRPr="00687FE1">
        <w:rPr>
          <w:rFonts w:ascii="Courier New" w:hAnsi="Courier New" w:cs="Courier New"/>
          <w:i/>
          <w:sz w:val="28"/>
          <w:szCs w:val="28"/>
        </w:rPr>
        <w:t>status</w:t>
      </w:r>
      <w:r w:rsidRPr="00F5449A">
        <w:rPr>
          <w:sz w:val="28"/>
          <w:szCs w:val="28"/>
          <w:lang w:val="ru-RU"/>
        </w:rPr>
        <w:t xml:space="preserve"> не равен </w:t>
      </w:r>
      <w:r w:rsidRPr="00687FE1">
        <w:rPr>
          <w:rFonts w:ascii="Courier New" w:hAnsi="Courier New" w:cs="Courier New"/>
          <w:sz w:val="28"/>
          <w:szCs w:val="28"/>
        </w:rPr>
        <w:t>NULL</w:t>
      </w:r>
      <w:r w:rsidRPr="00F5449A">
        <w:rPr>
          <w:sz w:val="28"/>
          <w:szCs w:val="28"/>
          <w:lang w:val="ru-RU"/>
        </w:rPr>
        <w:t xml:space="preserve">, он указывает </w:t>
      </w:r>
      <w:r w:rsidRPr="00F5449A">
        <w:rPr>
          <w:sz w:val="28"/>
          <w:szCs w:val="28"/>
          <w:lang w:val="ru-RU"/>
        </w:rPr>
        <w:lastRenderedPageBreak/>
        <w:t xml:space="preserve">на переменную, которая принимает значение статуса выхода завершенного потока при успешном завершении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join</w:t>
      </w:r>
      <w:r w:rsidRPr="00F5449A">
        <w:rPr>
          <w:i/>
          <w:sz w:val="28"/>
          <w:szCs w:val="28"/>
          <w:lang w:val="ru-RU"/>
        </w:rPr>
        <w:t>()</w:t>
      </w:r>
      <w:r w:rsidRPr="00F5449A">
        <w:rPr>
          <w:sz w:val="28"/>
          <w:szCs w:val="28"/>
          <w:lang w:val="ru-RU"/>
        </w:rPr>
        <w:t xml:space="preserve">. Несколько потоков не могут ждать завершения одного и того же потока. Если они пытаются выполнить это, один поток завершается успешно, а все остальные - с ошибкой </w:t>
      </w:r>
      <w:r w:rsidRPr="00687FE1">
        <w:rPr>
          <w:rFonts w:ascii="Courier New" w:hAnsi="Courier New" w:cs="Courier New"/>
          <w:sz w:val="28"/>
          <w:szCs w:val="28"/>
        </w:rPr>
        <w:t>ESRCH</w:t>
      </w:r>
      <w:r w:rsidRPr="00F5449A">
        <w:rPr>
          <w:sz w:val="28"/>
          <w:szCs w:val="28"/>
          <w:lang w:val="ru-RU"/>
        </w:rPr>
        <w:t xml:space="preserve">. После завершения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join</w:t>
      </w:r>
      <w:r w:rsidRPr="00F5449A">
        <w:rPr>
          <w:i/>
          <w:sz w:val="28"/>
          <w:szCs w:val="28"/>
          <w:lang w:val="ru-RU"/>
        </w:rPr>
        <w:t>()</w:t>
      </w:r>
      <w:r w:rsidRPr="00F5449A">
        <w:rPr>
          <w:sz w:val="28"/>
          <w:szCs w:val="28"/>
          <w:lang w:val="ru-RU"/>
        </w:rPr>
        <w:t>, любое пространство стека, связанное с потоком, может быть использовано приложением.</w:t>
      </w:r>
    </w:p>
    <w:p w:rsidR="00526ACB" w:rsidRPr="00F5449A" w:rsidRDefault="00526ACB" w:rsidP="00526ACB">
      <w:pPr>
        <w:jc w:val="both"/>
        <w:rPr>
          <w:sz w:val="28"/>
          <w:szCs w:val="28"/>
          <w:lang w:val="ru-RU"/>
        </w:rPr>
      </w:pPr>
      <w:r w:rsidRPr="00F5449A">
        <w:rPr>
          <w:sz w:val="28"/>
          <w:szCs w:val="28"/>
          <w:lang w:val="ru-RU"/>
        </w:rPr>
        <w:tab/>
        <w:t xml:space="preserve">В следующем примере один поток верхнего уровня вызывает процедуру, которая создает новый вспомогательный поток, выполняющий сложный поиск в базе данных, требующий определенных затрат времени. Главный поток ждет результатов поиска, и в то же время может выполнять другую работу. Он ждет своего помощника с помощью функции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join</w:t>
      </w:r>
      <w:r w:rsidRPr="00F5449A">
        <w:rPr>
          <w:i/>
          <w:sz w:val="28"/>
          <w:szCs w:val="28"/>
          <w:lang w:val="ru-RU"/>
        </w:rPr>
        <w:t>()</w:t>
      </w:r>
      <w:r w:rsidRPr="00F5449A">
        <w:rPr>
          <w:sz w:val="28"/>
          <w:szCs w:val="28"/>
          <w:lang w:val="ru-RU"/>
        </w:rPr>
        <w:t>. Аргумент</w:t>
      </w:r>
      <w:r w:rsidRPr="00687FE1">
        <w:rPr>
          <w:rFonts w:ascii="Courier New" w:hAnsi="Courier New" w:cs="Courier New"/>
          <w:i/>
          <w:sz w:val="28"/>
          <w:szCs w:val="28"/>
        </w:rPr>
        <w:t>pbe</w:t>
      </w:r>
      <w:r w:rsidRPr="00F5449A">
        <w:rPr>
          <w:sz w:val="28"/>
          <w:szCs w:val="28"/>
          <w:lang w:val="ru-RU"/>
        </w:rPr>
        <w:t xml:space="preserve">является параметром стека для нового потока. </w:t>
      </w:r>
    </w:p>
    <w:p w:rsidR="00526ACB" w:rsidRPr="00F5449A" w:rsidRDefault="00526ACB" w:rsidP="00526ACB">
      <w:pPr>
        <w:rPr>
          <w:sz w:val="28"/>
          <w:szCs w:val="28"/>
          <w:lang w:val="ru-RU"/>
        </w:rPr>
      </w:pPr>
      <w:r w:rsidRPr="00F5449A">
        <w:rPr>
          <w:sz w:val="28"/>
          <w:szCs w:val="28"/>
          <w:lang w:val="ru-RU"/>
        </w:rPr>
        <w:tab/>
        <w:t xml:space="preserve">Исходный код для </w:t>
      </w:r>
      <w:r w:rsidRPr="00687FE1">
        <w:rPr>
          <w:rFonts w:ascii="Courier New" w:hAnsi="Courier New" w:cs="Courier New"/>
          <w:sz w:val="28"/>
          <w:szCs w:val="28"/>
        </w:rPr>
        <w:t>thread</w:t>
      </w:r>
      <w:r w:rsidRPr="00F5449A">
        <w:rPr>
          <w:rFonts w:ascii="Courier New" w:hAnsi="Courier New" w:cs="Courier New"/>
          <w:sz w:val="28"/>
          <w:szCs w:val="28"/>
          <w:lang w:val="ru-RU"/>
        </w:rPr>
        <w:t>.</w:t>
      </w:r>
      <w:r w:rsidRPr="00687FE1">
        <w:rPr>
          <w:rFonts w:ascii="Courier New" w:hAnsi="Courier New" w:cs="Courier New"/>
          <w:sz w:val="28"/>
          <w:szCs w:val="28"/>
        </w:rPr>
        <w:t>c</w:t>
      </w:r>
      <w:r w:rsidRPr="00F5449A">
        <w:rPr>
          <w:sz w:val="28"/>
          <w:szCs w:val="28"/>
          <w:lang w:val="ru-RU"/>
        </w:rPr>
        <w:t xml:space="preserve">: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687FE1" w:rsidRDefault="00526ACB" w:rsidP="00526ACB">
      <w:pPr>
        <w:overflowPunct w:val="0"/>
        <w:autoSpaceDE w:val="0"/>
        <w:autoSpaceDN w:val="0"/>
        <w:adjustRightInd w:val="0"/>
        <w:textAlignment w:val="baseline"/>
        <w:rPr>
          <w:i/>
          <w:sz w:val="28"/>
          <w:szCs w:val="28"/>
        </w:rPr>
      </w:pPr>
      <w:r w:rsidRPr="00687FE1">
        <w:rPr>
          <w:i/>
          <w:sz w:val="28"/>
          <w:szCs w:val="28"/>
        </w:rPr>
        <w:t xml:space="preserve">void mainline (...) </w:t>
      </w:r>
    </w:p>
    <w:p w:rsidR="00526ACB" w:rsidRPr="00687FE1" w:rsidRDefault="00526ACB" w:rsidP="00526ACB">
      <w:pPr>
        <w:rPr>
          <w:i/>
          <w:sz w:val="28"/>
          <w:szCs w:val="28"/>
        </w:rPr>
      </w:pPr>
      <w:r w:rsidRPr="00687FE1">
        <w:rPr>
          <w:i/>
          <w:sz w:val="28"/>
          <w:szCs w:val="28"/>
        </w:rPr>
        <w:t xml:space="preserve">{ </w:t>
      </w:r>
    </w:p>
    <w:p w:rsidR="00526ACB" w:rsidRPr="00687FE1" w:rsidRDefault="00526ACB" w:rsidP="00526ACB">
      <w:pPr>
        <w:rPr>
          <w:i/>
          <w:sz w:val="28"/>
          <w:szCs w:val="28"/>
        </w:rPr>
      </w:pPr>
      <w:r w:rsidRPr="00687FE1">
        <w:rPr>
          <w:i/>
          <w:sz w:val="28"/>
          <w:szCs w:val="28"/>
        </w:rPr>
        <w:t xml:space="preserve">  struct phonebookentry *pbe; </w:t>
      </w:r>
    </w:p>
    <w:p w:rsidR="00526ACB" w:rsidRPr="00687FE1" w:rsidRDefault="00526ACB" w:rsidP="00526ACB">
      <w:pPr>
        <w:rPr>
          <w:i/>
          <w:sz w:val="28"/>
          <w:szCs w:val="28"/>
        </w:rPr>
      </w:pPr>
      <w:r w:rsidRPr="00687FE1">
        <w:rPr>
          <w:i/>
          <w:sz w:val="28"/>
          <w:szCs w:val="28"/>
        </w:rPr>
        <w:t xml:space="preserve">  pthread_attr_t tattr; </w:t>
      </w:r>
    </w:p>
    <w:p w:rsidR="00526ACB" w:rsidRPr="00687FE1" w:rsidRDefault="00526ACB" w:rsidP="00526ACB">
      <w:pPr>
        <w:rPr>
          <w:i/>
          <w:sz w:val="28"/>
          <w:szCs w:val="28"/>
        </w:rPr>
      </w:pPr>
      <w:r w:rsidRPr="00687FE1">
        <w:rPr>
          <w:i/>
          <w:sz w:val="28"/>
          <w:szCs w:val="28"/>
        </w:rPr>
        <w:t xml:space="preserve">  pthread_t helper; </w:t>
      </w:r>
    </w:p>
    <w:p w:rsidR="00526ACB" w:rsidRPr="00687FE1" w:rsidRDefault="00526ACB" w:rsidP="00526ACB">
      <w:pPr>
        <w:rPr>
          <w:i/>
          <w:sz w:val="28"/>
          <w:szCs w:val="28"/>
        </w:rPr>
      </w:pPr>
      <w:r w:rsidRPr="00687FE1">
        <w:rPr>
          <w:i/>
          <w:sz w:val="28"/>
          <w:szCs w:val="28"/>
        </w:rPr>
        <w:t xml:space="preserve">  int status; </w:t>
      </w:r>
    </w:p>
    <w:p w:rsidR="00526ACB" w:rsidRPr="00687FE1" w:rsidRDefault="00526ACB" w:rsidP="00526ACB">
      <w:pPr>
        <w:rPr>
          <w:i/>
          <w:sz w:val="28"/>
          <w:szCs w:val="28"/>
        </w:rPr>
      </w:pPr>
      <w:r w:rsidRPr="00687FE1">
        <w:rPr>
          <w:i/>
          <w:sz w:val="28"/>
          <w:szCs w:val="28"/>
        </w:rPr>
        <w:t xml:space="preserve">  pthread_create(&amp;helper, NULL, fetch, &amp;pbe); </w:t>
      </w:r>
    </w:p>
    <w:p w:rsidR="00526ACB" w:rsidRPr="00F5449A" w:rsidRDefault="00526ACB" w:rsidP="00526ACB">
      <w:pPr>
        <w:rPr>
          <w:i/>
          <w:sz w:val="28"/>
          <w:szCs w:val="28"/>
          <w:lang w:val="ru-RU"/>
        </w:rPr>
      </w:pPr>
      <w:r w:rsidRPr="00687FE1">
        <w:rPr>
          <w:i/>
          <w:sz w:val="28"/>
          <w:szCs w:val="28"/>
        </w:rPr>
        <w:t>  </w:t>
      </w:r>
      <w:r w:rsidRPr="00F5449A">
        <w:rPr>
          <w:i/>
          <w:sz w:val="28"/>
          <w:szCs w:val="28"/>
          <w:lang w:val="ru-RU"/>
        </w:rPr>
        <w:t>/*</w:t>
      </w:r>
      <w:r w:rsidRPr="00687FE1">
        <w:rPr>
          <w:i/>
          <w:sz w:val="28"/>
          <w:szCs w:val="28"/>
        </w:rPr>
        <w:t> </w:t>
      </w:r>
      <w:r w:rsidRPr="00F5449A">
        <w:rPr>
          <w:i/>
          <w:sz w:val="28"/>
          <w:szCs w:val="28"/>
          <w:lang w:val="ru-RU"/>
        </w:rPr>
        <w:t>выполняет</w:t>
      </w:r>
      <w:r w:rsidRPr="00687FE1">
        <w:rPr>
          <w:i/>
          <w:sz w:val="28"/>
          <w:szCs w:val="28"/>
        </w:rPr>
        <w:t> </w:t>
      </w:r>
      <w:r w:rsidRPr="00F5449A">
        <w:rPr>
          <w:i/>
          <w:sz w:val="28"/>
          <w:szCs w:val="28"/>
          <w:lang w:val="ru-RU"/>
        </w:rPr>
        <w:t>собственную</w:t>
      </w:r>
      <w:r w:rsidRPr="00687FE1">
        <w:rPr>
          <w:i/>
          <w:sz w:val="28"/>
          <w:szCs w:val="28"/>
        </w:rPr>
        <w:t> </w:t>
      </w:r>
      <w:r w:rsidRPr="00F5449A">
        <w:rPr>
          <w:i/>
          <w:sz w:val="28"/>
          <w:szCs w:val="28"/>
          <w:lang w:val="ru-RU"/>
        </w:rPr>
        <w:t>задачу</w:t>
      </w:r>
      <w:r w:rsidRPr="00687FE1">
        <w:rPr>
          <w:i/>
          <w:sz w:val="28"/>
          <w:szCs w:val="28"/>
        </w:rPr>
        <w:t> </w:t>
      </w:r>
      <w:r w:rsidRPr="00F5449A">
        <w:rPr>
          <w:i/>
          <w:sz w:val="28"/>
          <w:szCs w:val="28"/>
          <w:lang w:val="ru-RU"/>
        </w:rPr>
        <w:t xml:space="preserve">*/ </w:t>
      </w:r>
    </w:p>
    <w:p w:rsidR="00526ACB" w:rsidRPr="00F5449A" w:rsidRDefault="00526ACB" w:rsidP="00526ACB">
      <w:pPr>
        <w:rPr>
          <w:i/>
          <w:sz w:val="28"/>
          <w:szCs w:val="28"/>
          <w:lang w:val="ru-RU"/>
        </w:rPr>
      </w:pPr>
      <w:r w:rsidRPr="00687FE1">
        <w:rPr>
          <w:i/>
          <w:sz w:val="28"/>
          <w:szCs w:val="28"/>
        </w:rPr>
        <w:t>  pthread</w:t>
      </w:r>
      <w:r w:rsidRPr="00F5449A">
        <w:rPr>
          <w:i/>
          <w:sz w:val="28"/>
          <w:szCs w:val="28"/>
          <w:lang w:val="ru-RU"/>
        </w:rPr>
        <w:t>_</w:t>
      </w:r>
      <w:r w:rsidRPr="00687FE1">
        <w:rPr>
          <w:i/>
          <w:sz w:val="28"/>
          <w:szCs w:val="28"/>
        </w:rPr>
        <w:t>join</w:t>
      </w:r>
      <w:r w:rsidRPr="00F5449A">
        <w:rPr>
          <w:i/>
          <w:sz w:val="28"/>
          <w:szCs w:val="28"/>
          <w:lang w:val="ru-RU"/>
        </w:rPr>
        <w:t>(</w:t>
      </w:r>
      <w:r w:rsidRPr="00687FE1">
        <w:rPr>
          <w:i/>
          <w:sz w:val="28"/>
          <w:szCs w:val="28"/>
        </w:rPr>
        <w:t>helper</w:t>
      </w:r>
      <w:r w:rsidRPr="00F5449A">
        <w:rPr>
          <w:i/>
          <w:sz w:val="28"/>
          <w:szCs w:val="28"/>
          <w:lang w:val="ru-RU"/>
        </w:rPr>
        <w:t>,</w:t>
      </w:r>
      <w:r w:rsidRPr="00687FE1">
        <w:rPr>
          <w:i/>
          <w:sz w:val="28"/>
          <w:szCs w:val="28"/>
        </w:rPr>
        <w:t> </w:t>
      </w:r>
      <w:r w:rsidRPr="00F5449A">
        <w:rPr>
          <w:i/>
          <w:sz w:val="28"/>
          <w:szCs w:val="28"/>
          <w:lang w:val="ru-RU"/>
        </w:rPr>
        <w:t>&amp;</w:t>
      </w:r>
      <w:r w:rsidRPr="00687FE1">
        <w:rPr>
          <w:i/>
          <w:sz w:val="28"/>
          <w:szCs w:val="28"/>
        </w:rPr>
        <w:t>status</w:t>
      </w:r>
      <w:r w:rsidRPr="00F5449A">
        <w:rPr>
          <w:i/>
          <w:sz w:val="28"/>
          <w:szCs w:val="28"/>
          <w:lang w:val="ru-RU"/>
        </w:rPr>
        <w:t xml:space="preserve">); </w:t>
      </w:r>
    </w:p>
    <w:p w:rsidR="00526ACB" w:rsidRPr="00F5449A" w:rsidRDefault="00526ACB" w:rsidP="00526ACB">
      <w:pPr>
        <w:rPr>
          <w:i/>
          <w:sz w:val="28"/>
          <w:szCs w:val="28"/>
          <w:lang w:val="ru-RU"/>
        </w:rPr>
      </w:pPr>
      <w:r w:rsidRPr="00687FE1">
        <w:rPr>
          <w:i/>
          <w:sz w:val="28"/>
          <w:szCs w:val="28"/>
        </w:rPr>
        <w:t>  </w:t>
      </w:r>
      <w:r w:rsidRPr="00F5449A">
        <w:rPr>
          <w:i/>
          <w:sz w:val="28"/>
          <w:szCs w:val="28"/>
          <w:lang w:val="ru-RU"/>
        </w:rPr>
        <w:t>/*</w:t>
      </w:r>
      <w:r w:rsidRPr="00687FE1">
        <w:rPr>
          <w:i/>
          <w:sz w:val="28"/>
          <w:szCs w:val="28"/>
        </w:rPr>
        <w:t> </w:t>
      </w:r>
      <w:r w:rsidRPr="00F5449A">
        <w:rPr>
          <w:i/>
          <w:sz w:val="28"/>
          <w:szCs w:val="28"/>
          <w:lang w:val="ru-RU"/>
        </w:rPr>
        <w:t>теперь</w:t>
      </w:r>
      <w:r w:rsidRPr="00687FE1">
        <w:rPr>
          <w:i/>
          <w:sz w:val="28"/>
          <w:szCs w:val="28"/>
        </w:rPr>
        <w:t> </w:t>
      </w:r>
      <w:r w:rsidRPr="00F5449A">
        <w:rPr>
          <w:i/>
          <w:sz w:val="28"/>
          <w:szCs w:val="28"/>
          <w:lang w:val="ru-RU"/>
        </w:rPr>
        <w:t>можно</w:t>
      </w:r>
      <w:r w:rsidRPr="00687FE1">
        <w:rPr>
          <w:i/>
          <w:sz w:val="28"/>
          <w:szCs w:val="28"/>
        </w:rPr>
        <w:t> </w:t>
      </w:r>
      <w:r w:rsidRPr="00F5449A">
        <w:rPr>
          <w:i/>
          <w:sz w:val="28"/>
          <w:szCs w:val="28"/>
          <w:lang w:val="ru-RU"/>
        </w:rPr>
        <w:t>использовать</w:t>
      </w:r>
      <w:r w:rsidRPr="00687FE1">
        <w:rPr>
          <w:i/>
          <w:sz w:val="28"/>
          <w:szCs w:val="28"/>
        </w:rPr>
        <w:t> </w:t>
      </w:r>
      <w:r w:rsidRPr="00F5449A">
        <w:rPr>
          <w:i/>
          <w:sz w:val="28"/>
          <w:szCs w:val="28"/>
          <w:lang w:val="ru-RU"/>
        </w:rPr>
        <w:t>результат</w:t>
      </w:r>
      <w:r w:rsidRPr="00687FE1">
        <w:rPr>
          <w:i/>
          <w:sz w:val="28"/>
          <w:szCs w:val="28"/>
        </w:rPr>
        <w:t> </w:t>
      </w:r>
      <w:r w:rsidRPr="00F5449A">
        <w:rPr>
          <w:i/>
          <w:sz w:val="28"/>
          <w:szCs w:val="28"/>
          <w:lang w:val="ru-RU"/>
        </w:rPr>
        <w:t xml:space="preserve">*/ </w:t>
      </w:r>
    </w:p>
    <w:p w:rsidR="00526ACB" w:rsidRPr="00687FE1" w:rsidRDefault="00526ACB" w:rsidP="00526ACB">
      <w:pPr>
        <w:rPr>
          <w:i/>
          <w:sz w:val="28"/>
          <w:szCs w:val="28"/>
        </w:rPr>
      </w:pPr>
      <w:r w:rsidRPr="00687FE1">
        <w:rPr>
          <w:i/>
          <w:sz w:val="28"/>
          <w:szCs w:val="28"/>
        </w:rPr>
        <w:t xml:space="preserve">} </w:t>
      </w:r>
    </w:p>
    <w:p w:rsidR="00526ACB" w:rsidRPr="00687FE1" w:rsidRDefault="00526ACB" w:rsidP="00526ACB">
      <w:pPr>
        <w:rPr>
          <w:i/>
          <w:sz w:val="28"/>
          <w:szCs w:val="28"/>
        </w:rPr>
      </w:pPr>
      <w:r w:rsidRPr="00687FE1">
        <w:rPr>
          <w:i/>
          <w:sz w:val="28"/>
          <w:szCs w:val="28"/>
        </w:rPr>
        <w:t xml:space="preserve">  </w:t>
      </w:r>
    </w:p>
    <w:p w:rsidR="00526ACB" w:rsidRPr="00687FE1" w:rsidRDefault="00526ACB" w:rsidP="00526ACB">
      <w:pPr>
        <w:rPr>
          <w:i/>
          <w:sz w:val="28"/>
          <w:szCs w:val="28"/>
        </w:rPr>
      </w:pPr>
      <w:r w:rsidRPr="00687FE1">
        <w:rPr>
          <w:i/>
          <w:sz w:val="28"/>
          <w:szCs w:val="28"/>
        </w:rPr>
        <w:t xml:space="preserve">void fetch(struct phonebookentry *arg) </w:t>
      </w:r>
    </w:p>
    <w:p w:rsidR="00526ACB" w:rsidRPr="00687FE1" w:rsidRDefault="00526ACB" w:rsidP="00526ACB">
      <w:pPr>
        <w:rPr>
          <w:i/>
          <w:sz w:val="28"/>
          <w:szCs w:val="28"/>
        </w:rPr>
      </w:pPr>
      <w:r w:rsidRPr="00687FE1">
        <w:rPr>
          <w:i/>
          <w:sz w:val="28"/>
          <w:szCs w:val="28"/>
        </w:rPr>
        <w:t xml:space="preserve">{ </w:t>
      </w:r>
    </w:p>
    <w:p w:rsidR="00526ACB" w:rsidRPr="00687FE1" w:rsidRDefault="00526ACB" w:rsidP="00526ACB">
      <w:pPr>
        <w:rPr>
          <w:i/>
          <w:sz w:val="28"/>
          <w:szCs w:val="28"/>
        </w:rPr>
      </w:pPr>
      <w:r w:rsidRPr="00687FE1">
        <w:rPr>
          <w:i/>
          <w:sz w:val="28"/>
          <w:szCs w:val="28"/>
        </w:rPr>
        <w:lastRenderedPageBreak/>
        <w:t xml:space="preserve">  struct phonebookentry *npbe; </w:t>
      </w:r>
    </w:p>
    <w:p w:rsidR="00526ACB" w:rsidRPr="00687FE1" w:rsidRDefault="00526ACB" w:rsidP="00526ACB">
      <w:pPr>
        <w:rPr>
          <w:i/>
          <w:sz w:val="28"/>
          <w:szCs w:val="28"/>
        </w:rPr>
      </w:pPr>
      <w:r w:rsidRPr="00687FE1">
        <w:rPr>
          <w:i/>
          <w:sz w:val="28"/>
          <w:szCs w:val="28"/>
        </w:rPr>
        <w:t xml:space="preserve">  /* ищем значение в базе данных */ </w:t>
      </w:r>
    </w:p>
    <w:p w:rsidR="00526ACB" w:rsidRPr="00687FE1" w:rsidRDefault="00526ACB" w:rsidP="00526ACB">
      <w:pPr>
        <w:rPr>
          <w:i/>
          <w:sz w:val="28"/>
          <w:szCs w:val="28"/>
        </w:rPr>
      </w:pPr>
      <w:r w:rsidRPr="00687FE1">
        <w:rPr>
          <w:i/>
          <w:sz w:val="28"/>
          <w:szCs w:val="28"/>
        </w:rPr>
        <w:t xml:space="preserve">  npbe = search (prog_name) </w:t>
      </w:r>
    </w:p>
    <w:p w:rsidR="00526ACB" w:rsidRPr="00687FE1" w:rsidRDefault="00526ACB" w:rsidP="00526ACB">
      <w:pPr>
        <w:rPr>
          <w:i/>
          <w:sz w:val="28"/>
          <w:szCs w:val="28"/>
        </w:rPr>
      </w:pPr>
      <w:r w:rsidRPr="00687FE1">
        <w:rPr>
          <w:i/>
          <w:sz w:val="28"/>
          <w:szCs w:val="28"/>
        </w:rPr>
        <w:t xml:space="preserve">  if (npbe != NULL) </w:t>
      </w:r>
    </w:p>
    <w:p w:rsidR="00526ACB" w:rsidRPr="00687FE1" w:rsidRDefault="00526ACB" w:rsidP="00526ACB">
      <w:pPr>
        <w:rPr>
          <w:i/>
          <w:sz w:val="28"/>
          <w:szCs w:val="28"/>
        </w:rPr>
      </w:pPr>
      <w:r w:rsidRPr="00687FE1">
        <w:rPr>
          <w:i/>
          <w:sz w:val="28"/>
          <w:szCs w:val="28"/>
        </w:rPr>
        <w:t xml:space="preserve">     *arg = *npbe; </w:t>
      </w:r>
    </w:p>
    <w:p w:rsidR="00526ACB" w:rsidRPr="00687FE1" w:rsidRDefault="00526ACB" w:rsidP="00526ACB">
      <w:pPr>
        <w:rPr>
          <w:i/>
          <w:sz w:val="28"/>
          <w:szCs w:val="28"/>
        </w:rPr>
      </w:pPr>
      <w:r w:rsidRPr="00687FE1">
        <w:rPr>
          <w:i/>
          <w:sz w:val="28"/>
          <w:szCs w:val="28"/>
        </w:rPr>
        <w:t xml:space="preserve">  pthread_exit(0); </w:t>
      </w:r>
    </w:p>
    <w:p w:rsidR="00526ACB" w:rsidRPr="00687FE1" w:rsidRDefault="00526ACB" w:rsidP="00526ACB">
      <w:pPr>
        <w:rPr>
          <w:i/>
          <w:sz w:val="28"/>
          <w:szCs w:val="28"/>
        </w:rPr>
      </w:pPr>
      <w:r w:rsidRPr="00687FE1">
        <w:rPr>
          <w:i/>
          <w:sz w:val="28"/>
          <w:szCs w:val="28"/>
        </w:rPr>
        <w:t xml:space="preserve">} </w:t>
      </w:r>
    </w:p>
    <w:p w:rsidR="00526ACB" w:rsidRPr="00687FE1" w:rsidRDefault="00526ACB" w:rsidP="00526ACB">
      <w:pPr>
        <w:rPr>
          <w:i/>
          <w:sz w:val="28"/>
          <w:szCs w:val="28"/>
        </w:rPr>
      </w:pPr>
      <w:r w:rsidRPr="00687FE1">
        <w:rPr>
          <w:i/>
          <w:sz w:val="28"/>
          <w:szCs w:val="28"/>
        </w:rPr>
        <w:t xml:space="preserve">  </w:t>
      </w:r>
    </w:p>
    <w:p w:rsidR="00526ACB" w:rsidRPr="00687FE1" w:rsidRDefault="00526ACB" w:rsidP="00526ACB">
      <w:pPr>
        <w:rPr>
          <w:i/>
          <w:sz w:val="28"/>
          <w:szCs w:val="28"/>
        </w:rPr>
      </w:pPr>
      <w:r w:rsidRPr="00687FE1">
        <w:rPr>
          <w:i/>
          <w:sz w:val="28"/>
          <w:szCs w:val="28"/>
        </w:rPr>
        <w:t xml:space="preserve">struct phonebookentry { </w:t>
      </w:r>
    </w:p>
    <w:p w:rsidR="00526ACB" w:rsidRPr="00687FE1" w:rsidRDefault="00526ACB" w:rsidP="00526ACB">
      <w:pPr>
        <w:rPr>
          <w:i/>
          <w:sz w:val="28"/>
          <w:szCs w:val="28"/>
        </w:rPr>
      </w:pPr>
      <w:r w:rsidRPr="00687FE1">
        <w:rPr>
          <w:i/>
          <w:sz w:val="28"/>
          <w:szCs w:val="28"/>
        </w:rPr>
        <w:t xml:space="preserve">  char name[64]; </w:t>
      </w:r>
    </w:p>
    <w:p w:rsidR="00526ACB" w:rsidRPr="00687FE1" w:rsidRDefault="00526ACB" w:rsidP="00526ACB">
      <w:pPr>
        <w:rPr>
          <w:i/>
          <w:sz w:val="28"/>
          <w:szCs w:val="28"/>
        </w:rPr>
      </w:pPr>
      <w:r w:rsidRPr="00687FE1">
        <w:rPr>
          <w:i/>
          <w:sz w:val="28"/>
          <w:szCs w:val="28"/>
        </w:rPr>
        <w:t xml:space="preserve">  char phonenumber[32]; </w:t>
      </w:r>
    </w:p>
    <w:p w:rsidR="00526ACB" w:rsidRPr="0064404F" w:rsidRDefault="00526ACB" w:rsidP="00526ACB">
      <w:pPr>
        <w:rPr>
          <w:i/>
          <w:sz w:val="28"/>
          <w:szCs w:val="28"/>
        </w:rPr>
      </w:pPr>
      <w:r w:rsidRPr="00687FE1">
        <w:rPr>
          <w:i/>
          <w:sz w:val="28"/>
          <w:szCs w:val="28"/>
        </w:rPr>
        <w:t>  </w:t>
      </w:r>
      <w:r w:rsidRPr="006D15DB">
        <w:rPr>
          <w:i/>
          <w:sz w:val="28"/>
          <w:szCs w:val="28"/>
        </w:rPr>
        <w:t>char flags</w:t>
      </w:r>
      <w:r w:rsidRPr="0064404F">
        <w:rPr>
          <w:i/>
          <w:sz w:val="28"/>
          <w:szCs w:val="28"/>
        </w:rPr>
        <w:t xml:space="preserve">[16]; </w:t>
      </w:r>
    </w:p>
    <w:p w:rsidR="00526ACB" w:rsidRPr="00F5449A" w:rsidRDefault="00526ACB" w:rsidP="00526ACB">
      <w:pPr>
        <w:rPr>
          <w:i/>
          <w:sz w:val="28"/>
          <w:szCs w:val="28"/>
          <w:lang w:val="ru-RU"/>
        </w:rPr>
      </w:pPr>
      <w:r w:rsidRPr="00F5449A">
        <w:rPr>
          <w:i/>
          <w:sz w:val="28"/>
          <w:szCs w:val="28"/>
          <w:lang w:val="ru-RU"/>
        </w:rPr>
        <w:t xml:space="preserve">} </w:t>
      </w:r>
    </w:p>
    <w:p w:rsidR="00526ACB" w:rsidRPr="00F5449A" w:rsidRDefault="00526ACB" w:rsidP="00526ACB">
      <w:pPr>
        <w:overflowPunct w:val="0"/>
        <w:autoSpaceDE w:val="0"/>
        <w:autoSpaceDN w:val="0"/>
        <w:adjustRightInd w:val="0"/>
        <w:jc w:val="both"/>
        <w:textAlignment w:val="baseline"/>
        <w:rPr>
          <w:sz w:val="28"/>
          <w:szCs w:val="28"/>
          <w:lang w:val="ru-RU"/>
        </w:rPr>
      </w:pPr>
    </w:p>
    <w:p w:rsidR="00526ACB" w:rsidRDefault="00526ACB" w:rsidP="00526ACB">
      <w:pPr>
        <w:overflowPunct w:val="0"/>
        <w:autoSpaceDE w:val="0"/>
        <w:autoSpaceDN w:val="0"/>
        <w:adjustRightInd w:val="0"/>
        <w:textAlignment w:val="baseline"/>
        <w:rPr>
          <w:sz w:val="28"/>
          <w:szCs w:val="20"/>
          <w:lang w:val="ru-RU"/>
        </w:rPr>
      </w:pPr>
      <w:bookmarkStart w:id="113" w:name="SECTION02860000000000000000"/>
      <w:r w:rsidRPr="00F5449A">
        <w:rPr>
          <w:noProof/>
          <w:sz w:val="28"/>
          <w:szCs w:val="20"/>
          <w:lang w:val="ru-RU"/>
        </w:rPr>
        <w:tab/>
        <w:t xml:space="preserve"> </w:t>
      </w:r>
      <w:bookmarkEnd w:id="113"/>
    </w:p>
    <w:p w:rsidR="009538BF" w:rsidRPr="00687FE1" w:rsidRDefault="009538BF" w:rsidP="009538BF">
      <w:pPr>
        <w:pStyle w:val="3"/>
      </w:pPr>
      <w:r w:rsidRPr="009538BF">
        <w:t>Отделение потока</w:t>
      </w:r>
    </w:p>
    <w:p w:rsidR="009538BF" w:rsidRPr="00F5449A" w:rsidRDefault="009538BF" w:rsidP="00526ACB">
      <w:pPr>
        <w:overflowPunct w:val="0"/>
        <w:autoSpaceDE w:val="0"/>
        <w:autoSpaceDN w:val="0"/>
        <w:adjustRightInd w:val="0"/>
        <w:textAlignment w:val="baseline"/>
        <w:rPr>
          <w:sz w:val="28"/>
          <w:szCs w:val="20"/>
          <w:lang w:val="ru-RU"/>
        </w:rPr>
      </w:pPr>
    </w:p>
    <w:p w:rsidR="00526ACB" w:rsidRPr="00F5449A" w:rsidRDefault="00526ACB" w:rsidP="00526ACB">
      <w:pPr>
        <w:rPr>
          <w:sz w:val="28"/>
          <w:szCs w:val="28"/>
          <w:lang w:val="ru-RU"/>
        </w:rPr>
      </w:pPr>
      <w:r w:rsidRPr="00F5449A">
        <w:rPr>
          <w:sz w:val="28"/>
          <w:szCs w:val="28"/>
          <w:lang w:val="ru-RU"/>
        </w:rPr>
        <w:tab/>
      </w:r>
      <w:r w:rsidRPr="00F5449A">
        <w:rPr>
          <w:sz w:val="28"/>
          <w:szCs w:val="28"/>
          <w:lang w:val="ru-RU"/>
        </w:rPr>
        <w:tab/>
      </w:r>
    </w:p>
    <w:p w:rsidR="00526ACB" w:rsidRPr="00F5449A" w:rsidRDefault="00526ACB" w:rsidP="00526ACB">
      <w:pPr>
        <w:rPr>
          <w:sz w:val="28"/>
          <w:szCs w:val="28"/>
          <w:lang w:val="ru-RU"/>
        </w:rPr>
      </w:pPr>
      <w:r w:rsidRPr="00F5449A">
        <w:rPr>
          <w:sz w:val="28"/>
          <w:szCs w:val="28"/>
          <w:lang w:val="ru-RU"/>
        </w:rPr>
        <w:tab/>
        <w:t xml:space="preserve">Функция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detach</w:t>
      </w:r>
      <w:r w:rsidRPr="00F5449A">
        <w:rPr>
          <w:i/>
          <w:sz w:val="28"/>
          <w:szCs w:val="28"/>
          <w:lang w:val="ru-RU"/>
        </w:rPr>
        <w:t>()</w:t>
      </w:r>
      <w:r w:rsidRPr="00F5449A">
        <w:rPr>
          <w:sz w:val="28"/>
          <w:szCs w:val="28"/>
          <w:lang w:val="ru-RU"/>
        </w:rPr>
        <w:t xml:space="preserve"> применяется как альтернатива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join</w:t>
      </w:r>
      <w:r w:rsidRPr="00F5449A">
        <w:rPr>
          <w:i/>
          <w:sz w:val="28"/>
          <w:szCs w:val="28"/>
          <w:lang w:val="ru-RU"/>
        </w:rPr>
        <w:t>()</w:t>
      </w:r>
      <w:r w:rsidRPr="00F5449A">
        <w:rPr>
          <w:sz w:val="28"/>
          <w:szCs w:val="28"/>
          <w:lang w:val="ru-RU"/>
        </w:rPr>
        <w:t xml:space="preserve">, чтобы утилизировать область памяти для потока, который был создан с атрибутом </w:t>
      </w:r>
      <w:r w:rsidRPr="00687FE1">
        <w:rPr>
          <w:rFonts w:ascii="Courier New" w:hAnsi="Courier New" w:cs="Courier New"/>
          <w:sz w:val="28"/>
          <w:szCs w:val="28"/>
        </w:rPr>
        <w:t>detachstate</w:t>
      </w:r>
      <w:r w:rsidRPr="00F5449A">
        <w:rPr>
          <w:sz w:val="28"/>
          <w:szCs w:val="28"/>
          <w:lang w:val="ru-RU"/>
        </w:rPr>
        <w:t xml:space="preserve">, установленным в значение </w:t>
      </w:r>
      <w:r w:rsidRPr="00687FE1">
        <w:rPr>
          <w:rFonts w:ascii="Courier New" w:hAnsi="Courier New" w:cs="Courier New"/>
          <w:sz w:val="28"/>
          <w:szCs w:val="28"/>
        </w:rPr>
        <w:t>PTHREAD</w:t>
      </w:r>
      <w:r w:rsidRPr="00F5449A">
        <w:rPr>
          <w:rFonts w:ascii="Courier New" w:hAnsi="Courier New" w:cs="Courier New"/>
          <w:sz w:val="28"/>
          <w:szCs w:val="28"/>
          <w:lang w:val="ru-RU"/>
        </w:rPr>
        <w:t>_</w:t>
      </w:r>
      <w:r w:rsidRPr="00687FE1">
        <w:rPr>
          <w:rFonts w:ascii="Courier New" w:hAnsi="Courier New" w:cs="Courier New"/>
          <w:sz w:val="28"/>
          <w:szCs w:val="28"/>
        </w:rPr>
        <w:t>CREATE</w:t>
      </w:r>
      <w:r w:rsidRPr="00F5449A">
        <w:rPr>
          <w:rFonts w:ascii="Courier New" w:hAnsi="Courier New" w:cs="Courier New"/>
          <w:sz w:val="28"/>
          <w:szCs w:val="28"/>
          <w:lang w:val="ru-RU"/>
        </w:rPr>
        <w:t>_</w:t>
      </w:r>
      <w:r w:rsidRPr="00687FE1">
        <w:rPr>
          <w:rFonts w:ascii="Courier New" w:hAnsi="Courier New" w:cs="Courier New"/>
          <w:sz w:val="28"/>
          <w:szCs w:val="28"/>
        </w:rPr>
        <w:t>JOINABLE</w:t>
      </w:r>
      <w:r w:rsidRPr="00F5449A">
        <w:rPr>
          <w:sz w:val="28"/>
          <w:szCs w:val="28"/>
          <w:lang w:val="ru-RU"/>
        </w:rPr>
        <w:t xml:space="preserve">. </w:t>
      </w:r>
    </w:p>
    <w:p w:rsidR="00526ACB" w:rsidRPr="00F5449A" w:rsidRDefault="00526ACB" w:rsidP="00526ACB">
      <w:pPr>
        <w:rPr>
          <w:sz w:val="28"/>
          <w:szCs w:val="28"/>
          <w:lang w:val="ru-RU"/>
        </w:rPr>
      </w:pPr>
      <w:r w:rsidRPr="00F5449A">
        <w:rPr>
          <w:sz w:val="28"/>
          <w:szCs w:val="28"/>
          <w:lang w:val="ru-RU"/>
        </w:rPr>
        <w:tab/>
      </w:r>
    </w:p>
    <w:p w:rsidR="00526ACB" w:rsidRPr="00687FE1" w:rsidRDefault="00526ACB" w:rsidP="00526ACB">
      <w:pPr>
        <w:rPr>
          <w:sz w:val="28"/>
          <w:szCs w:val="28"/>
        </w:rPr>
      </w:pPr>
      <w:r w:rsidRPr="00F5449A">
        <w:rPr>
          <w:sz w:val="28"/>
          <w:szCs w:val="28"/>
          <w:lang w:val="ru-RU"/>
        </w:rPr>
        <w:tab/>
      </w:r>
      <w:r w:rsidRPr="00687FE1">
        <w:rPr>
          <w:sz w:val="28"/>
          <w:szCs w:val="28"/>
        </w:rPr>
        <w:t xml:space="preserve">Прототипфункции: </w:t>
      </w:r>
    </w:p>
    <w:p w:rsidR="00526ACB" w:rsidRPr="00687FE1" w:rsidRDefault="00526ACB" w:rsidP="00526ACB">
      <w:pPr>
        <w:overflowPunct w:val="0"/>
        <w:autoSpaceDE w:val="0"/>
        <w:autoSpaceDN w:val="0"/>
        <w:adjustRightInd w:val="0"/>
        <w:textAlignment w:val="baseline"/>
        <w:rPr>
          <w:i/>
          <w:sz w:val="28"/>
          <w:szCs w:val="28"/>
        </w:rPr>
      </w:pPr>
      <w:r w:rsidRPr="00687FE1">
        <w:rPr>
          <w:sz w:val="28"/>
          <w:szCs w:val="28"/>
        </w:rPr>
        <w:tab/>
      </w:r>
      <w:r w:rsidRPr="00687FE1">
        <w:rPr>
          <w:sz w:val="28"/>
          <w:szCs w:val="28"/>
        </w:rPr>
        <w:tab/>
      </w:r>
      <w:r w:rsidRPr="00687FE1">
        <w:rPr>
          <w:i/>
          <w:sz w:val="28"/>
          <w:szCs w:val="28"/>
        </w:rPr>
        <w:t xml:space="preserve">int pthread_detach(thread_t tid); </w:t>
      </w:r>
    </w:p>
    <w:p w:rsidR="00526ACB" w:rsidRPr="00687FE1" w:rsidRDefault="00526ACB" w:rsidP="00526ACB">
      <w:pPr>
        <w:overflowPunct w:val="0"/>
        <w:autoSpaceDE w:val="0"/>
        <w:autoSpaceDN w:val="0"/>
        <w:adjustRightInd w:val="0"/>
        <w:textAlignment w:val="baseline"/>
        <w:rPr>
          <w:sz w:val="28"/>
          <w:szCs w:val="28"/>
        </w:rPr>
      </w:pPr>
    </w:p>
    <w:p w:rsidR="00526ACB" w:rsidRPr="00F5449A" w:rsidRDefault="00526ACB" w:rsidP="00526ACB">
      <w:pPr>
        <w:overflowPunct w:val="0"/>
        <w:autoSpaceDE w:val="0"/>
        <w:autoSpaceDN w:val="0"/>
        <w:adjustRightInd w:val="0"/>
        <w:textAlignment w:val="baseline"/>
        <w:rPr>
          <w:sz w:val="28"/>
          <w:szCs w:val="28"/>
          <w:lang w:val="ru-RU"/>
        </w:rPr>
      </w:pPr>
      <w:r w:rsidRPr="00687FE1">
        <w:rPr>
          <w:sz w:val="28"/>
          <w:szCs w:val="28"/>
        </w:rPr>
        <w:tab/>
      </w:r>
      <w:r w:rsidRPr="00F5449A">
        <w:rPr>
          <w:sz w:val="28"/>
          <w:szCs w:val="28"/>
          <w:lang w:val="ru-RU"/>
        </w:rPr>
        <w:t xml:space="preserve">Пример вызова функции: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textAlignment w:val="baseline"/>
        <w:rPr>
          <w:i/>
          <w:sz w:val="28"/>
          <w:szCs w:val="28"/>
          <w:lang w:val="ru-RU"/>
        </w:rPr>
      </w:pPr>
      <w:r w:rsidRPr="00F5449A">
        <w:rPr>
          <w:i/>
          <w:sz w:val="28"/>
          <w:szCs w:val="28"/>
          <w:lang w:val="ru-RU"/>
        </w:rPr>
        <w:t>#</w:t>
      </w:r>
      <w:r w:rsidRPr="00687FE1">
        <w:rPr>
          <w:i/>
          <w:sz w:val="28"/>
          <w:szCs w:val="28"/>
        </w:rPr>
        <w:t>include </w:t>
      </w:r>
      <w:r w:rsidRPr="00F5449A">
        <w:rPr>
          <w:i/>
          <w:sz w:val="28"/>
          <w:szCs w:val="28"/>
          <w:lang w:val="ru-RU"/>
        </w:rPr>
        <w:t>&lt;</w:t>
      </w:r>
      <w:r w:rsidRPr="00687FE1">
        <w:rPr>
          <w:i/>
          <w:sz w:val="28"/>
          <w:szCs w:val="28"/>
        </w:rPr>
        <w:t>pthread</w:t>
      </w:r>
      <w:r w:rsidRPr="00F5449A">
        <w:rPr>
          <w:i/>
          <w:sz w:val="28"/>
          <w:szCs w:val="28"/>
          <w:lang w:val="ru-RU"/>
        </w:rPr>
        <w:t>.</w:t>
      </w:r>
      <w:r w:rsidRPr="00687FE1">
        <w:rPr>
          <w:i/>
          <w:sz w:val="28"/>
          <w:szCs w:val="28"/>
        </w:rPr>
        <w:t>h</w:t>
      </w:r>
      <w:r w:rsidRPr="00F5449A">
        <w:rPr>
          <w:i/>
          <w:sz w:val="28"/>
          <w:szCs w:val="28"/>
          <w:lang w:val="ru-RU"/>
        </w:rPr>
        <w:t>&gt;</w:t>
      </w:r>
    </w:p>
    <w:p w:rsidR="00526ACB" w:rsidRPr="00687FE1" w:rsidRDefault="00526ACB" w:rsidP="00526ACB">
      <w:pPr>
        <w:rPr>
          <w:i/>
          <w:sz w:val="28"/>
          <w:szCs w:val="28"/>
        </w:rPr>
      </w:pPr>
      <w:r w:rsidRPr="00687FE1">
        <w:rPr>
          <w:i/>
          <w:sz w:val="28"/>
          <w:szCs w:val="28"/>
        </w:rPr>
        <w:t xml:space="preserve">pthread_t tid; </w:t>
      </w:r>
    </w:p>
    <w:p w:rsidR="00526ACB" w:rsidRPr="00687FE1" w:rsidRDefault="00526ACB" w:rsidP="00526ACB">
      <w:pPr>
        <w:rPr>
          <w:i/>
          <w:sz w:val="28"/>
          <w:szCs w:val="28"/>
        </w:rPr>
      </w:pPr>
      <w:r w:rsidRPr="00687FE1">
        <w:rPr>
          <w:i/>
          <w:sz w:val="28"/>
          <w:szCs w:val="28"/>
        </w:rPr>
        <w:t xml:space="preserve">int ret; </w:t>
      </w:r>
    </w:p>
    <w:p w:rsidR="00526ACB" w:rsidRPr="00687FE1" w:rsidRDefault="00526ACB" w:rsidP="00526ACB">
      <w:pPr>
        <w:rPr>
          <w:i/>
          <w:sz w:val="28"/>
          <w:szCs w:val="28"/>
        </w:rPr>
      </w:pPr>
      <w:r w:rsidRPr="00687FE1">
        <w:rPr>
          <w:i/>
          <w:sz w:val="28"/>
          <w:szCs w:val="28"/>
        </w:rPr>
        <w:t xml:space="preserve">/* отделить поток tid */ </w:t>
      </w:r>
    </w:p>
    <w:p w:rsidR="00526ACB" w:rsidRPr="00687FE1" w:rsidRDefault="00526ACB" w:rsidP="00526ACB">
      <w:pPr>
        <w:rPr>
          <w:i/>
          <w:sz w:val="28"/>
          <w:szCs w:val="28"/>
        </w:rPr>
      </w:pPr>
      <w:r w:rsidRPr="00687FE1">
        <w:rPr>
          <w:i/>
          <w:sz w:val="28"/>
          <w:szCs w:val="28"/>
        </w:rPr>
        <w:t xml:space="preserve">ret = pthread_detach(tid); </w:t>
      </w:r>
    </w:p>
    <w:p w:rsidR="00526ACB" w:rsidRPr="00687FE1" w:rsidRDefault="00526ACB" w:rsidP="00526ACB">
      <w:pPr>
        <w:overflowPunct w:val="0"/>
        <w:autoSpaceDE w:val="0"/>
        <w:autoSpaceDN w:val="0"/>
        <w:adjustRightInd w:val="0"/>
        <w:textAlignment w:val="baseline"/>
        <w:rPr>
          <w:sz w:val="28"/>
          <w:szCs w:val="28"/>
        </w:rPr>
      </w:pPr>
    </w:p>
    <w:p w:rsidR="00526ACB" w:rsidRPr="00F5449A" w:rsidRDefault="00526ACB" w:rsidP="00526ACB">
      <w:pPr>
        <w:overflowPunct w:val="0"/>
        <w:autoSpaceDE w:val="0"/>
        <w:autoSpaceDN w:val="0"/>
        <w:adjustRightInd w:val="0"/>
        <w:textAlignment w:val="baseline"/>
        <w:rPr>
          <w:sz w:val="28"/>
          <w:szCs w:val="28"/>
          <w:lang w:val="ru-RU"/>
        </w:rPr>
      </w:pPr>
      <w:r w:rsidRPr="00687FE1">
        <w:rPr>
          <w:sz w:val="28"/>
          <w:szCs w:val="20"/>
        </w:rPr>
        <w:tab/>
      </w:r>
      <w:r w:rsidRPr="00F5449A">
        <w:rPr>
          <w:sz w:val="28"/>
          <w:szCs w:val="20"/>
          <w:lang w:val="ru-RU"/>
        </w:rPr>
        <w:t xml:space="preserve">Функция </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detach</w:t>
      </w:r>
      <w:r w:rsidRPr="00F5449A">
        <w:rPr>
          <w:i/>
          <w:sz w:val="28"/>
          <w:szCs w:val="20"/>
          <w:lang w:val="ru-RU"/>
        </w:rPr>
        <w:t>()</w:t>
      </w:r>
      <w:r w:rsidRPr="00F5449A">
        <w:rPr>
          <w:sz w:val="28"/>
          <w:szCs w:val="20"/>
          <w:lang w:val="ru-RU"/>
        </w:rPr>
        <w:t xml:space="preserve"> используется, чтобы указать библиотеке потоков, что выделенная память для потока </w:t>
      </w:r>
      <w:r w:rsidRPr="00687FE1">
        <w:rPr>
          <w:rFonts w:ascii="Courier New" w:hAnsi="Courier New" w:cs="Courier New"/>
          <w:i/>
          <w:sz w:val="20"/>
          <w:szCs w:val="28"/>
        </w:rPr>
        <w:t>tid</w:t>
      </w:r>
      <w:r w:rsidRPr="00F5449A">
        <w:rPr>
          <w:sz w:val="28"/>
          <w:szCs w:val="20"/>
          <w:lang w:val="ru-RU"/>
        </w:rPr>
        <w:t xml:space="preserve">может быть утилизирована, когда поток завершится. Если </w:t>
      </w:r>
      <w:r w:rsidRPr="00687FE1">
        <w:rPr>
          <w:rFonts w:ascii="Courier New" w:hAnsi="Courier New" w:cs="Courier New"/>
          <w:sz w:val="20"/>
          <w:szCs w:val="28"/>
        </w:rPr>
        <w:t>tid</w:t>
      </w:r>
      <w:r w:rsidRPr="00F5449A">
        <w:rPr>
          <w:sz w:val="28"/>
          <w:szCs w:val="20"/>
          <w:lang w:val="ru-RU"/>
        </w:rPr>
        <w:t xml:space="preserve"> не закончился, </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detach</w:t>
      </w:r>
      <w:r w:rsidRPr="00F5449A">
        <w:rPr>
          <w:i/>
          <w:sz w:val="28"/>
          <w:szCs w:val="20"/>
          <w:lang w:val="ru-RU"/>
        </w:rPr>
        <w:t>()</w:t>
      </w:r>
      <w:r w:rsidRPr="00F5449A">
        <w:rPr>
          <w:sz w:val="28"/>
          <w:szCs w:val="20"/>
          <w:lang w:val="ru-RU"/>
        </w:rPr>
        <w:t xml:space="preserve"> не ускоряет его завершения и возвращает 0 при успешном завершении. Любое другое значение указывает, что произошла ошибка.</w:t>
      </w:r>
      <w:bookmarkStart w:id="114" w:name="SECTION02870000000000000000"/>
      <w:r w:rsidRPr="00F5449A">
        <w:rPr>
          <w:b/>
          <w:sz w:val="28"/>
          <w:szCs w:val="20"/>
          <w:lang w:val="ru-RU"/>
        </w:rPr>
        <w:tab/>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overflowPunct w:val="0"/>
        <w:autoSpaceDE w:val="0"/>
        <w:autoSpaceDN w:val="0"/>
        <w:adjustRightInd w:val="0"/>
        <w:textAlignment w:val="baseline"/>
        <w:rPr>
          <w:sz w:val="28"/>
          <w:szCs w:val="20"/>
          <w:lang w:val="ru-RU"/>
        </w:rPr>
      </w:pPr>
      <w:r w:rsidRPr="00F5449A">
        <w:rPr>
          <w:sz w:val="28"/>
          <w:szCs w:val="20"/>
          <w:lang w:val="ru-RU"/>
        </w:rPr>
        <w:tab/>
      </w:r>
      <w:bookmarkEnd w:id="114"/>
    </w:p>
    <w:p w:rsidR="009538BF" w:rsidRPr="00687FE1" w:rsidRDefault="009538BF" w:rsidP="009538BF">
      <w:pPr>
        <w:pStyle w:val="3"/>
      </w:pPr>
      <w:r w:rsidRPr="009538BF">
        <w:t xml:space="preserve"> Работа с ключами потока</w:t>
      </w:r>
    </w:p>
    <w:p w:rsidR="00526ACB" w:rsidRPr="00F5449A" w:rsidRDefault="00526ACB" w:rsidP="00526ACB">
      <w:pPr>
        <w:overflowPunct w:val="0"/>
        <w:autoSpaceDE w:val="0"/>
        <w:autoSpaceDN w:val="0"/>
        <w:adjustRightInd w:val="0"/>
        <w:textAlignment w:val="baseline"/>
        <w:rPr>
          <w:sz w:val="28"/>
          <w:szCs w:val="20"/>
          <w:lang w:val="ru-RU"/>
        </w:rPr>
      </w:pPr>
    </w:p>
    <w:p w:rsidR="00526ACB" w:rsidRPr="00F5449A" w:rsidRDefault="00526ACB" w:rsidP="00526ACB">
      <w:pPr>
        <w:jc w:val="both"/>
        <w:rPr>
          <w:sz w:val="28"/>
          <w:szCs w:val="28"/>
          <w:lang w:val="ru-RU"/>
        </w:rPr>
      </w:pPr>
      <w:r w:rsidRPr="00F5449A">
        <w:rPr>
          <w:sz w:val="28"/>
          <w:szCs w:val="28"/>
          <w:lang w:val="ru-RU"/>
        </w:rPr>
        <w:tab/>
        <w:t xml:space="preserve">Однопоточные программы на </w:t>
      </w:r>
      <w:r w:rsidRPr="00687FE1">
        <w:rPr>
          <w:sz w:val="28"/>
          <w:szCs w:val="28"/>
        </w:rPr>
        <w:t>C</w:t>
      </w:r>
      <w:r w:rsidRPr="00F5449A">
        <w:rPr>
          <w:sz w:val="28"/>
          <w:szCs w:val="28"/>
          <w:lang w:val="ru-RU"/>
        </w:rPr>
        <w:t xml:space="preserve"> содержат два основных класса данных: локальные и глобальные. Для многопоточных программ на </w:t>
      </w:r>
      <w:r w:rsidRPr="00687FE1">
        <w:rPr>
          <w:sz w:val="28"/>
          <w:szCs w:val="28"/>
        </w:rPr>
        <w:t>C</w:t>
      </w:r>
      <w:r w:rsidRPr="00F5449A">
        <w:rPr>
          <w:sz w:val="28"/>
          <w:szCs w:val="28"/>
          <w:lang w:val="ru-RU"/>
        </w:rPr>
        <w:t xml:space="preserve"> добавляется третий класс: данные потока. Они похожи на глобальные данные, за исключением того, что они являются собственными для потока. </w:t>
      </w:r>
    </w:p>
    <w:p w:rsidR="00526ACB" w:rsidRPr="00F5449A" w:rsidRDefault="00526ACB" w:rsidP="00526ACB">
      <w:pPr>
        <w:jc w:val="both"/>
        <w:rPr>
          <w:sz w:val="28"/>
          <w:szCs w:val="28"/>
          <w:lang w:val="ru-RU"/>
        </w:rPr>
      </w:pPr>
      <w:r w:rsidRPr="00F5449A">
        <w:rPr>
          <w:sz w:val="28"/>
          <w:szCs w:val="28"/>
          <w:lang w:val="ru-RU"/>
        </w:rPr>
        <w:tab/>
        <w:t>Данные потока являются единственным способом определения и обращения к данным, которые принадлежат отдельному потоку. Каждый элемент данных потока связан с ключом, который является глобальным для всех потоков процесса. Используя ключ, поток может получить доступ к указателю (</w:t>
      </w:r>
      <w:r w:rsidRPr="00687FE1">
        <w:rPr>
          <w:rFonts w:ascii="Courier New" w:hAnsi="Courier New" w:cs="Courier New"/>
          <w:sz w:val="28"/>
          <w:szCs w:val="28"/>
        </w:rPr>
        <w:t>void</w:t>
      </w:r>
      <w:r w:rsidRPr="00F5449A">
        <w:rPr>
          <w:sz w:val="28"/>
          <w:szCs w:val="28"/>
          <w:lang w:val="ru-RU"/>
        </w:rPr>
        <w:t xml:space="preserve"> *), который поддерживается только для этого потока. </w:t>
      </w:r>
    </w:p>
    <w:p w:rsidR="00526ACB" w:rsidRPr="00687FE1" w:rsidRDefault="00526ACB" w:rsidP="00526ACB">
      <w:pPr>
        <w:jc w:val="both"/>
        <w:rPr>
          <w:sz w:val="28"/>
          <w:szCs w:val="28"/>
        </w:rPr>
      </w:pPr>
      <w:r w:rsidRPr="00F5449A">
        <w:rPr>
          <w:sz w:val="28"/>
          <w:szCs w:val="28"/>
          <w:lang w:val="ru-RU"/>
        </w:rPr>
        <w:tab/>
        <w:t xml:space="preserve">Функция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keycreate</w:t>
      </w:r>
      <w:r w:rsidRPr="00F5449A">
        <w:rPr>
          <w:i/>
          <w:sz w:val="28"/>
          <w:szCs w:val="28"/>
          <w:lang w:val="ru-RU"/>
        </w:rPr>
        <w:t>()</w:t>
      </w:r>
      <w:r w:rsidRPr="00F5449A">
        <w:rPr>
          <w:sz w:val="28"/>
          <w:szCs w:val="28"/>
          <w:lang w:val="ru-RU"/>
        </w:rPr>
        <w:t xml:space="preserve"> применяется для выделения ключа, который используется при идентифицикации данных некоторого потока в составе процесса. Ключ для всех потоков общий, и все потоки вначале содержат значение ключа </w:t>
      </w:r>
      <w:r w:rsidRPr="00687FE1">
        <w:rPr>
          <w:rFonts w:ascii="Courier New" w:hAnsi="Courier New" w:cs="Courier New"/>
          <w:sz w:val="28"/>
          <w:szCs w:val="28"/>
        </w:rPr>
        <w:t>NULL</w:t>
      </w:r>
      <w:r w:rsidRPr="00F5449A">
        <w:rPr>
          <w:sz w:val="28"/>
          <w:szCs w:val="28"/>
          <w:lang w:val="ru-RU"/>
        </w:rPr>
        <w:t xml:space="preserve">. Отдельно для каждого ключа перед его использованием вызывается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keycreate</w:t>
      </w:r>
      <w:r w:rsidRPr="00F5449A">
        <w:rPr>
          <w:i/>
          <w:sz w:val="28"/>
          <w:szCs w:val="28"/>
          <w:lang w:val="ru-RU"/>
        </w:rPr>
        <w:t>()</w:t>
      </w:r>
      <w:r w:rsidRPr="00F5449A">
        <w:rPr>
          <w:sz w:val="28"/>
          <w:szCs w:val="28"/>
          <w:lang w:val="ru-RU"/>
        </w:rPr>
        <w:t xml:space="preserve">. При этом не происходит никакой </w:t>
      </w:r>
      <w:r w:rsidRPr="00F5449A">
        <w:rPr>
          <w:sz w:val="28"/>
          <w:szCs w:val="28"/>
          <w:lang w:val="ru-RU"/>
        </w:rPr>
        <w:lastRenderedPageBreak/>
        <w:t xml:space="preserve">синхронизации. Как только ключ будет создан, каждый поток может связать с ним свое значение. Значения являются специфичными для потока и поддерживаются для каждого из них независимо. Связь ключа с потоком удаляется, когда поток заканчивается, при этом ключ должен быть создан с функцией деструктора. </w:t>
      </w:r>
      <w:r w:rsidRPr="00687FE1">
        <w:rPr>
          <w:sz w:val="28"/>
          <w:szCs w:val="28"/>
        </w:rPr>
        <w:t xml:space="preserve">Прототипфункции: </w:t>
      </w:r>
    </w:p>
    <w:p w:rsidR="00526ACB" w:rsidRPr="00687FE1" w:rsidRDefault="00526ACB" w:rsidP="00526ACB">
      <w:pPr>
        <w:overflowPunct w:val="0"/>
        <w:autoSpaceDE w:val="0"/>
        <w:autoSpaceDN w:val="0"/>
        <w:adjustRightInd w:val="0"/>
        <w:textAlignment w:val="baseline"/>
        <w:rPr>
          <w:sz w:val="28"/>
          <w:szCs w:val="28"/>
        </w:rPr>
      </w:pPr>
    </w:p>
    <w:p w:rsidR="00526ACB" w:rsidRPr="00687FE1" w:rsidRDefault="00526ACB" w:rsidP="00526ACB">
      <w:pPr>
        <w:overflowPunct w:val="0"/>
        <w:autoSpaceDE w:val="0"/>
        <w:autoSpaceDN w:val="0"/>
        <w:adjustRightInd w:val="0"/>
        <w:textAlignment w:val="baseline"/>
        <w:rPr>
          <w:i/>
          <w:sz w:val="28"/>
          <w:szCs w:val="28"/>
        </w:rPr>
      </w:pPr>
      <w:r w:rsidRPr="00687FE1">
        <w:rPr>
          <w:sz w:val="28"/>
          <w:szCs w:val="20"/>
        </w:rPr>
        <w:tab/>
      </w:r>
      <w:r w:rsidRPr="00687FE1">
        <w:rPr>
          <w:i/>
          <w:sz w:val="28"/>
          <w:szCs w:val="28"/>
        </w:rPr>
        <w:t xml:space="preserve">int pthread_key_create(pthread_key_t *key,  void(*destructor)(void *)); </w:t>
      </w:r>
    </w:p>
    <w:p w:rsidR="00526ACB" w:rsidRPr="00687FE1" w:rsidRDefault="00526ACB" w:rsidP="00526ACB">
      <w:pPr>
        <w:overflowPunct w:val="0"/>
        <w:autoSpaceDE w:val="0"/>
        <w:autoSpaceDN w:val="0"/>
        <w:adjustRightInd w:val="0"/>
        <w:textAlignment w:val="baseline"/>
        <w:rPr>
          <w:sz w:val="28"/>
          <w:szCs w:val="28"/>
        </w:rPr>
      </w:pPr>
    </w:p>
    <w:p w:rsidR="00526ACB" w:rsidRPr="00F5449A" w:rsidRDefault="00526ACB" w:rsidP="00526ACB">
      <w:pPr>
        <w:overflowPunct w:val="0"/>
        <w:autoSpaceDE w:val="0"/>
        <w:autoSpaceDN w:val="0"/>
        <w:adjustRightInd w:val="0"/>
        <w:textAlignment w:val="baseline"/>
        <w:rPr>
          <w:sz w:val="28"/>
          <w:szCs w:val="28"/>
          <w:lang w:val="ru-RU"/>
        </w:rPr>
      </w:pPr>
      <w:r w:rsidRPr="00F5449A">
        <w:rPr>
          <w:sz w:val="28"/>
          <w:szCs w:val="28"/>
          <w:lang w:val="ru-RU"/>
        </w:rPr>
        <w:t>Пример использования:.</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textAlignment w:val="baseline"/>
        <w:rPr>
          <w:i/>
          <w:sz w:val="28"/>
          <w:szCs w:val="28"/>
          <w:lang w:val="ru-RU"/>
        </w:rPr>
      </w:pPr>
      <w:r w:rsidRPr="00F5449A">
        <w:rPr>
          <w:i/>
          <w:sz w:val="28"/>
          <w:szCs w:val="28"/>
          <w:lang w:val="ru-RU"/>
        </w:rPr>
        <w:t>#</w:t>
      </w:r>
      <w:r w:rsidRPr="00687FE1">
        <w:rPr>
          <w:i/>
          <w:sz w:val="28"/>
          <w:szCs w:val="28"/>
        </w:rPr>
        <w:t>include </w:t>
      </w:r>
      <w:r w:rsidRPr="00F5449A">
        <w:rPr>
          <w:i/>
          <w:sz w:val="28"/>
          <w:szCs w:val="28"/>
          <w:lang w:val="ru-RU"/>
        </w:rPr>
        <w:t>&lt;</w:t>
      </w:r>
      <w:r w:rsidRPr="00687FE1">
        <w:rPr>
          <w:i/>
          <w:sz w:val="28"/>
          <w:szCs w:val="28"/>
        </w:rPr>
        <w:t>pthread</w:t>
      </w:r>
      <w:r w:rsidRPr="00F5449A">
        <w:rPr>
          <w:i/>
          <w:sz w:val="28"/>
          <w:szCs w:val="28"/>
          <w:lang w:val="ru-RU"/>
        </w:rPr>
        <w:t>.</w:t>
      </w:r>
      <w:r w:rsidRPr="00687FE1">
        <w:rPr>
          <w:i/>
          <w:sz w:val="28"/>
          <w:szCs w:val="28"/>
        </w:rPr>
        <w:t>h</w:t>
      </w:r>
      <w:r w:rsidRPr="00F5449A">
        <w:rPr>
          <w:i/>
          <w:sz w:val="28"/>
          <w:szCs w:val="28"/>
          <w:lang w:val="ru-RU"/>
        </w:rPr>
        <w:t>&gt;</w:t>
      </w:r>
    </w:p>
    <w:p w:rsidR="00526ACB" w:rsidRPr="00687FE1" w:rsidRDefault="00526ACB" w:rsidP="00526ACB">
      <w:pPr>
        <w:rPr>
          <w:i/>
          <w:sz w:val="28"/>
          <w:szCs w:val="28"/>
        </w:rPr>
      </w:pPr>
      <w:r w:rsidRPr="00687FE1">
        <w:rPr>
          <w:i/>
          <w:sz w:val="28"/>
          <w:szCs w:val="28"/>
        </w:rPr>
        <w:t xml:space="preserve">pthread_key_t key; </w:t>
      </w:r>
    </w:p>
    <w:p w:rsidR="00526ACB" w:rsidRPr="00687FE1" w:rsidRDefault="00526ACB" w:rsidP="00526ACB">
      <w:pPr>
        <w:rPr>
          <w:i/>
          <w:sz w:val="28"/>
          <w:szCs w:val="28"/>
        </w:rPr>
      </w:pPr>
      <w:r w:rsidRPr="00687FE1">
        <w:rPr>
          <w:i/>
          <w:sz w:val="28"/>
          <w:szCs w:val="28"/>
        </w:rPr>
        <w:t xml:space="preserve">int ret; </w:t>
      </w:r>
    </w:p>
    <w:p w:rsidR="00526ACB" w:rsidRPr="00F5449A" w:rsidRDefault="00526ACB" w:rsidP="00526ACB">
      <w:pPr>
        <w:rPr>
          <w:i/>
          <w:sz w:val="28"/>
          <w:szCs w:val="28"/>
          <w:lang w:val="ru-RU"/>
        </w:rPr>
      </w:pPr>
      <w:r w:rsidRPr="00F5449A">
        <w:rPr>
          <w:i/>
          <w:sz w:val="28"/>
          <w:szCs w:val="28"/>
          <w:lang w:val="ru-RU"/>
        </w:rPr>
        <w:t>/*</w:t>
      </w:r>
      <w:r w:rsidRPr="00687FE1">
        <w:rPr>
          <w:i/>
          <w:sz w:val="28"/>
          <w:szCs w:val="28"/>
        </w:rPr>
        <w:t> </w:t>
      </w:r>
      <w:r w:rsidRPr="00F5449A">
        <w:rPr>
          <w:i/>
          <w:sz w:val="28"/>
          <w:szCs w:val="28"/>
          <w:lang w:val="ru-RU"/>
        </w:rPr>
        <w:t>создание</w:t>
      </w:r>
      <w:r w:rsidRPr="00687FE1">
        <w:rPr>
          <w:i/>
          <w:sz w:val="28"/>
          <w:szCs w:val="28"/>
        </w:rPr>
        <w:t> </w:t>
      </w:r>
      <w:r w:rsidRPr="00F5449A">
        <w:rPr>
          <w:i/>
          <w:sz w:val="28"/>
          <w:szCs w:val="28"/>
          <w:lang w:val="ru-RU"/>
        </w:rPr>
        <w:t>ключа</w:t>
      </w:r>
      <w:r w:rsidRPr="00687FE1">
        <w:rPr>
          <w:i/>
          <w:sz w:val="28"/>
          <w:szCs w:val="28"/>
        </w:rPr>
        <w:t> </w:t>
      </w:r>
      <w:r w:rsidRPr="00F5449A">
        <w:rPr>
          <w:i/>
          <w:sz w:val="28"/>
          <w:szCs w:val="28"/>
          <w:lang w:val="ru-RU"/>
        </w:rPr>
        <w:t>без</w:t>
      </w:r>
      <w:r w:rsidRPr="00687FE1">
        <w:rPr>
          <w:i/>
          <w:sz w:val="28"/>
          <w:szCs w:val="28"/>
        </w:rPr>
        <w:t> </w:t>
      </w:r>
      <w:r w:rsidRPr="00F5449A">
        <w:rPr>
          <w:i/>
          <w:sz w:val="28"/>
          <w:szCs w:val="28"/>
          <w:lang w:val="ru-RU"/>
        </w:rPr>
        <w:t>деструктора</w:t>
      </w:r>
      <w:r w:rsidRPr="00687FE1">
        <w:rPr>
          <w:i/>
          <w:sz w:val="28"/>
          <w:szCs w:val="28"/>
        </w:rPr>
        <w:t> </w:t>
      </w:r>
      <w:r w:rsidRPr="00F5449A">
        <w:rPr>
          <w:i/>
          <w:sz w:val="28"/>
          <w:szCs w:val="28"/>
          <w:lang w:val="ru-RU"/>
        </w:rPr>
        <w:t xml:space="preserve">*/ </w:t>
      </w:r>
    </w:p>
    <w:p w:rsidR="00526ACB" w:rsidRPr="00F5449A" w:rsidRDefault="00526ACB" w:rsidP="00526ACB">
      <w:pPr>
        <w:rPr>
          <w:i/>
          <w:sz w:val="28"/>
          <w:szCs w:val="28"/>
          <w:lang w:val="ru-RU"/>
        </w:rPr>
      </w:pPr>
      <w:r w:rsidRPr="00687FE1">
        <w:rPr>
          <w:i/>
          <w:sz w:val="28"/>
          <w:szCs w:val="28"/>
        </w:rPr>
        <w:t>ret </w:t>
      </w:r>
      <w:r w:rsidRPr="00F5449A">
        <w:rPr>
          <w:i/>
          <w:sz w:val="28"/>
          <w:szCs w:val="28"/>
          <w:lang w:val="ru-RU"/>
        </w:rPr>
        <w:t>=</w:t>
      </w:r>
      <w:r w:rsidRPr="00687FE1">
        <w:rPr>
          <w:i/>
          <w:sz w:val="28"/>
          <w:szCs w:val="28"/>
        </w:rPr>
        <w:t> pthread</w:t>
      </w:r>
      <w:r w:rsidRPr="00F5449A">
        <w:rPr>
          <w:i/>
          <w:sz w:val="28"/>
          <w:szCs w:val="28"/>
          <w:lang w:val="ru-RU"/>
        </w:rPr>
        <w:t>_</w:t>
      </w:r>
      <w:r w:rsidRPr="00687FE1">
        <w:rPr>
          <w:i/>
          <w:sz w:val="28"/>
          <w:szCs w:val="28"/>
        </w:rPr>
        <w:t>key</w:t>
      </w:r>
      <w:r w:rsidRPr="00F5449A">
        <w:rPr>
          <w:i/>
          <w:sz w:val="28"/>
          <w:szCs w:val="28"/>
          <w:lang w:val="ru-RU"/>
        </w:rPr>
        <w:t>_</w:t>
      </w:r>
      <w:r w:rsidRPr="00687FE1">
        <w:rPr>
          <w:i/>
          <w:sz w:val="28"/>
          <w:szCs w:val="28"/>
        </w:rPr>
        <w:t>create</w:t>
      </w:r>
      <w:r w:rsidRPr="00F5449A">
        <w:rPr>
          <w:i/>
          <w:sz w:val="28"/>
          <w:szCs w:val="28"/>
          <w:lang w:val="ru-RU"/>
        </w:rPr>
        <w:t>(&amp;</w:t>
      </w:r>
      <w:r w:rsidRPr="00687FE1">
        <w:rPr>
          <w:i/>
          <w:sz w:val="28"/>
          <w:szCs w:val="28"/>
        </w:rPr>
        <w:t>key</w:t>
      </w:r>
      <w:r w:rsidRPr="00F5449A">
        <w:rPr>
          <w:i/>
          <w:sz w:val="28"/>
          <w:szCs w:val="28"/>
          <w:lang w:val="ru-RU"/>
        </w:rPr>
        <w:t>,</w:t>
      </w:r>
      <w:r w:rsidRPr="00687FE1">
        <w:rPr>
          <w:i/>
          <w:sz w:val="28"/>
          <w:szCs w:val="28"/>
        </w:rPr>
        <w:t> NULL</w:t>
      </w:r>
      <w:r w:rsidRPr="00F5449A">
        <w:rPr>
          <w:i/>
          <w:sz w:val="28"/>
          <w:szCs w:val="28"/>
          <w:lang w:val="ru-RU"/>
        </w:rPr>
        <w:t xml:space="preserve">); </w:t>
      </w:r>
    </w:p>
    <w:p w:rsidR="00526ACB" w:rsidRPr="00687FE1" w:rsidRDefault="00526ACB" w:rsidP="00526ACB">
      <w:pPr>
        <w:rPr>
          <w:i/>
          <w:sz w:val="28"/>
          <w:szCs w:val="28"/>
        </w:rPr>
      </w:pPr>
      <w:r w:rsidRPr="00687FE1">
        <w:rPr>
          <w:i/>
          <w:sz w:val="28"/>
          <w:szCs w:val="28"/>
        </w:rPr>
        <w:t xml:space="preserve">/* создание ключа с деструктором */ </w:t>
      </w:r>
    </w:p>
    <w:p w:rsidR="00526ACB" w:rsidRPr="00687FE1" w:rsidRDefault="00526ACB" w:rsidP="00526ACB">
      <w:pPr>
        <w:rPr>
          <w:i/>
          <w:sz w:val="28"/>
          <w:szCs w:val="28"/>
        </w:rPr>
      </w:pPr>
      <w:r w:rsidRPr="00687FE1">
        <w:rPr>
          <w:i/>
          <w:sz w:val="28"/>
          <w:szCs w:val="28"/>
        </w:rPr>
        <w:t xml:space="preserve">ret = pthread_key_create(&amp;key, destructor); </w:t>
      </w:r>
    </w:p>
    <w:p w:rsidR="00526ACB" w:rsidRPr="00687FE1" w:rsidRDefault="00526ACB" w:rsidP="00526ACB">
      <w:pPr>
        <w:overflowPunct w:val="0"/>
        <w:autoSpaceDE w:val="0"/>
        <w:autoSpaceDN w:val="0"/>
        <w:adjustRightInd w:val="0"/>
        <w:textAlignment w:val="baseline"/>
        <w:rPr>
          <w:sz w:val="28"/>
          <w:szCs w:val="28"/>
        </w:rPr>
      </w:pPr>
    </w:p>
    <w:p w:rsidR="00526ACB" w:rsidRPr="00F5449A" w:rsidRDefault="00526ACB" w:rsidP="00526ACB">
      <w:pPr>
        <w:overflowPunct w:val="0"/>
        <w:autoSpaceDE w:val="0"/>
        <w:autoSpaceDN w:val="0"/>
        <w:adjustRightInd w:val="0"/>
        <w:jc w:val="both"/>
        <w:textAlignment w:val="baseline"/>
        <w:rPr>
          <w:sz w:val="28"/>
          <w:szCs w:val="28"/>
          <w:lang w:val="ru-RU"/>
        </w:rPr>
      </w:pPr>
      <w:r w:rsidRPr="00687FE1">
        <w:rPr>
          <w:sz w:val="28"/>
          <w:szCs w:val="28"/>
        </w:rPr>
        <w:tab/>
      </w:r>
      <w:r w:rsidRPr="00F5449A">
        <w:rPr>
          <w:sz w:val="28"/>
          <w:szCs w:val="28"/>
          <w:lang w:val="ru-RU"/>
        </w:rPr>
        <w:t xml:space="preserve">Если </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keycreate</w:t>
      </w:r>
      <w:r w:rsidRPr="00F5449A">
        <w:rPr>
          <w:i/>
          <w:sz w:val="28"/>
          <w:szCs w:val="28"/>
          <w:lang w:val="ru-RU"/>
        </w:rPr>
        <w:t>()</w:t>
      </w:r>
      <w:r w:rsidRPr="00F5449A">
        <w:rPr>
          <w:sz w:val="28"/>
          <w:szCs w:val="28"/>
          <w:lang w:val="ru-RU"/>
        </w:rPr>
        <w:t xml:space="preserve"> завершается успешно, то выделенный ключ будет сохранен в переменной</w:t>
      </w:r>
      <w:r w:rsidRPr="00687FE1">
        <w:rPr>
          <w:rFonts w:ascii="Courier New" w:hAnsi="Courier New" w:cs="Courier New"/>
          <w:i/>
          <w:sz w:val="20"/>
          <w:szCs w:val="28"/>
        </w:rPr>
        <w:t>key</w:t>
      </w:r>
      <w:r w:rsidRPr="00F5449A">
        <w:rPr>
          <w:sz w:val="28"/>
          <w:szCs w:val="28"/>
          <w:lang w:val="ru-RU"/>
        </w:rPr>
        <w:t>. Вызывающий процесс должен гарантировать, что хранение и доступ к этому ключу синхронизированы. Чтобы освободить ранее выделенную память, может использоваться дополнительная функция удаления - деструктор. Если ключ имеет непустой указатель на функцию деструктора, и поток имеет непустое значение ключа, функция деструктора вызывается для значения, связанного с потоком, после его завершения. Порядок, в котором вызываются функции деструктора, может быть произвольным;</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keycreate</w:t>
      </w:r>
      <w:r w:rsidRPr="00F5449A">
        <w:rPr>
          <w:i/>
          <w:sz w:val="28"/>
          <w:szCs w:val="28"/>
          <w:lang w:val="ru-RU"/>
        </w:rPr>
        <w:t>()</w:t>
      </w:r>
      <w:r w:rsidRPr="00F5449A">
        <w:rPr>
          <w:sz w:val="28"/>
          <w:szCs w:val="28"/>
          <w:lang w:val="ru-RU"/>
        </w:rPr>
        <w:t xml:space="preserve"> возвращает 0 при успешном завершении, или любое другое значение при возникновении ошибки.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Функция </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keydelete</w:t>
      </w:r>
      <w:r w:rsidRPr="00F5449A">
        <w:rPr>
          <w:i/>
          <w:sz w:val="28"/>
          <w:szCs w:val="28"/>
          <w:lang w:val="ru-RU"/>
        </w:rPr>
        <w:t xml:space="preserve">() </w:t>
      </w:r>
      <w:r w:rsidRPr="00F5449A">
        <w:rPr>
          <w:sz w:val="28"/>
          <w:szCs w:val="28"/>
          <w:lang w:val="ru-RU"/>
        </w:rPr>
        <w:t xml:space="preserve">используется, чтобы уничтожить существующий ключ данных для определенного потока. Любая выделенная </w:t>
      </w:r>
      <w:r w:rsidRPr="00F5449A">
        <w:rPr>
          <w:sz w:val="28"/>
          <w:szCs w:val="28"/>
          <w:lang w:val="ru-RU"/>
        </w:rPr>
        <w:lastRenderedPageBreak/>
        <w:t xml:space="preserve">память, связанная с ключом, может быть освобождена, потому что ключ был удален; попытка ссылки на эту память вызовет ошибку. </w:t>
      </w:r>
    </w:p>
    <w:p w:rsidR="00526ACB" w:rsidRPr="00F5449A" w:rsidRDefault="00526ACB" w:rsidP="00526ACB">
      <w:pPr>
        <w:rPr>
          <w:sz w:val="28"/>
          <w:szCs w:val="28"/>
          <w:lang w:val="ru-RU"/>
        </w:rPr>
      </w:pPr>
    </w:p>
    <w:p w:rsidR="00526ACB" w:rsidRPr="00687FE1" w:rsidRDefault="00526ACB" w:rsidP="00526ACB">
      <w:pPr>
        <w:rPr>
          <w:sz w:val="28"/>
          <w:szCs w:val="28"/>
        </w:rPr>
      </w:pPr>
      <w:r w:rsidRPr="00F5449A">
        <w:rPr>
          <w:sz w:val="28"/>
          <w:szCs w:val="28"/>
          <w:lang w:val="ru-RU"/>
        </w:rPr>
        <w:tab/>
      </w:r>
      <w:r w:rsidRPr="00687FE1">
        <w:rPr>
          <w:sz w:val="28"/>
          <w:szCs w:val="28"/>
        </w:rPr>
        <w:t>Прототип</w:t>
      </w:r>
      <w:r w:rsidRPr="00687FE1">
        <w:rPr>
          <w:rFonts w:ascii="Courier New" w:hAnsi="Courier New" w:cs="Courier New"/>
          <w:i/>
          <w:sz w:val="28"/>
          <w:szCs w:val="28"/>
        </w:rPr>
        <w:t>pthread_keydelete</w:t>
      </w:r>
      <w:r w:rsidRPr="00687FE1">
        <w:rPr>
          <w:i/>
          <w:sz w:val="28"/>
          <w:szCs w:val="28"/>
        </w:rPr>
        <w:t>()</w:t>
      </w:r>
      <w:r w:rsidRPr="00687FE1">
        <w:rPr>
          <w:sz w:val="28"/>
          <w:szCs w:val="28"/>
        </w:rPr>
        <w:t xml:space="preserve">: </w:t>
      </w:r>
    </w:p>
    <w:p w:rsidR="00526ACB" w:rsidRPr="00687FE1" w:rsidRDefault="00526ACB" w:rsidP="00526ACB">
      <w:pPr>
        <w:overflowPunct w:val="0"/>
        <w:autoSpaceDE w:val="0"/>
        <w:autoSpaceDN w:val="0"/>
        <w:adjustRightInd w:val="0"/>
        <w:textAlignment w:val="baseline"/>
        <w:rPr>
          <w:sz w:val="28"/>
          <w:szCs w:val="28"/>
        </w:rPr>
      </w:pPr>
    </w:p>
    <w:p w:rsidR="00526ACB" w:rsidRPr="00687FE1" w:rsidRDefault="00526ACB" w:rsidP="00526ACB">
      <w:pPr>
        <w:overflowPunct w:val="0"/>
        <w:autoSpaceDE w:val="0"/>
        <w:autoSpaceDN w:val="0"/>
        <w:adjustRightInd w:val="0"/>
        <w:textAlignment w:val="baseline"/>
        <w:rPr>
          <w:i/>
          <w:sz w:val="28"/>
          <w:szCs w:val="28"/>
        </w:rPr>
      </w:pPr>
      <w:r w:rsidRPr="00687FE1">
        <w:rPr>
          <w:sz w:val="28"/>
          <w:szCs w:val="28"/>
        </w:rPr>
        <w:tab/>
      </w:r>
      <w:r w:rsidRPr="00687FE1">
        <w:rPr>
          <w:i/>
          <w:sz w:val="28"/>
          <w:szCs w:val="28"/>
        </w:rPr>
        <w:t xml:space="preserve">int pthread_key_delete(pthread_key_t key); </w:t>
      </w:r>
    </w:p>
    <w:p w:rsidR="00526ACB" w:rsidRPr="00687FE1" w:rsidRDefault="00526ACB" w:rsidP="00526ACB">
      <w:pPr>
        <w:overflowPunct w:val="0"/>
        <w:autoSpaceDE w:val="0"/>
        <w:autoSpaceDN w:val="0"/>
        <w:adjustRightInd w:val="0"/>
        <w:textAlignment w:val="baseline"/>
        <w:rPr>
          <w:sz w:val="28"/>
          <w:szCs w:val="28"/>
        </w:rPr>
      </w:pPr>
      <w:r w:rsidRPr="00687FE1">
        <w:rPr>
          <w:sz w:val="28"/>
          <w:szCs w:val="28"/>
        </w:rPr>
        <w:tab/>
      </w:r>
    </w:p>
    <w:p w:rsidR="00526ACB" w:rsidRPr="00F5449A" w:rsidRDefault="00526ACB" w:rsidP="00526ACB">
      <w:pPr>
        <w:overflowPunct w:val="0"/>
        <w:autoSpaceDE w:val="0"/>
        <w:autoSpaceDN w:val="0"/>
        <w:adjustRightInd w:val="0"/>
        <w:textAlignment w:val="baseline"/>
        <w:rPr>
          <w:sz w:val="28"/>
          <w:szCs w:val="28"/>
          <w:lang w:val="ru-RU"/>
        </w:rPr>
      </w:pPr>
      <w:r w:rsidRPr="00687FE1">
        <w:rPr>
          <w:sz w:val="28"/>
          <w:szCs w:val="28"/>
        </w:rPr>
        <w:tab/>
      </w:r>
      <w:r w:rsidRPr="00F5449A">
        <w:rPr>
          <w:sz w:val="28"/>
          <w:szCs w:val="28"/>
          <w:lang w:val="ru-RU"/>
        </w:rPr>
        <w:t xml:space="preserve">Пример использования функции: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textAlignment w:val="baseline"/>
        <w:rPr>
          <w:i/>
          <w:sz w:val="28"/>
          <w:szCs w:val="28"/>
          <w:lang w:val="ru-RU"/>
        </w:rPr>
      </w:pPr>
      <w:r w:rsidRPr="00F5449A">
        <w:rPr>
          <w:i/>
          <w:sz w:val="28"/>
          <w:szCs w:val="28"/>
          <w:lang w:val="ru-RU"/>
        </w:rPr>
        <w:t>#</w:t>
      </w:r>
      <w:r w:rsidRPr="00687FE1">
        <w:rPr>
          <w:i/>
          <w:sz w:val="28"/>
          <w:szCs w:val="28"/>
        </w:rPr>
        <w:t>include </w:t>
      </w:r>
      <w:r w:rsidRPr="00F5449A">
        <w:rPr>
          <w:i/>
          <w:sz w:val="28"/>
          <w:szCs w:val="28"/>
          <w:lang w:val="ru-RU"/>
        </w:rPr>
        <w:t>&lt;</w:t>
      </w:r>
      <w:r w:rsidRPr="00687FE1">
        <w:rPr>
          <w:i/>
          <w:sz w:val="28"/>
          <w:szCs w:val="28"/>
        </w:rPr>
        <w:t>pthread</w:t>
      </w:r>
      <w:r w:rsidRPr="00F5449A">
        <w:rPr>
          <w:i/>
          <w:sz w:val="28"/>
          <w:szCs w:val="28"/>
          <w:lang w:val="ru-RU"/>
        </w:rPr>
        <w:t>.</w:t>
      </w:r>
      <w:r w:rsidRPr="00687FE1">
        <w:rPr>
          <w:i/>
          <w:sz w:val="28"/>
          <w:szCs w:val="28"/>
        </w:rPr>
        <w:t>h</w:t>
      </w:r>
      <w:r w:rsidRPr="00F5449A">
        <w:rPr>
          <w:i/>
          <w:sz w:val="28"/>
          <w:szCs w:val="28"/>
          <w:lang w:val="ru-RU"/>
        </w:rPr>
        <w:t>&gt;</w:t>
      </w:r>
    </w:p>
    <w:p w:rsidR="00526ACB" w:rsidRPr="00687FE1" w:rsidRDefault="00526ACB" w:rsidP="00526ACB">
      <w:pPr>
        <w:rPr>
          <w:i/>
          <w:sz w:val="28"/>
          <w:szCs w:val="28"/>
        </w:rPr>
      </w:pPr>
      <w:r w:rsidRPr="00687FE1">
        <w:rPr>
          <w:i/>
          <w:sz w:val="28"/>
          <w:szCs w:val="28"/>
        </w:rPr>
        <w:t xml:space="preserve">pthread_key_t key; </w:t>
      </w:r>
    </w:p>
    <w:p w:rsidR="00526ACB" w:rsidRPr="006D15DB" w:rsidRDefault="00526ACB" w:rsidP="00526ACB">
      <w:pPr>
        <w:rPr>
          <w:i/>
          <w:sz w:val="28"/>
          <w:szCs w:val="28"/>
        </w:rPr>
      </w:pPr>
      <w:r w:rsidRPr="00687FE1">
        <w:rPr>
          <w:i/>
          <w:sz w:val="28"/>
          <w:szCs w:val="28"/>
        </w:rPr>
        <w:t>int ret</w:t>
      </w:r>
      <w:r w:rsidRPr="006D15DB">
        <w:rPr>
          <w:i/>
          <w:sz w:val="28"/>
          <w:szCs w:val="28"/>
        </w:rPr>
        <w:t xml:space="preserve">; </w:t>
      </w:r>
    </w:p>
    <w:p w:rsidR="00526ACB" w:rsidRPr="006D15DB" w:rsidRDefault="00526ACB" w:rsidP="00526ACB">
      <w:pPr>
        <w:rPr>
          <w:i/>
          <w:sz w:val="28"/>
          <w:szCs w:val="28"/>
        </w:rPr>
      </w:pPr>
      <w:r w:rsidRPr="006D15DB">
        <w:rPr>
          <w:i/>
          <w:sz w:val="28"/>
          <w:szCs w:val="28"/>
        </w:rPr>
        <w:t>/*</w:t>
      </w:r>
      <w:r w:rsidRPr="00687FE1">
        <w:rPr>
          <w:i/>
          <w:sz w:val="28"/>
          <w:szCs w:val="28"/>
        </w:rPr>
        <w:t> key был создан ранее </w:t>
      </w:r>
      <w:r w:rsidRPr="006D15DB">
        <w:rPr>
          <w:i/>
          <w:sz w:val="28"/>
          <w:szCs w:val="28"/>
        </w:rPr>
        <w:t xml:space="preserve">*/ </w:t>
      </w:r>
    </w:p>
    <w:p w:rsidR="00526ACB" w:rsidRPr="00687FE1" w:rsidRDefault="00526ACB" w:rsidP="00526ACB">
      <w:pPr>
        <w:rPr>
          <w:i/>
          <w:sz w:val="28"/>
          <w:szCs w:val="28"/>
        </w:rPr>
      </w:pPr>
      <w:r w:rsidRPr="00687FE1">
        <w:rPr>
          <w:i/>
          <w:sz w:val="28"/>
          <w:szCs w:val="28"/>
        </w:rPr>
        <w:t xml:space="preserve">ret = pthread_key_delete(key); </w:t>
      </w:r>
    </w:p>
    <w:p w:rsidR="00526ACB" w:rsidRPr="00687FE1" w:rsidRDefault="00526ACB" w:rsidP="00526ACB">
      <w:pPr>
        <w:overflowPunct w:val="0"/>
        <w:autoSpaceDE w:val="0"/>
        <w:autoSpaceDN w:val="0"/>
        <w:adjustRightInd w:val="0"/>
        <w:textAlignment w:val="baseline"/>
        <w:rPr>
          <w:sz w:val="28"/>
          <w:szCs w:val="28"/>
        </w:rPr>
      </w:pPr>
    </w:p>
    <w:p w:rsidR="00526ACB" w:rsidRPr="00687FE1" w:rsidRDefault="00526ACB" w:rsidP="00526ACB">
      <w:pPr>
        <w:overflowPunct w:val="0"/>
        <w:autoSpaceDE w:val="0"/>
        <w:autoSpaceDN w:val="0"/>
        <w:adjustRightInd w:val="0"/>
        <w:jc w:val="both"/>
        <w:textAlignment w:val="baseline"/>
        <w:rPr>
          <w:sz w:val="28"/>
          <w:szCs w:val="28"/>
        </w:rPr>
      </w:pPr>
      <w:r w:rsidRPr="00687FE1">
        <w:rPr>
          <w:sz w:val="28"/>
          <w:szCs w:val="20"/>
        </w:rPr>
        <w:tab/>
      </w:r>
      <w:r w:rsidRPr="00687FE1">
        <w:rPr>
          <w:sz w:val="28"/>
          <w:szCs w:val="28"/>
        </w:rPr>
        <w:t>Как</w:t>
      </w:r>
      <w:r w:rsidR="009538BF">
        <w:rPr>
          <w:sz w:val="28"/>
          <w:szCs w:val="28"/>
        </w:rPr>
        <w:t xml:space="preserve"> </w:t>
      </w:r>
      <w:r w:rsidRPr="00687FE1">
        <w:rPr>
          <w:sz w:val="28"/>
          <w:szCs w:val="28"/>
        </w:rPr>
        <w:t>только</w:t>
      </w:r>
      <w:r w:rsidR="009538BF">
        <w:rPr>
          <w:sz w:val="28"/>
          <w:szCs w:val="28"/>
        </w:rPr>
        <w:t xml:space="preserve"> </w:t>
      </w:r>
      <w:r w:rsidRPr="00687FE1">
        <w:rPr>
          <w:sz w:val="28"/>
          <w:szCs w:val="28"/>
        </w:rPr>
        <w:t>ключ</w:t>
      </w:r>
      <w:r w:rsidR="009538BF">
        <w:rPr>
          <w:sz w:val="28"/>
          <w:szCs w:val="28"/>
        </w:rPr>
        <w:t xml:space="preserve"> </w:t>
      </w:r>
      <w:r w:rsidRPr="00687FE1">
        <w:rPr>
          <w:sz w:val="28"/>
          <w:szCs w:val="28"/>
        </w:rPr>
        <w:t>удален, любая</w:t>
      </w:r>
      <w:r w:rsidR="009538BF">
        <w:rPr>
          <w:sz w:val="28"/>
          <w:szCs w:val="28"/>
        </w:rPr>
        <w:t xml:space="preserve"> </w:t>
      </w:r>
      <w:r w:rsidRPr="00687FE1">
        <w:rPr>
          <w:sz w:val="28"/>
          <w:szCs w:val="28"/>
        </w:rPr>
        <w:t>ссылка</w:t>
      </w:r>
      <w:r w:rsidR="009538BF">
        <w:rPr>
          <w:sz w:val="28"/>
          <w:szCs w:val="28"/>
        </w:rPr>
        <w:t xml:space="preserve"> </w:t>
      </w:r>
      <w:r w:rsidRPr="00687FE1">
        <w:rPr>
          <w:sz w:val="28"/>
          <w:szCs w:val="28"/>
        </w:rPr>
        <w:t>на</w:t>
      </w:r>
      <w:r w:rsidR="009538BF">
        <w:rPr>
          <w:sz w:val="28"/>
          <w:szCs w:val="28"/>
        </w:rPr>
        <w:t xml:space="preserve"> </w:t>
      </w:r>
      <w:r w:rsidRPr="00687FE1">
        <w:rPr>
          <w:sz w:val="28"/>
          <w:szCs w:val="28"/>
        </w:rPr>
        <w:t>него</w:t>
      </w:r>
      <w:r w:rsidR="009538BF">
        <w:rPr>
          <w:sz w:val="28"/>
          <w:szCs w:val="28"/>
        </w:rPr>
        <w:t xml:space="preserve"> </w:t>
      </w:r>
      <w:r w:rsidRPr="00687FE1">
        <w:rPr>
          <w:sz w:val="28"/>
          <w:szCs w:val="28"/>
        </w:rPr>
        <w:t>через</w:t>
      </w:r>
      <w:r w:rsidR="009538BF">
        <w:rPr>
          <w:sz w:val="28"/>
          <w:szCs w:val="28"/>
        </w:rPr>
        <w:t xml:space="preserve"> </w:t>
      </w:r>
      <w:r w:rsidRPr="00687FE1">
        <w:rPr>
          <w:rFonts w:ascii="Courier New" w:hAnsi="Courier New" w:cs="Courier New"/>
          <w:i/>
          <w:sz w:val="20"/>
          <w:szCs w:val="28"/>
        </w:rPr>
        <w:t>pthread_setspecific</w:t>
      </w:r>
      <w:r w:rsidRPr="00687FE1">
        <w:rPr>
          <w:i/>
          <w:sz w:val="28"/>
          <w:szCs w:val="28"/>
        </w:rPr>
        <w:t>()</w:t>
      </w:r>
      <w:r w:rsidR="009538BF">
        <w:rPr>
          <w:i/>
          <w:sz w:val="28"/>
          <w:szCs w:val="28"/>
        </w:rPr>
        <w:t xml:space="preserve"> </w:t>
      </w:r>
      <w:r w:rsidRPr="00687FE1">
        <w:rPr>
          <w:sz w:val="28"/>
          <w:szCs w:val="28"/>
        </w:rPr>
        <w:t>или</w:t>
      </w:r>
      <w:r w:rsidR="009538BF">
        <w:rPr>
          <w:sz w:val="28"/>
          <w:szCs w:val="28"/>
        </w:rPr>
        <w:t xml:space="preserve"> </w:t>
      </w:r>
      <w:r w:rsidRPr="00687FE1">
        <w:rPr>
          <w:rFonts w:ascii="Courier New" w:hAnsi="Courier New" w:cs="Courier New"/>
          <w:i/>
          <w:sz w:val="20"/>
          <w:szCs w:val="28"/>
        </w:rPr>
        <w:t>pthread_getspecific</w:t>
      </w:r>
      <w:r w:rsidRPr="00687FE1">
        <w:rPr>
          <w:i/>
          <w:sz w:val="28"/>
          <w:szCs w:val="28"/>
        </w:rPr>
        <w:t>()</w:t>
      </w:r>
      <w:r w:rsidR="009538BF">
        <w:rPr>
          <w:i/>
          <w:sz w:val="28"/>
          <w:szCs w:val="28"/>
        </w:rPr>
        <w:t xml:space="preserve"> </w:t>
      </w:r>
      <w:r w:rsidRPr="00687FE1">
        <w:rPr>
          <w:sz w:val="28"/>
          <w:szCs w:val="28"/>
        </w:rPr>
        <w:t>приводит</w:t>
      </w:r>
      <w:r w:rsidR="009538BF">
        <w:rPr>
          <w:sz w:val="28"/>
          <w:szCs w:val="28"/>
        </w:rPr>
        <w:t xml:space="preserve"> </w:t>
      </w:r>
      <w:r w:rsidRPr="00687FE1">
        <w:rPr>
          <w:sz w:val="28"/>
          <w:szCs w:val="28"/>
        </w:rPr>
        <w:t>к</w:t>
      </w:r>
      <w:r w:rsidR="009538BF">
        <w:rPr>
          <w:sz w:val="28"/>
          <w:szCs w:val="28"/>
        </w:rPr>
        <w:t xml:space="preserve"> </w:t>
      </w:r>
      <w:r w:rsidRPr="00687FE1">
        <w:rPr>
          <w:sz w:val="28"/>
          <w:szCs w:val="28"/>
        </w:rPr>
        <w:t>ошибке</w:t>
      </w:r>
      <w:r w:rsidR="009538BF">
        <w:rPr>
          <w:sz w:val="28"/>
          <w:szCs w:val="28"/>
        </w:rPr>
        <w:t xml:space="preserve"> </w:t>
      </w:r>
      <w:r w:rsidRPr="00687FE1">
        <w:rPr>
          <w:rFonts w:ascii="Courier New" w:hAnsi="Courier New" w:cs="Courier New"/>
          <w:sz w:val="20"/>
          <w:szCs w:val="28"/>
        </w:rPr>
        <w:t>EINVAL</w:t>
      </w:r>
      <w:r w:rsidRPr="00687FE1">
        <w:rPr>
          <w:sz w:val="28"/>
          <w:szCs w:val="28"/>
        </w:rPr>
        <w:t xml:space="preserve">.  </w:t>
      </w:r>
      <w:r w:rsidRPr="00F5449A">
        <w:rPr>
          <w:sz w:val="28"/>
          <w:szCs w:val="28"/>
          <w:lang w:val="ru-RU"/>
        </w:rPr>
        <w:t xml:space="preserve">Программист должен сам освобождать любые выделенные потоку ресурсы перед вызовом функции удаления. Эта функция не вызывает деструктора; </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keydelete</w:t>
      </w:r>
      <w:r w:rsidRPr="00F5449A">
        <w:rPr>
          <w:i/>
          <w:sz w:val="28"/>
          <w:szCs w:val="28"/>
          <w:lang w:val="ru-RU"/>
        </w:rPr>
        <w:t>()</w:t>
      </w:r>
      <w:r w:rsidRPr="00F5449A">
        <w:rPr>
          <w:sz w:val="28"/>
          <w:szCs w:val="28"/>
          <w:lang w:val="ru-RU"/>
        </w:rPr>
        <w:t xml:space="preserve"> возвращает 0 - после успешного завершения - или любое другое значение - в случае ошибки.  Функция </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setspecific</w:t>
      </w:r>
      <w:r w:rsidRPr="00F5449A">
        <w:rPr>
          <w:i/>
          <w:sz w:val="28"/>
          <w:szCs w:val="28"/>
          <w:lang w:val="ru-RU"/>
        </w:rPr>
        <w:t>()</w:t>
      </w:r>
      <w:r w:rsidRPr="00F5449A">
        <w:rPr>
          <w:sz w:val="28"/>
          <w:szCs w:val="28"/>
          <w:lang w:val="ru-RU"/>
        </w:rPr>
        <w:t xml:space="preserve"> используется, чтобы установить связку между потоком и указанным ключом данных для потока. </w:t>
      </w:r>
      <w:r w:rsidRPr="00687FE1">
        <w:rPr>
          <w:sz w:val="28"/>
          <w:szCs w:val="28"/>
        </w:rPr>
        <w:t xml:space="preserve">Прототипфункции: </w:t>
      </w:r>
    </w:p>
    <w:p w:rsidR="00526ACB" w:rsidRPr="00687FE1" w:rsidRDefault="00526ACB" w:rsidP="00526ACB">
      <w:pPr>
        <w:overflowPunct w:val="0"/>
        <w:autoSpaceDE w:val="0"/>
        <w:autoSpaceDN w:val="0"/>
        <w:adjustRightInd w:val="0"/>
        <w:textAlignment w:val="baseline"/>
        <w:rPr>
          <w:sz w:val="28"/>
          <w:szCs w:val="28"/>
        </w:rPr>
      </w:pPr>
    </w:p>
    <w:p w:rsidR="00526ACB" w:rsidRPr="00687FE1" w:rsidRDefault="00526ACB" w:rsidP="00526ACB">
      <w:pPr>
        <w:overflowPunct w:val="0"/>
        <w:autoSpaceDE w:val="0"/>
        <w:autoSpaceDN w:val="0"/>
        <w:adjustRightInd w:val="0"/>
        <w:textAlignment w:val="baseline"/>
        <w:rPr>
          <w:i/>
          <w:sz w:val="28"/>
          <w:szCs w:val="28"/>
        </w:rPr>
      </w:pPr>
      <w:r w:rsidRPr="00687FE1">
        <w:rPr>
          <w:sz w:val="28"/>
          <w:szCs w:val="20"/>
        </w:rPr>
        <w:tab/>
      </w:r>
      <w:r w:rsidRPr="00687FE1">
        <w:rPr>
          <w:i/>
          <w:sz w:val="28"/>
          <w:szCs w:val="28"/>
        </w:rPr>
        <w:t xml:space="preserve">int pthread_setspecific(pthread_key_t key,  const void *value); </w:t>
      </w:r>
    </w:p>
    <w:p w:rsidR="00526ACB" w:rsidRPr="00687FE1" w:rsidRDefault="00526ACB" w:rsidP="00526ACB">
      <w:pPr>
        <w:overflowPunct w:val="0"/>
        <w:autoSpaceDE w:val="0"/>
        <w:autoSpaceDN w:val="0"/>
        <w:adjustRightInd w:val="0"/>
        <w:textAlignment w:val="baseline"/>
        <w:rPr>
          <w:sz w:val="28"/>
          <w:szCs w:val="28"/>
        </w:rPr>
      </w:pPr>
    </w:p>
    <w:p w:rsidR="00526ACB" w:rsidRPr="00687FE1" w:rsidRDefault="00526ACB" w:rsidP="00526ACB">
      <w:pPr>
        <w:overflowPunct w:val="0"/>
        <w:autoSpaceDE w:val="0"/>
        <w:autoSpaceDN w:val="0"/>
        <w:adjustRightInd w:val="0"/>
        <w:textAlignment w:val="baseline"/>
        <w:rPr>
          <w:sz w:val="28"/>
          <w:szCs w:val="28"/>
        </w:rPr>
      </w:pPr>
      <w:r w:rsidRPr="00687FE1">
        <w:rPr>
          <w:sz w:val="28"/>
          <w:szCs w:val="28"/>
        </w:rPr>
        <w:t xml:space="preserve">Примервызова: </w:t>
      </w:r>
    </w:p>
    <w:p w:rsidR="00526ACB" w:rsidRPr="00687FE1" w:rsidRDefault="00526ACB" w:rsidP="00526ACB">
      <w:pPr>
        <w:overflowPunct w:val="0"/>
        <w:autoSpaceDE w:val="0"/>
        <w:autoSpaceDN w:val="0"/>
        <w:adjustRightInd w:val="0"/>
        <w:textAlignment w:val="baseline"/>
        <w:rPr>
          <w:sz w:val="28"/>
          <w:szCs w:val="28"/>
        </w:rPr>
      </w:pPr>
    </w:p>
    <w:p w:rsidR="00526ACB" w:rsidRPr="00687FE1" w:rsidRDefault="00526ACB" w:rsidP="00526ACB">
      <w:pPr>
        <w:overflowPunct w:val="0"/>
        <w:autoSpaceDE w:val="0"/>
        <w:autoSpaceDN w:val="0"/>
        <w:adjustRightInd w:val="0"/>
        <w:textAlignment w:val="baseline"/>
        <w:rPr>
          <w:i/>
          <w:sz w:val="28"/>
          <w:szCs w:val="28"/>
        </w:rPr>
      </w:pPr>
      <w:r w:rsidRPr="00687FE1">
        <w:rPr>
          <w:i/>
          <w:sz w:val="28"/>
          <w:szCs w:val="28"/>
        </w:rPr>
        <w:t>#include &lt;pthread.h&gt;</w:t>
      </w:r>
    </w:p>
    <w:p w:rsidR="00526ACB" w:rsidRPr="00687FE1" w:rsidRDefault="00526ACB" w:rsidP="00526ACB">
      <w:pPr>
        <w:rPr>
          <w:i/>
          <w:sz w:val="28"/>
          <w:szCs w:val="28"/>
        </w:rPr>
      </w:pPr>
      <w:r w:rsidRPr="00687FE1">
        <w:rPr>
          <w:i/>
          <w:sz w:val="28"/>
          <w:szCs w:val="28"/>
        </w:rPr>
        <w:lastRenderedPageBreak/>
        <w:t xml:space="preserve">pthread_key_t key; </w:t>
      </w:r>
    </w:p>
    <w:p w:rsidR="00526ACB" w:rsidRPr="00687FE1" w:rsidRDefault="00526ACB" w:rsidP="00526ACB">
      <w:pPr>
        <w:rPr>
          <w:i/>
          <w:sz w:val="28"/>
          <w:szCs w:val="28"/>
        </w:rPr>
      </w:pPr>
      <w:r w:rsidRPr="00687FE1">
        <w:rPr>
          <w:i/>
          <w:sz w:val="28"/>
          <w:szCs w:val="28"/>
        </w:rPr>
        <w:t xml:space="preserve">void *value; </w:t>
      </w:r>
    </w:p>
    <w:p w:rsidR="00526ACB" w:rsidRPr="00687FE1" w:rsidRDefault="00526ACB" w:rsidP="00526ACB">
      <w:pPr>
        <w:rPr>
          <w:i/>
          <w:sz w:val="28"/>
          <w:szCs w:val="28"/>
        </w:rPr>
      </w:pPr>
      <w:r w:rsidRPr="00687FE1">
        <w:rPr>
          <w:i/>
          <w:sz w:val="28"/>
          <w:szCs w:val="28"/>
        </w:rPr>
        <w:t xml:space="preserve">int ret; </w:t>
      </w:r>
    </w:p>
    <w:p w:rsidR="00526ACB" w:rsidRPr="00687FE1" w:rsidRDefault="00526ACB" w:rsidP="00526ACB">
      <w:pPr>
        <w:rPr>
          <w:i/>
          <w:sz w:val="28"/>
          <w:szCs w:val="28"/>
        </w:rPr>
      </w:pPr>
      <w:r w:rsidRPr="00687FE1">
        <w:rPr>
          <w:i/>
          <w:sz w:val="28"/>
          <w:szCs w:val="28"/>
        </w:rPr>
        <w:t xml:space="preserve">/* key был создан ранее */ </w:t>
      </w:r>
    </w:p>
    <w:p w:rsidR="00526ACB" w:rsidRPr="00687FE1" w:rsidRDefault="00526ACB" w:rsidP="00526ACB">
      <w:pPr>
        <w:rPr>
          <w:i/>
          <w:sz w:val="28"/>
          <w:szCs w:val="28"/>
        </w:rPr>
      </w:pPr>
      <w:r w:rsidRPr="00687FE1">
        <w:rPr>
          <w:i/>
          <w:sz w:val="28"/>
          <w:szCs w:val="28"/>
        </w:rPr>
        <w:t xml:space="preserve">ret = pthread_setspecific(key, value); </w:t>
      </w:r>
    </w:p>
    <w:p w:rsidR="00526ACB" w:rsidRPr="00687FE1" w:rsidRDefault="00526ACB" w:rsidP="00526ACB">
      <w:pPr>
        <w:overflowPunct w:val="0"/>
        <w:autoSpaceDE w:val="0"/>
        <w:autoSpaceDN w:val="0"/>
        <w:adjustRightInd w:val="0"/>
        <w:textAlignment w:val="baseline"/>
        <w:rPr>
          <w:sz w:val="28"/>
          <w:szCs w:val="28"/>
        </w:rPr>
      </w:pPr>
      <w:r w:rsidRPr="00687FE1">
        <w:rPr>
          <w:sz w:val="28"/>
          <w:szCs w:val="28"/>
        </w:rPr>
        <w:tab/>
      </w:r>
    </w:p>
    <w:p w:rsidR="00526ACB" w:rsidRPr="00F5449A" w:rsidRDefault="00526ACB" w:rsidP="00526ACB">
      <w:pPr>
        <w:overflowPunct w:val="0"/>
        <w:autoSpaceDE w:val="0"/>
        <w:autoSpaceDN w:val="0"/>
        <w:adjustRightInd w:val="0"/>
        <w:jc w:val="both"/>
        <w:textAlignment w:val="baseline"/>
        <w:rPr>
          <w:sz w:val="28"/>
          <w:szCs w:val="28"/>
          <w:lang w:val="ru-RU"/>
        </w:rPr>
      </w:pPr>
      <w:r w:rsidRPr="00687FE1">
        <w:rPr>
          <w:sz w:val="28"/>
          <w:szCs w:val="28"/>
        </w:rPr>
        <w:tab/>
      </w:r>
      <w:r w:rsidRPr="00F5449A">
        <w:rPr>
          <w:sz w:val="28"/>
          <w:szCs w:val="28"/>
          <w:lang w:val="ru-RU"/>
        </w:rPr>
        <w:t xml:space="preserve">Функция </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setspecific</w:t>
      </w:r>
      <w:r w:rsidRPr="00F5449A">
        <w:rPr>
          <w:i/>
          <w:sz w:val="28"/>
          <w:szCs w:val="28"/>
          <w:lang w:val="ru-RU"/>
        </w:rPr>
        <w:t>()</w:t>
      </w:r>
      <w:r w:rsidRPr="00F5449A">
        <w:rPr>
          <w:sz w:val="28"/>
          <w:szCs w:val="28"/>
          <w:lang w:val="ru-RU"/>
        </w:rPr>
        <w:t xml:space="preserve"> возвращает 0 - после успешного завершения - или любое другое значение - в случае ошибки; она не освобождает память для хранения ключа. Если установлена новая привязка значения ключа, предыдущая привязка должна быть освобождена; иначе может произойти утечка памяти. </w:t>
      </w:r>
    </w:p>
    <w:p w:rsidR="00526ACB" w:rsidRPr="00F5449A" w:rsidRDefault="00526ACB" w:rsidP="00526ACB">
      <w:pPr>
        <w:jc w:val="both"/>
        <w:rPr>
          <w:sz w:val="28"/>
          <w:szCs w:val="28"/>
          <w:lang w:val="ru-RU"/>
        </w:rPr>
      </w:pPr>
      <w:r w:rsidRPr="00F5449A">
        <w:rPr>
          <w:sz w:val="28"/>
          <w:szCs w:val="28"/>
          <w:lang w:val="ru-RU"/>
        </w:rPr>
        <w:tab/>
        <w:t xml:space="preserve">Чтобы получить привязку ключа для вызывающего потока, используется функция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getspecific</w:t>
      </w:r>
      <w:r w:rsidRPr="00F5449A">
        <w:rPr>
          <w:i/>
          <w:sz w:val="28"/>
          <w:szCs w:val="28"/>
          <w:lang w:val="ru-RU"/>
        </w:rPr>
        <w:t>().</w:t>
      </w:r>
      <w:r w:rsidRPr="00F5449A">
        <w:rPr>
          <w:sz w:val="28"/>
          <w:szCs w:val="28"/>
          <w:lang w:val="ru-RU"/>
        </w:rPr>
        <w:t xml:space="preserve"> Полученное значение сохраняется в переменной </w:t>
      </w:r>
      <w:r w:rsidRPr="00687FE1">
        <w:rPr>
          <w:rFonts w:ascii="Courier New" w:hAnsi="Courier New" w:cs="Courier New"/>
          <w:i/>
          <w:sz w:val="28"/>
          <w:szCs w:val="28"/>
        </w:rPr>
        <w:t>value</w:t>
      </w:r>
      <w:r w:rsidRPr="00F5449A">
        <w:rPr>
          <w:sz w:val="28"/>
          <w:szCs w:val="28"/>
          <w:lang w:val="ru-RU"/>
        </w:rPr>
        <w:t>.</w:t>
      </w:r>
    </w:p>
    <w:p w:rsidR="00526ACB" w:rsidRPr="00F5449A" w:rsidRDefault="00526ACB" w:rsidP="00526ACB">
      <w:pPr>
        <w:jc w:val="both"/>
        <w:rPr>
          <w:sz w:val="28"/>
          <w:szCs w:val="28"/>
          <w:lang w:val="ru-RU"/>
        </w:rPr>
      </w:pPr>
      <w:r w:rsidRPr="00F5449A">
        <w:rPr>
          <w:sz w:val="28"/>
          <w:szCs w:val="28"/>
          <w:lang w:val="ru-RU"/>
        </w:rPr>
        <w:t xml:space="preserve">Прототипфункции: </w:t>
      </w:r>
    </w:p>
    <w:p w:rsidR="00526ACB" w:rsidRPr="00F5449A" w:rsidRDefault="00526ACB" w:rsidP="00526ACB">
      <w:pPr>
        <w:overflowPunct w:val="0"/>
        <w:autoSpaceDE w:val="0"/>
        <w:autoSpaceDN w:val="0"/>
        <w:adjustRightInd w:val="0"/>
        <w:textAlignment w:val="baseline"/>
        <w:rPr>
          <w:sz w:val="28"/>
          <w:szCs w:val="28"/>
          <w:lang w:val="ru-RU"/>
        </w:rPr>
      </w:pPr>
      <w:r w:rsidRPr="00F5449A">
        <w:rPr>
          <w:sz w:val="28"/>
          <w:szCs w:val="28"/>
          <w:lang w:val="ru-RU"/>
        </w:rPr>
        <w:tab/>
      </w:r>
    </w:p>
    <w:p w:rsidR="00526ACB" w:rsidRPr="00F5449A" w:rsidRDefault="00526ACB" w:rsidP="00526ACB">
      <w:pPr>
        <w:overflowPunct w:val="0"/>
        <w:autoSpaceDE w:val="0"/>
        <w:autoSpaceDN w:val="0"/>
        <w:adjustRightInd w:val="0"/>
        <w:textAlignment w:val="baseline"/>
        <w:rPr>
          <w:i/>
          <w:sz w:val="28"/>
          <w:szCs w:val="28"/>
          <w:lang w:val="ru-RU"/>
        </w:rPr>
      </w:pPr>
      <w:r w:rsidRPr="00F5449A">
        <w:rPr>
          <w:sz w:val="28"/>
          <w:szCs w:val="28"/>
          <w:lang w:val="ru-RU"/>
        </w:rPr>
        <w:tab/>
      </w:r>
      <w:r w:rsidRPr="006D15DB">
        <w:rPr>
          <w:i/>
          <w:sz w:val="28"/>
          <w:szCs w:val="28"/>
        </w:rPr>
        <w:t>int pthread</w:t>
      </w:r>
      <w:r w:rsidRPr="00F5449A">
        <w:rPr>
          <w:i/>
          <w:sz w:val="28"/>
          <w:szCs w:val="28"/>
          <w:lang w:val="ru-RU"/>
        </w:rPr>
        <w:t>_</w:t>
      </w:r>
      <w:r w:rsidRPr="006D15DB">
        <w:rPr>
          <w:i/>
          <w:sz w:val="28"/>
          <w:szCs w:val="28"/>
        </w:rPr>
        <w:t>getspecific</w:t>
      </w:r>
      <w:r w:rsidRPr="00F5449A">
        <w:rPr>
          <w:i/>
          <w:sz w:val="28"/>
          <w:szCs w:val="28"/>
          <w:lang w:val="ru-RU"/>
        </w:rPr>
        <w:t>(</w:t>
      </w:r>
      <w:r w:rsidRPr="006D15DB">
        <w:rPr>
          <w:i/>
          <w:sz w:val="28"/>
          <w:szCs w:val="28"/>
        </w:rPr>
        <w:t>pthread</w:t>
      </w:r>
      <w:r w:rsidRPr="00F5449A">
        <w:rPr>
          <w:i/>
          <w:sz w:val="28"/>
          <w:szCs w:val="28"/>
          <w:lang w:val="ru-RU"/>
        </w:rPr>
        <w:t>_</w:t>
      </w:r>
      <w:r w:rsidRPr="006D15DB">
        <w:rPr>
          <w:i/>
          <w:sz w:val="28"/>
          <w:szCs w:val="28"/>
        </w:rPr>
        <w:t>key</w:t>
      </w:r>
      <w:r w:rsidRPr="00F5449A">
        <w:rPr>
          <w:i/>
          <w:sz w:val="28"/>
          <w:szCs w:val="28"/>
          <w:lang w:val="ru-RU"/>
        </w:rPr>
        <w:t>_</w:t>
      </w:r>
      <w:r w:rsidRPr="006D15DB">
        <w:rPr>
          <w:i/>
          <w:sz w:val="28"/>
          <w:szCs w:val="28"/>
        </w:rPr>
        <w:t>t key</w:t>
      </w:r>
      <w:r w:rsidRPr="00F5449A">
        <w:rPr>
          <w:i/>
          <w:sz w:val="28"/>
          <w:szCs w:val="28"/>
          <w:lang w:val="ru-RU"/>
        </w:rPr>
        <w:t xml:space="preserve">);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687FE1" w:rsidRDefault="00526ACB" w:rsidP="00526ACB">
      <w:pPr>
        <w:overflowPunct w:val="0"/>
        <w:autoSpaceDE w:val="0"/>
        <w:autoSpaceDN w:val="0"/>
        <w:adjustRightInd w:val="0"/>
        <w:textAlignment w:val="baseline"/>
        <w:rPr>
          <w:sz w:val="28"/>
          <w:szCs w:val="28"/>
        </w:rPr>
      </w:pPr>
      <w:r w:rsidRPr="00687FE1">
        <w:rPr>
          <w:sz w:val="28"/>
          <w:szCs w:val="28"/>
        </w:rPr>
        <w:t xml:space="preserve">Пример: </w:t>
      </w:r>
    </w:p>
    <w:p w:rsidR="00526ACB" w:rsidRPr="00687FE1" w:rsidRDefault="00526ACB" w:rsidP="00526ACB">
      <w:pPr>
        <w:overflowPunct w:val="0"/>
        <w:autoSpaceDE w:val="0"/>
        <w:autoSpaceDN w:val="0"/>
        <w:adjustRightInd w:val="0"/>
        <w:textAlignment w:val="baseline"/>
        <w:rPr>
          <w:sz w:val="28"/>
          <w:szCs w:val="28"/>
        </w:rPr>
      </w:pPr>
    </w:p>
    <w:p w:rsidR="00526ACB" w:rsidRPr="00687FE1" w:rsidRDefault="00526ACB" w:rsidP="00526ACB">
      <w:pPr>
        <w:overflowPunct w:val="0"/>
        <w:autoSpaceDE w:val="0"/>
        <w:autoSpaceDN w:val="0"/>
        <w:adjustRightInd w:val="0"/>
        <w:textAlignment w:val="baseline"/>
        <w:rPr>
          <w:i/>
          <w:sz w:val="28"/>
          <w:szCs w:val="28"/>
        </w:rPr>
      </w:pPr>
      <w:r w:rsidRPr="00687FE1">
        <w:rPr>
          <w:i/>
          <w:sz w:val="28"/>
          <w:szCs w:val="28"/>
        </w:rPr>
        <w:t>#include &lt;pthread.h&gt;</w:t>
      </w:r>
    </w:p>
    <w:p w:rsidR="00526ACB" w:rsidRPr="00687FE1" w:rsidRDefault="00526ACB" w:rsidP="00526ACB">
      <w:pPr>
        <w:rPr>
          <w:i/>
          <w:sz w:val="28"/>
          <w:szCs w:val="28"/>
        </w:rPr>
      </w:pPr>
      <w:r w:rsidRPr="00687FE1">
        <w:rPr>
          <w:i/>
          <w:sz w:val="28"/>
          <w:szCs w:val="28"/>
        </w:rPr>
        <w:t xml:space="preserve">pthread_key_t key; </w:t>
      </w:r>
    </w:p>
    <w:p w:rsidR="00526ACB" w:rsidRPr="00F5449A" w:rsidRDefault="00526ACB" w:rsidP="00526ACB">
      <w:pPr>
        <w:rPr>
          <w:i/>
          <w:sz w:val="28"/>
          <w:szCs w:val="28"/>
          <w:lang w:val="ru-RU"/>
        </w:rPr>
      </w:pPr>
      <w:r w:rsidRPr="00687FE1">
        <w:rPr>
          <w:i/>
          <w:sz w:val="28"/>
          <w:szCs w:val="28"/>
        </w:rPr>
        <w:t>void </w:t>
      </w:r>
      <w:r w:rsidRPr="00F5449A">
        <w:rPr>
          <w:i/>
          <w:sz w:val="28"/>
          <w:szCs w:val="28"/>
          <w:lang w:val="ru-RU"/>
        </w:rPr>
        <w:t>*</w:t>
      </w:r>
      <w:r w:rsidRPr="00687FE1">
        <w:rPr>
          <w:i/>
          <w:sz w:val="28"/>
          <w:szCs w:val="28"/>
        </w:rPr>
        <w:t>value</w:t>
      </w:r>
      <w:r w:rsidRPr="00F5449A">
        <w:rPr>
          <w:i/>
          <w:sz w:val="28"/>
          <w:szCs w:val="28"/>
          <w:lang w:val="ru-RU"/>
        </w:rPr>
        <w:t xml:space="preserve">; </w:t>
      </w:r>
    </w:p>
    <w:p w:rsidR="00526ACB" w:rsidRPr="00F5449A" w:rsidRDefault="00526ACB" w:rsidP="00526ACB">
      <w:pPr>
        <w:rPr>
          <w:i/>
          <w:sz w:val="28"/>
          <w:szCs w:val="28"/>
          <w:lang w:val="ru-RU"/>
        </w:rPr>
      </w:pPr>
      <w:r w:rsidRPr="00F5449A">
        <w:rPr>
          <w:i/>
          <w:sz w:val="28"/>
          <w:szCs w:val="28"/>
          <w:lang w:val="ru-RU"/>
        </w:rPr>
        <w:t>/*</w:t>
      </w:r>
      <w:r w:rsidRPr="00687FE1">
        <w:rPr>
          <w:i/>
          <w:sz w:val="28"/>
          <w:szCs w:val="28"/>
        </w:rPr>
        <w:t> key </w:t>
      </w:r>
      <w:r w:rsidRPr="00F5449A">
        <w:rPr>
          <w:i/>
          <w:sz w:val="28"/>
          <w:szCs w:val="28"/>
          <w:lang w:val="ru-RU"/>
        </w:rPr>
        <w:t>был</w:t>
      </w:r>
      <w:r w:rsidRPr="00687FE1">
        <w:rPr>
          <w:i/>
          <w:sz w:val="28"/>
          <w:szCs w:val="28"/>
        </w:rPr>
        <w:t> </w:t>
      </w:r>
      <w:r w:rsidRPr="00F5449A">
        <w:rPr>
          <w:i/>
          <w:sz w:val="28"/>
          <w:szCs w:val="28"/>
          <w:lang w:val="ru-RU"/>
        </w:rPr>
        <w:t>создан</w:t>
      </w:r>
      <w:r w:rsidRPr="00687FE1">
        <w:rPr>
          <w:i/>
          <w:sz w:val="28"/>
          <w:szCs w:val="28"/>
        </w:rPr>
        <w:t> </w:t>
      </w:r>
      <w:r w:rsidRPr="00F5449A">
        <w:rPr>
          <w:i/>
          <w:sz w:val="28"/>
          <w:szCs w:val="28"/>
          <w:lang w:val="ru-RU"/>
        </w:rPr>
        <w:t>ранее</w:t>
      </w:r>
      <w:r w:rsidRPr="00687FE1">
        <w:rPr>
          <w:i/>
          <w:sz w:val="28"/>
          <w:szCs w:val="28"/>
        </w:rPr>
        <w:t> </w:t>
      </w:r>
      <w:r w:rsidRPr="00F5449A">
        <w:rPr>
          <w:i/>
          <w:sz w:val="28"/>
          <w:szCs w:val="28"/>
          <w:lang w:val="ru-RU"/>
        </w:rPr>
        <w:t xml:space="preserve">*/ </w:t>
      </w:r>
    </w:p>
    <w:p w:rsidR="00526ACB" w:rsidRPr="00687FE1" w:rsidRDefault="00526ACB" w:rsidP="00526ACB">
      <w:pPr>
        <w:rPr>
          <w:i/>
          <w:sz w:val="28"/>
          <w:szCs w:val="28"/>
        </w:rPr>
      </w:pPr>
      <w:r w:rsidRPr="00687FE1">
        <w:rPr>
          <w:i/>
          <w:sz w:val="28"/>
          <w:szCs w:val="28"/>
        </w:rPr>
        <w:t xml:space="preserve">value = pthread_getspecific(key); </w:t>
      </w:r>
    </w:p>
    <w:p w:rsidR="00526ACB" w:rsidRPr="00687FE1" w:rsidRDefault="00526ACB" w:rsidP="00526ACB">
      <w:pPr>
        <w:overflowPunct w:val="0"/>
        <w:autoSpaceDE w:val="0"/>
        <w:autoSpaceDN w:val="0"/>
        <w:adjustRightInd w:val="0"/>
        <w:textAlignment w:val="baseline"/>
        <w:rPr>
          <w:i/>
          <w:sz w:val="28"/>
          <w:szCs w:val="28"/>
        </w:rPr>
      </w:pPr>
      <w:r w:rsidRPr="00687FE1">
        <w:rPr>
          <w:i/>
          <w:sz w:val="28"/>
          <w:szCs w:val="28"/>
        </w:rPr>
        <w:t xml:space="preserve">Рассмотримследующийкод: </w:t>
      </w:r>
    </w:p>
    <w:p w:rsidR="00526ACB" w:rsidRPr="00687FE1" w:rsidRDefault="00526ACB" w:rsidP="00526ACB">
      <w:pPr>
        <w:overflowPunct w:val="0"/>
        <w:autoSpaceDE w:val="0"/>
        <w:autoSpaceDN w:val="0"/>
        <w:adjustRightInd w:val="0"/>
        <w:textAlignment w:val="baseline"/>
        <w:rPr>
          <w:i/>
          <w:sz w:val="28"/>
          <w:szCs w:val="28"/>
        </w:rPr>
      </w:pPr>
      <w:r w:rsidRPr="00687FE1">
        <w:rPr>
          <w:i/>
          <w:sz w:val="28"/>
          <w:szCs w:val="28"/>
        </w:rPr>
        <w:t xml:space="preserve">body() { </w:t>
      </w:r>
    </w:p>
    <w:p w:rsidR="00526ACB" w:rsidRPr="00687FE1" w:rsidRDefault="00526ACB" w:rsidP="00526ACB">
      <w:pPr>
        <w:rPr>
          <w:i/>
          <w:sz w:val="28"/>
          <w:szCs w:val="28"/>
        </w:rPr>
      </w:pPr>
      <w:r w:rsidRPr="00687FE1">
        <w:rPr>
          <w:i/>
          <w:sz w:val="28"/>
          <w:szCs w:val="28"/>
        </w:rPr>
        <w:t xml:space="preserve">  ... </w:t>
      </w:r>
    </w:p>
    <w:p w:rsidR="00526ACB" w:rsidRPr="00687FE1" w:rsidRDefault="00526ACB" w:rsidP="00526ACB">
      <w:pPr>
        <w:rPr>
          <w:i/>
          <w:sz w:val="28"/>
          <w:szCs w:val="28"/>
        </w:rPr>
      </w:pPr>
      <w:r w:rsidRPr="00687FE1">
        <w:rPr>
          <w:i/>
          <w:sz w:val="28"/>
          <w:szCs w:val="28"/>
        </w:rPr>
        <w:lastRenderedPageBreak/>
        <w:t xml:space="preserve">  while (write(fd, buffer, size) == -1) { </w:t>
      </w:r>
    </w:p>
    <w:p w:rsidR="00526ACB" w:rsidRPr="00687FE1" w:rsidRDefault="00526ACB" w:rsidP="00526ACB">
      <w:pPr>
        <w:rPr>
          <w:i/>
          <w:sz w:val="28"/>
          <w:szCs w:val="28"/>
        </w:rPr>
      </w:pPr>
      <w:r w:rsidRPr="00687FE1">
        <w:rPr>
          <w:i/>
          <w:sz w:val="28"/>
          <w:szCs w:val="28"/>
        </w:rPr>
        <w:t xml:space="preserve">    if (errno != EINTR) { </w:t>
      </w:r>
    </w:p>
    <w:p w:rsidR="00526ACB" w:rsidRPr="00687FE1" w:rsidRDefault="00526ACB" w:rsidP="00526ACB">
      <w:pPr>
        <w:rPr>
          <w:i/>
          <w:sz w:val="28"/>
          <w:szCs w:val="28"/>
        </w:rPr>
      </w:pPr>
      <w:r w:rsidRPr="00687FE1">
        <w:rPr>
          <w:i/>
          <w:sz w:val="28"/>
          <w:szCs w:val="28"/>
        </w:rPr>
        <w:t xml:space="preserve">       fprintf(mywindow, "%s\n", strerror(errno)); </w:t>
      </w:r>
    </w:p>
    <w:p w:rsidR="00526ACB" w:rsidRPr="00F5449A" w:rsidRDefault="00526ACB" w:rsidP="00526ACB">
      <w:pPr>
        <w:rPr>
          <w:i/>
          <w:sz w:val="28"/>
          <w:szCs w:val="28"/>
          <w:lang w:val="ru-RU"/>
        </w:rPr>
      </w:pPr>
      <w:r w:rsidRPr="00687FE1">
        <w:rPr>
          <w:i/>
          <w:sz w:val="28"/>
          <w:szCs w:val="28"/>
        </w:rPr>
        <w:t>       exit</w:t>
      </w:r>
      <w:r w:rsidRPr="00F5449A">
        <w:rPr>
          <w:i/>
          <w:sz w:val="28"/>
          <w:szCs w:val="28"/>
          <w:lang w:val="ru-RU"/>
        </w:rPr>
        <w:t xml:space="preserve">(1); </w:t>
      </w:r>
    </w:p>
    <w:p w:rsidR="00526ACB" w:rsidRPr="00F5449A" w:rsidRDefault="00526ACB" w:rsidP="00526ACB">
      <w:pPr>
        <w:rPr>
          <w:i/>
          <w:sz w:val="28"/>
          <w:szCs w:val="28"/>
          <w:lang w:val="ru-RU"/>
        </w:rPr>
      </w:pPr>
      <w:r w:rsidRPr="00687FE1">
        <w:rPr>
          <w:i/>
          <w:sz w:val="28"/>
          <w:szCs w:val="28"/>
        </w:rPr>
        <w:t>    </w:t>
      </w:r>
      <w:r w:rsidRPr="00F5449A">
        <w:rPr>
          <w:i/>
          <w:sz w:val="28"/>
          <w:szCs w:val="28"/>
          <w:lang w:val="ru-RU"/>
        </w:rPr>
        <w:t xml:space="preserve">} </w:t>
      </w:r>
    </w:p>
    <w:p w:rsidR="00526ACB" w:rsidRPr="00F5449A" w:rsidRDefault="00526ACB" w:rsidP="00526ACB">
      <w:pPr>
        <w:rPr>
          <w:i/>
          <w:sz w:val="28"/>
          <w:szCs w:val="28"/>
          <w:lang w:val="ru-RU"/>
        </w:rPr>
      </w:pPr>
      <w:r w:rsidRPr="00687FE1">
        <w:rPr>
          <w:i/>
          <w:sz w:val="28"/>
          <w:szCs w:val="28"/>
        </w:rPr>
        <w:t>  </w:t>
      </w:r>
      <w:r w:rsidRPr="00F5449A">
        <w:rPr>
          <w:i/>
          <w:sz w:val="28"/>
          <w:szCs w:val="28"/>
          <w:lang w:val="ru-RU"/>
        </w:rPr>
        <w:t xml:space="preserve">} </w:t>
      </w:r>
    </w:p>
    <w:p w:rsidR="00526ACB" w:rsidRPr="00F5449A" w:rsidRDefault="00526ACB" w:rsidP="00526ACB">
      <w:pPr>
        <w:rPr>
          <w:i/>
          <w:sz w:val="28"/>
          <w:szCs w:val="28"/>
          <w:lang w:val="ru-RU"/>
        </w:rPr>
      </w:pPr>
      <w:r w:rsidRPr="00687FE1">
        <w:rPr>
          <w:i/>
          <w:sz w:val="28"/>
          <w:szCs w:val="28"/>
        </w:rPr>
        <w:t>  </w:t>
      </w:r>
      <w:r w:rsidRPr="00F5449A">
        <w:rPr>
          <w:i/>
          <w:sz w:val="28"/>
          <w:szCs w:val="28"/>
          <w:lang w:val="ru-RU"/>
        </w:rPr>
        <w:t xml:space="preserve">... </w:t>
      </w:r>
    </w:p>
    <w:p w:rsidR="00526ACB" w:rsidRPr="00F5449A" w:rsidRDefault="00526ACB" w:rsidP="00526ACB">
      <w:pPr>
        <w:rPr>
          <w:i/>
          <w:sz w:val="28"/>
          <w:szCs w:val="28"/>
          <w:lang w:val="ru-RU"/>
        </w:rPr>
      </w:pPr>
      <w:r w:rsidRPr="00F5449A">
        <w:rPr>
          <w:i/>
          <w:sz w:val="28"/>
          <w:szCs w:val="28"/>
          <w:lang w:val="ru-RU"/>
        </w:rPr>
        <w:t xml:space="preserve">} </w:t>
      </w:r>
    </w:p>
    <w:p w:rsidR="00526ACB" w:rsidRPr="00F5449A" w:rsidRDefault="00526ACB" w:rsidP="00526ACB">
      <w:pPr>
        <w:overflowPunct w:val="0"/>
        <w:autoSpaceDE w:val="0"/>
        <w:autoSpaceDN w:val="0"/>
        <w:adjustRightInd w:val="0"/>
        <w:textAlignment w:val="baseline"/>
        <w:rPr>
          <w:i/>
          <w:sz w:val="28"/>
          <w:szCs w:val="28"/>
          <w:lang w:val="ru-RU"/>
        </w:rPr>
      </w:pP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Этот код может быть выполнен любым числом потоков, но он содержит ссылки на две глобальных переменных, </w:t>
      </w:r>
      <w:r w:rsidRPr="00687FE1">
        <w:rPr>
          <w:rFonts w:ascii="Courier New" w:hAnsi="Courier New" w:cs="Courier New"/>
          <w:i/>
          <w:sz w:val="20"/>
          <w:szCs w:val="28"/>
        </w:rPr>
        <w:t>errno</w:t>
      </w:r>
      <w:r w:rsidRPr="00F5449A">
        <w:rPr>
          <w:sz w:val="28"/>
          <w:szCs w:val="28"/>
          <w:lang w:val="ru-RU"/>
        </w:rPr>
        <w:t xml:space="preserve"> и </w:t>
      </w:r>
      <w:r w:rsidRPr="00687FE1">
        <w:rPr>
          <w:rFonts w:ascii="Courier New" w:hAnsi="Courier New" w:cs="Courier New"/>
          <w:i/>
          <w:sz w:val="20"/>
          <w:szCs w:val="28"/>
        </w:rPr>
        <w:t>mywindow</w:t>
      </w:r>
      <w:r w:rsidRPr="00F5449A">
        <w:rPr>
          <w:sz w:val="28"/>
          <w:szCs w:val="28"/>
          <w:lang w:val="ru-RU"/>
        </w:rPr>
        <w:t xml:space="preserve">, которые должны быть ссылками на объекты, являющиеся частными для каждого потока. </w:t>
      </w:r>
    </w:p>
    <w:p w:rsidR="00526ACB" w:rsidRPr="00F5449A" w:rsidRDefault="00526ACB" w:rsidP="00526ACB">
      <w:pPr>
        <w:jc w:val="both"/>
        <w:rPr>
          <w:sz w:val="28"/>
          <w:szCs w:val="28"/>
          <w:lang w:val="ru-RU"/>
        </w:rPr>
      </w:pPr>
      <w:r w:rsidRPr="00F5449A">
        <w:rPr>
          <w:sz w:val="28"/>
          <w:szCs w:val="28"/>
          <w:lang w:val="ru-RU"/>
        </w:rPr>
        <w:tab/>
        <w:t xml:space="preserve">Ссылки на </w:t>
      </w:r>
      <w:r w:rsidRPr="00687FE1">
        <w:rPr>
          <w:rFonts w:ascii="Courier New" w:hAnsi="Courier New" w:cs="Courier New"/>
          <w:i/>
          <w:sz w:val="28"/>
          <w:szCs w:val="28"/>
        </w:rPr>
        <w:t>errno</w:t>
      </w:r>
      <w:r w:rsidRPr="00F5449A">
        <w:rPr>
          <w:sz w:val="28"/>
          <w:szCs w:val="28"/>
          <w:lang w:val="ru-RU"/>
        </w:rPr>
        <w:t xml:space="preserve"> должны получить код системной ошибки из процедуры, вызванной именно этим конкретным потоком, и никаким другим. Поэтому ссылки на </w:t>
      </w:r>
      <w:r w:rsidRPr="00687FE1">
        <w:rPr>
          <w:rFonts w:ascii="Courier New" w:hAnsi="Courier New" w:cs="Courier New"/>
          <w:i/>
          <w:sz w:val="28"/>
          <w:szCs w:val="28"/>
        </w:rPr>
        <w:t>errno</w:t>
      </w:r>
      <w:r w:rsidRPr="00F5449A">
        <w:rPr>
          <w:sz w:val="28"/>
          <w:szCs w:val="28"/>
          <w:lang w:val="ru-RU"/>
        </w:rPr>
        <w:t xml:space="preserve"> в одном потоке относятся к иной области памяти, чем ссылки на </w:t>
      </w:r>
      <w:r w:rsidRPr="00687FE1">
        <w:rPr>
          <w:rFonts w:ascii="Courier New" w:hAnsi="Courier New" w:cs="Courier New"/>
          <w:i/>
          <w:sz w:val="28"/>
          <w:szCs w:val="28"/>
        </w:rPr>
        <w:t>errno</w:t>
      </w:r>
      <w:r w:rsidRPr="00F5449A">
        <w:rPr>
          <w:sz w:val="28"/>
          <w:szCs w:val="28"/>
          <w:lang w:val="ru-RU"/>
        </w:rPr>
        <w:t xml:space="preserve"> в других потоках. Переменная </w:t>
      </w:r>
      <w:r w:rsidRPr="00687FE1">
        <w:rPr>
          <w:rFonts w:ascii="Courier New" w:hAnsi="Courier New" w:cs="Courier New"/>
          <w:i/>
          <w:sz w:val="28"/>
          <w:szCs w:val="28"/>
        </w:rPr>
        <w:t>mywindow</w:t>
      </w:r>
      <w:r w:rsidRPr="00F5449A">
        <w:rPr>
          <w:sz w:val="28"/>
          <w:szCs w:val="28"/>
          <w:lang w:val="ru-RU"/>
        </w:rPr>
        <w:t xml:space="preserve"> предназначена для обращения к потоку </w:t>
      </w:r>
      <w:r w:rsidRPr="00687FE1">
        <w:rPr>
          <w:rFonts w:ascii="Courier New" w:hAnsi="Courier New" w:cs="Courier New"/>
          <w:i/>
          <w:sz w:val="28"/>
          <w:szCs w:val="28"/>
        </w:rPr>
        <w:t>stdio</w:t>
      </w:r>
      <w:r w:rsidRPr="00F5449A">
        <w:rPr>
          <w:sz w:val="28"/>
          <w:szCs w:val="28"/>
          <w:lang w:val="ru-RU"/>
        </w:rPr>
        <w:t xml:space="preserve">, связанному с окном, которое является частным объектом потока. Так же, как и </w:t>
      </w:r>
      <w:r w:rsidRPr="00687FE1">
        <w:rPr>
          <w:rFonts w:ascii="Courier New" w:hAnsi="Courier New" w:cs="Courier New"/>
          <w:i/>
          <w:sz w:val="28"/>
          <w:szCs w:val="28"/>
        </w:rPr>
        <w:t>errno</w:t>
      </w:r>
      <w:r w:rsidRPr="00F5449A">
        <w:rPr>
          <w:sz w:val="28"/>
          <w:szCs w:val="28"/>
          <w:lang w:val="ru-RU"/>
        </w:rPr>
        <w:t xml:space="preserve">, ссылки на </w:t>
      </w:r>
      <w:r w:rsidRPr="00687FE1">
        <w:rPr>
          <w:rFonts w:ascii="Courier New" w:hAnsi="Courier New" w:cs="Courier New"/>
          <w:i/>
          <w:sz w:val="28"/>
          <w:szCs w:val="28"/>
        </w:rPr>
        <w:t>mywindow</w:t>
      </w:r>
      <w:r w:rsidRPr="00F5449A">
        <w:rPr>
          <w:sz w:val="28"/>
          <w:szCs w:val="28"/>
          <w:lang w:val="ru-RU"/>
        </w:rPr>
        <w:t xml:space="preserve"> в одном потоке должны обращаться к отдельной конкретной области памяти (и в конечном счете - к различным окнам). Единственное различие между этими переменными состоит в том, что библиотека потоков реализует раздельный доступ для </w:t>
      </w:r>
      <w:r w:rsidRPr="00687FE1">
        <w:rPr>
          <w:rFonts w:ascii="Courier New" w:hAnsi="Courier New" w:cs="Courier New"/>
          <w:i/>
          <w:sz w:val="28"/>
          <w:szCs w:val="28"/>
        </w:rPr>
        <w:t>errno</w:t>
      </w:r>
      <w:r w:rsidRPr="00F5449A">
        <w:rPr>
          <w:sz w:val="28"/>
          <w:szCs w:val="28"/>
          <w:lang w:val="ru-RU"/>
        </w:rPr>
        <w:t xml:space="preserve">, а программист должен сам реализовать это для </w:t>
      </w:r>
      <w:r w:rsidRPr="00687FE1">
        <w:rPr>
          <w:rFonts w:ascii="Courier New" w:hAnsi="Courier New" w:cs="Courier New"/>
          <w:i/>
          <w:sz w:val="28"/>
          <w:szCs w:val="28"/>
        </w:rPr>
        <w:t>mywindow</w:t>
      </w:r>
      <w:r w:rsidRPr="00F5449A">
        <w:rPr>
          <w:sz w:val="28"/>
          <w:szCs w:val="28"/>
          <w:lang w:val="ru-RU"/>
        </w:rPr>
        <w:t xml:space="preserve">. Следующий пример показывает, как работают ссылки на </w:t>
      </w:r>
      <w:r w:rsidRPr="00687FE1">
        <w:rPr>
          <w:rFonts w:ascii="Courier New" w:hAnsi="Courier New" w:cs="Courier New"/>
          <w:i/>
          <w:sz w:val="28"/>
          <w:szCs w:val="28"/>
        </w:rPr>
        <w:t>mywindow</w:t>
      </w:r>
      <w:r w:rsidRPr="00F5449A">
        <w:rPr>
          <w:sz w:val="28"/>
          <w:szCs w:val="28"/>
          <w:lang w:val="ru-RU"/>
        </w:rPr>
        <w:t xml:space="preserve">. Препроцессор преобразует ссылки на </w:t>
      </w:r>
      <w:r w:rsidRPr="00687FE1">
        <w:rPr>
          <w:rFonts w:ascii="Courier New" w:hAnsi="Courier New" w:cs="Courier New"/>
          <w:i/>
          <w:sz w:val="28"/>
          <w:szCs w:val="28"/>
        </w:rPr>
        <w:t>mywindow</w:t>
      </w:r>
      <w:r w:rsidRPr="00F5449A">
        <w:rPr>
          <w:sz w:val="28"/>
          <w:szCs w:val="28"/>
          <w:lang w:val="ru-RU"/>
        </w:rPr>
        <w:t xml:space="preserve"> в вызовы процедур </w:t>
      </w:r>
      <w:r w:rsidRPr="00687FE1">
        <w:rPr>
          <w:rFonts w:ascii="Courier New" w:hAnsi="Courier New" w:cs="Courier New"/>
          <w:i/>
          <w:sz w:val="28"/>
          <w:szCs w:val="28"/>
        </w:rPr>
        <w:t>mywindow</w:t>
      </w:r>
      <w:r w:rsidRPr="00F5449A">
        <w:rPr>
          <w:sz w:val="28"/>
          <w:szCs w:val="28"/>
          <w:lang w:val="ru-RU"/>
        </w:rPr>
        <w:t xml:space="preserve">. Эта процедура в свою очередь вызывает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getspecific</w:t>
      </w:r>
      <w:r w:rsidRPr="00F5449A">
        <w:rPr>
          <w:i/>
          <w:sz w:val="28"/>
          <w:szCs w:val="28"/>
          <w:lang w:val="ru-RU"/>
        </w:rPr>
        <w:t>()</w:t>
      </w:r>
      <w:r w:rsidRPr="00F5449A">
        <w:rPr>
          <w:sz w:val="28"/>
          <w:szCs w:val="28"/>
          <w:lang w:val="ru-RU"/>
        </w:rPr>
        <w:t xml:space="preserve">, передавая ему глобальную переменную </w:t>
      </w:r>
      <w:r w:rsidRPr="00687FE1">
        <w:rPr>
          <w:rFonts w:ascii="Courier New" w:hAnsi="Courier New" w:cs="Courier New"/>
          <w:i/>
          <w:sz w:val="28"/>
          <w:szCs w:val="28"/>
        </w:rPr>
        <w:t>mywindow</w:t>
      </w:r>
      <w:r w:rsidRPr="00F5449A">
        <w:rPr>
          <w:rFonts w:ascii="Courier New" w:hAnsi="Courier New" w:cs="Courier New"/>
          <w:i/>
          <w:sz w:val="28"/>
          <w:szCs w:val="28"/>
          <w:lang w:val="ru-RU"/>
        </w:rPr>
        <w:t>_</w:t>
      </w:r>
      <w:r w:rsidRPr="00687FE1">
        <w:rPr>
          <w:rFonts w:ascii="Courier New" w:hAnsi="Courier New" w:cs="Courier New"/>
          <w:i/>
          <w:sz w:val="28"/>
          <w:szCs w:val="28"/>
        </w:rPr>
        <w:t>key</w:t>
      </w:r>
      <w:r w:rsidRPr="00F5449A">
        <w:rPr>
          <w:sz w:val="28"/>
          <w:szCs w:val="28"/>
          <w:lang w:val="ru-RU"/>
        </w:rPr>
        <w:t xml:space="preserve"> (это, действительно, глобальная переменная) и выходной параметр </w:t>
      </w:r>
      <w:r w:rsidRPr="00687FE1">
        <w:rPr>
          <w:rFonts w:ascii="Courier New" w:hAnsi="Courier New" w:cs="Courier New"/>
          <w:i/>
          <w:sz w:val="28"/>
          <w:szCs w:val="28"/>
        </w:rPr>
        <w:t>win</w:t>
      </w:r>
      <w:r w:rsidRPr="00F5449A">
        <w:rPr>
          <w:sz w:val="28"/>
          <w:szCs w:val="28"/>
          <w:lang w:val="ru-RU"/>
        </w:rPr>
        <w:t xml:space="preserve">, который принимает идентификатор окна для этого потока. </w:t>
      </w:r>
    </w:p>
    <w:p w:rsidR="00526ACB" w:rsidRPr="00687FE1" w:rsidRDefault="00526ACB" w:rsidP="00526ACB">
      <w:pPr>
        <w:rPr>
          <w:sz w:val="28"/>
          <w:szCs w:val="28"/>
        </w:rPr>
      </w:pPr>
      <w:r w:rsidRPr="00F5449A">
        <w:rPr>
          <w:sz w:val="28"/>
          <w:szCs w:val="28"/>
          <w:lang w:val="ru-RU"/>
        </w:rPr>
        <w:tab/>
      </w:r>
      <w:r w:rsidRPr="00687FE1">
        <w:rPr>
          <w:sz w:val="28"/>
          <w:szCs w:val="28"/>
        </w:rPr>
        <w:t xml:space="preserve">Следующийфрагменткода: </w:t>
      </w:r>
    </w:p>
    <w:p w:rsidR="00526ACB" w:rsidRPr="00687FE1" w:rsidRDefault="00526ACB" w:rsidP="00526ACB">
      <w:pPr>
        <w:overflowPunct w:val="0"/>
        <w:autoSpaceDE w:val="0"/>
        <w:autoSpaceDN w:val="0"/>
        <w:adjustRightInd w:val="0"/>
        <w:textAlignment w:val="baseline"/>
        <w:rPr>
          <w:sz w:val="28"/>
          <w:szCs w:val="28"/>
        </w:rPr>
      </w:pPr>
      <w:r w:rsidRPr="00687FE1">
        <w:rPr>
          <w:sz w:val="28"/>
          <w:szCs w:val="28"/>
        </w:rPr>
        <w:tab/>
      </w:r>
    </w:p>
    <w:p w:rsidR="00526ACB" w:rsidRPr="00687FE1" w:rsidRDefault="00526ACB" w:rsidP="00526ACB">
      <w:pPr>
        <w:overflowPunct w:val="0"/>
        <w:autoSpaceDE w:val="0"/>
        <w:autoSpaceDN w:val="0"/>
        <w:adjustRightInd w:val="0"/>
        <w:textAlignment w:val="baseline"/>
        <w:rPr>
          <w:sz w:val="28"/>
          <w:szCs w:val="28"/>
        </w:rPr>
      </w:pPr>
    </w:p>
    <w:p w:rsidR="00526ACB" w:rsidRPr="00687FE1" w:rsidRDefault="00526ACB" w:rsidP="00526ACB">
      <w:pPr>
        <w:overflowPunct w:val="0"/>
        <w:autoSpaceDE w:val="0"/>
        <w:autoSpaceDN w:val="0"/>
        <w:adjustRightInd w:val="0"/>
        <w:textAlignment w:val="baseline"/>
        <w:rPr>
          <w:i/>
          <w:sz w:val="28"/>
          <w:szCs w:val="28"/>
        </w:rPr>
      </w:pPr>
      <w:r w:rsidRPr="00687FE1">
        <w:rPr>
          <w:i/>
          <w:sz w:val="28"/>
          <w:szCs w:val="28"/>
        </w:rPr>
        <w:t xml:space="preserve">thread_key_t mywin_key; </w:t>
      </w:r>
    </w:p>
    <w:p w:rsidR="00526ACB" w:rsidRPr="00687FE1" w:rsidRDefault="00526ACB" w:rsidP="00526ACB">
      <w:pPr>
        <w:rPr>
          <w:i/>
          <w:sz w:val="28"/>
          <w:szCs w:val="28"/>
        </w:rPr>
      </w:pPr>
      <w:r w:rsidRPr="00687FE1">
        <w:rPr>
          <w:i/>
          <w:sz w:val="28"/>
          <w:szCs w:val="28"/>
        </w:rPr>
        <w:t xml:space="preserve">FILE *_mywindow(void) { </w:t>
      </w:r>
    </w:p>
    <w:p w:rsidR="00526ACB" w:rsidRPr="00687FE1" w:rsidRDefault="00526ACB" w:rsidP="00526ACB">
      <w:pPr>
        <w:rPr>
          <w:i/>
          <w:sz w:val="28"/>
          <w:szCs w:val="28"/>
        </w:rPr>
      </w:pPr>
      <w:r w:rsidRPr="00687FE1">
        <w:rPr>
          <w:i/>
          <w:sz w:val="28"/>
          <w:szCs w:val="28"/>
        </w:rPr>
        <w:t xml:space="preserve">  FILE *win; </w:t>
      </w:r>
    </w:p>
    <w:p w:rsidR="00526ACB" w:rsidRPr="00687FE1" w:rsidRDefault="00526ACB" w:rsidP="00526ACB">
      <w:pPr>
        <w:rPr>
          <w:i/>
          <w:sz w:val="28"/>
          <w:szCs w:val="28"/>
        </w:rPr>
      </w:pPr>
      <w:r w:rsidRPr="00687FE1">
        <w:rPr>
          <w:i/>
          <w:sz w:val="28"/>
          <w:szCs w:val="28"/>
        </w:rPr>
        <w:t xml:space="preserve">  pthread_getspecific(mywin_key, &amp;win); </w:t>
      </w:r>
    </w:p>
    <w:p w:rsidR="00526ACB" w:rsidRPr="00687FE1" w:rsidRDefault="00526ACB" w:rsidP="00526ACB">
      <w:pPr>
        <w:rPr>
          <w:i/>
          <w:sz w:val="28"/>
          <w:szCs w:val="28"/>
        </w:rPr>
      </w:pPr>
      <w:r w:rsidRPr="00687FE1">
        <w:rPr>
          <w:i/>
          <w:sz w:val="28"/>
          <w:szCs w:val="28"/>
        </w:rPr>
        <w:t xml:space="preserve">  return(win); </w:t>
      </w:r>
    </w:p>
    <w:p w:rsidR="00526ACB" w:rsidRPr="00687FE1" w:rsidRDefault="00526ACB" w:rsidP="00526ACB">
      <w:pPr>
        <w:rPr>
          <w:i/>
          <w:sz w:val="28"/>
          <w:szCs w:val="28"/>
        </w:rPr>
      </w:pPr>
      <w:r w:rsidRPr="00687FE1">
        <w:rPr>
          <w:i/>
          <w:sz w:val="28"/>
          <w:szCs w:val="28"/>
        </w:rPr>
        <w:t xml:space="preserve">} </w:t>
      </w:r>
    </w:p>
    <w:p w:rsidR="00526ACB" w:rsidRPr="00687FE1" w:rsidRDefault="00526ACB" w:rsidP="00526ACB">
      <w:pPr>
        <w:rPr>
          <w:i/>
          <w:sz w:val="28"/>
          <w:szCs w:val="28"/>
        </w:rPr>
      </w:pPr>
      <w:r w:rsidRPr="00687FE1">
        <w:rPr>
          <w:i/>
          <w:sz w:val="28"/>
          <w:szCs w:val="28"/>
        </w:rPr>
        <w:t xml:space="preserve">  </w:t>
      </w:r>
    </w:p>
    <w:p w:rsidR="00526ACB" w:rsidRPr="00687FE1" w:rsidRDefault="00526ACB" w:rsidP="00526ACB">
      <w:pPr>
        <w:rPr>
          <w:i/>
          <w:sz w:val="28"/>
          <w:szCs w:val="28"/>
        </w:rPr>
      </w:pPr>
      <w:r w:rsidRPr="00687FE1">
        <w:rPr>
          <w:i/>
          <w:sz w:val="28"/>
          <w:szCs w:val="28"/>
        </w:rPr>
        <w:t xml:space="preserve">#define mywindow _mywindow() </w:t>
      </w:r>
    </w:p>
    <w:p w:rsidR="00526ACB" w:rsidRPr="00687FE1" w:rsidRDefault="00526ACB" w:rsidP="00526ACB">
      <w:pPr>
        <w:rPr>
          <w:i/>
          <w:sz w:val="28"/>
          <w:szCs w:val="28"/>
        </w:rPr>
      </w:pPr>
      <w:r w:rsidRPr="00687FE1">
        <w:rPr>
          <w:i/>
          <w:sz w:val="28"/>
          <w:szCs w:val="28"/>
        </w:rPr>
        <w:t xml:space="preserve">  </w:t>
      </w:r>
    </w:p>
    <w:p w:rsidR="00526ACB" w:rsidRPr="00687FE1" w:rsidRDefault="00526ACB" w:rsidP="00526ACB">
      <w:pPr>
        <w:rPr>
          <w:i/>
          <w:sz w:val="28"/>
          <w:szCs w:val="28"/>
        </w:rPr>
      </w:pPr>
      <w:r w:rsidRPr="00687FE1">
        <w:rPr>
          <w:i/>
          <w:sz w:val="28"/>
          <w:szCs w:val="28"/>
        </w:rPr>
        <w:t xml:space="preserve">void routine_uses_win( FILE *win) { </w:t>
      </w:r>
    </w:p>
    <w:p w:rsidR="00526ACB" w:rsidRPr="00687FE1" w:rsidRDefault="00526ACB" w:rsidP="00526ACB">
      <w:pPr>
        <w:rPr>
          <w:i/>
          <w:sz w:val="28"/>
          <w:szCs w:val="28"/>
        </w:rPr>
      </w:pPr>
      <w:r w:rsidRPr="00687FE1">
        <w:rPr>
          <w:i/>
          <w:sz w:val="28"/>
          <w:szCs w:val="28"/>
        </w:rPr>
        <w:t xml:space="preserve">  ... </w:t>
      </w:r>
    </w:p>
    <w:p w:rsidR="00526ACB" w:rsidRPr="00687FE1" w:rsidRDefault="00526ACB" w:rsidP="00526ACB">
      <w:pPr>
        <w:rPr>
          <w:i/>
          <w:sz w:val="28"/>
          <w:szCs w:val="28"/>
        </w:rPr>
      </w:pPr>
      <w:r w:rsidRPr="00687FE1">
        <w:rPr>
          <w:i/>
          <w:sz w:val="28"/>
          <w:szCs w:val="28"/>
        </w:rPr>
        <w:t xml:space="preserve">  } </w:t>
      </w:r>
    </w:p>
    <w:p w:rsidR="00526ACB" w:rsidRPr="00687FE1" w:rsidRDefault="00526ACB" w:rsidP="00526ACB">
      <w:pPr>
        <w:rPr>
          <w:i/>
          <w:sz w:val="28"/>
          <w:szCs w:val="28"/>
        </w:rPr>
      </w:pPr>
      <w:r w:rsidRPr="00687FE1">
        <w:rPr>
          <w:i/>
          <w:sz w:val="28"/>
          <w:szCs w:val="28"/>
        </w:rPr>
        <w:t xml:space="preserve">  </w:t>
      </w:r>
    </w:p>
    <w:p w:rsidR="00526ACB" w:rsidRPr="00687FE1" w:rsidRDefault="00526ACB" w:rsidP="00526ACB">
      <w:pPr>
        <w:rPr>
          <w:i/>
          <w:sz w:val="28"/>
          <w:szCs w:val="28"/>
        </w:rPr>
      </w:pPr>
      <w:r w:rsidRPr="00687FE1">
        <w:rPr>
          <w:i/>
          <w:sz w:val="28"/>
          <w:szCs w:val="28"/>
        </w:rPr>
        <w:t xml:space="preserve">void thread_start(...) { </w:t>
      </w:r>
    </w:p>
    <w:p w:rsidR="00526ACB" w:rsidRPr="00687FE1" w:rsidRDefault="00526ACB" w:rsidP="00526ACB">
      <w:pPr>
        <w:rPr>
          <w:i/>
          <w:sz w:val="28"/>
          <w:szCs w:val="28"/>
        </w:rPr>
      </w:pPr>
      <w:r w:rsidRPr="00687FE1">
        <w:rPr>
          <w:i/>
          <w:sz w:val="28"/>
          <w:szCs w:val="28"/>
        </w:rPr>
        <w:t xml:space="preserve">  ... </w:t>
      </w:r>
    </w:p>
    <w:p w:rsidR="00526ACB" w:rsidRPr="00687FE1" w:rsidRDefault="00526ACB" w:rsidP="00526ACB">
      <w:pPr>
        <w:rPr>
          <w:i/>
          <w:sz w:val="28"/>
          <w:szCs w:val="28"/>
        </w:rPr>
      </w:pPr>
      <w:r w:rsidRPr="00687FE1">
        <w:rPr>
          <w:i/>
          <w:sz w:val="28"/>
          <w:szCs w:val="28"/>
        </w:rPr>
        <w:t xml:space="preserve">  make_mywin(); </w:t>
      </w:r>
    </w:p>
    <w:p w:rsidR="00526ACB" w:rsidRPr="0064404F" w:rsidRDefault="00526ACB" w:rsidP="00526ACB">
      <w:pPr>
        <w:rPr>
          <w:i/>
          <w:sz w:val="28"/>
          <w:szCs w:val="28"/>
        </w:rPr>
      </w:pPr>
      <w:r w:rsidRPr="00687FE1">
        <w:rPr>
          <w:i/>
          <w:sz w:val="28"/>
          <w:szCs w:val="28"/>
        </w:rPr>
        <w:t>  </w:t>
      </w:r>
      <w:r w:rsidRPr="0064404F">
        <w:rPr>
          <w:i/>
          <w:sz w:val="28"/>
          <w:szCs w:val="28"/>
        </w:rPr>
        <w:t xml:space="preserve">... </w:t>
      </w:r>
    </w:p>
    <w:p w:rsidR="00526ACB" w:rsidRPr="0064404F" w:rsidRDefault="00526ACB" w:rsidP="00526ACB">
      <w:pPr>
        <w:rPr>
          <w:i/>
          <w:sz w:val="28"/>
          <w:szCs w:val="28"/>
        </w:rPr>
      </w:pPr>
      <w:r w:rsidRPr="00687FE1">
        <w:rPr>
          <w:i/>
          <w:sz w:val="28"/>
          <w:szCs w:val="28"/>
        </w:rPr>
        <w:t>  routine</w:t>
      </w:r>
      <w:r w:rsidRPr="0064404F">
        <w:rPr>
          <w:i/>
          <w:sz w:val="28"/>
          <w:szCs w:val="28"/>
        </w:rPr>
        <w:t>_</w:t>
      </w:r>
      <w:r w:rsidRPr="00687FE1">
        <w:rPr>
          <w:i/>
          <w:sz w:val="28"/>
          <w:szCs w:val="28"/>
        </w:rPr>
        <w:t>uses</w:t>
      </w:r>
      <w:r w:rsidRPr="0064404F">
        <w:rPr>
          <w:i/>
          <w:sz w:val="28"/>
          <w:szCs w:val="28"/>
        </w:rPr>
        <w:t>_</w:t>
      </w:r>
      <w:r w:rsidRPr="00687FE1">
        <w:rPr>
          <w:i/>
          <w:sz w:val="28"/>
          <w:szCs w:val="28"/>
        </w:rPr>
        <w:t>win</w:t>
      </w:r>
      <w:r w:rsidRPr="0064404F">
        <w:rPr>
          <w:i/>
          <w:sz w:val="28"/>
          <w:szCs w:val="28"/>
        </w:rPr>
        <w:t>(</w:t>
      </w:r>
      <w:r w:rsidRPr="00687FE1">
        <w:rPr>
          <w:i/>
          <w:sz w:val="28"/>
          <w:szCs w:val="28"/>
        </w:rPr>
        <w:t> mywindow </w:t>
      </w:r>
      <w:r w:rsidRPr="0064404F">
        <w:rPr>
          <w:i/>
          <w:sz w:val="28"/>
          <w:szCs w:val="28"/>
        </w:rPr>
        <w:t xml:space="preserve">) </w:t>
      </w:r>
    </w:p>
    <w:p w:rsidR="00526ACB" w:rsidRPr="00F5449A" w:rsidRDefault="00526ACB" w:rsidP="00526ACB">
      <w:pPr>
        <w:rPr>
          <w:i/>
          <w:sz w:val="28"/>
          <w:szCs w:val="28"/>
          <w:lang w:val="ru-RU"/>
        </w:rPr>
      </w:pPr>
      <w:r w:rsidRPr="00687FE1">
        <w:rPr>
          <w:i/>
          <w:sz w:val="28"/>
          <w:szCs w:val="28"/>
        </w:rPr>
        <w:t>  </w:t>
      </w:r>
      <w:r w:rsidRPr="00F5449A">
        <w:rPr>
          <w:i/>
          <w:sz w:val="28"/>
          <w:szCs w:val="28"/>
          <w:lang w:val="ru-RU"/>
        </w:rPr>
        <w:t xml:space="preserve">... </w:t>
      </w:r>
    </w:p>
    <w:p w:rsidR="00526ACB" w:rsidRPr="00F5449A" w:rsidRDefault="00526ACB" w:rsidP="00526ACB">
      <w:pPr>
        <w:rPr>
          <w:i/>
          <w:sz w:val="28"/>
          <w:szCs w:val="28"/>
          <w:lang w:val="ru-RU"/>
        </w:rPr>
      </w:pPr>
      <w:r w:rsidRPr="00F5449A">
        <w:rPr>
          <w:i/>
          <w:sz w:val="28"/>
          <w:szCs w:val="28"/>
          <w:lang w:val="ru-RU"/>
        </w:rPr>
        <w:t xml:space="preserve">}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Переменная </w:t>
      </w:r>
      <w:r w:rsidRPr="00687FE1">
        <w:rPr>
          <w:rFonts w:ascii="Courier New" w:hAnsi="Courier New" w:cs="Courier New"/>
          <w:i/>
          <w:sz w:val="20"/>
          <w:szCs w:val="28"/>
        </w:rPr>
        <w:t>mywin</w:t>
      </w:r>
      <w:r w:rsidRPr="00F5449A">
        <w:rPr>
          <w:rFonts w:ascii="Courier New" w:hAnsi="Courier New" w:cs="Courier New"/>
          <w:i/>
          <w:sz w:val="20"/>
          <w:szCs w:val="28"/>
          <w:lang w:val="ru-RU"/>
        </w:rPr>
        <w:t>_</w:t>
      </w:r>
      <w:r w:rsidRPr="00687FE1">
        <w:rPr>
          <w:rFonts w:ascii="Courier New" w:hAnsi="Courier New" w:cs="Courier New"/>
          <w:i/>
          <w:sz w:val="20"/>
          <w:szCs w:val="28"/>
        </w:rPr>
        <w:t>key</w:t>
      </w:r>
      <w:r w:rsidRPr="00F5449A">
        <w:rPr>
          <w:sz w:val="28"/>
          <w:szCs w:val="28"/>
          <w:lang w:val="ru-RU"/>
        </w:rPr>
        <w:t xml:space="preserve"> определяет класс переменных, для которых каждый поток содержит собственную частную копию; т. е. эти переменные представляют собой данные этого потока. Каждый поток вызывает </w:t>
      </w:r>
      <w:r w:rsidRPr="00687FE1">
        <w:rPr>
          <w:rFonts w:ascii="Courier New" w:hAnsi="Courier New" w:cs="Courier New"/>
          <w:i/>
          <w:sz w:val="20"/>
          <w:szCs w:val="28"/>
        </w:rPr>
        <w:t>make</w:t>
      </w:r>
      <w:r w:rsidRPr="00F5449A">
        <w:rPr>
          <w:rFonts w:ascii="Courier New" w:hAnsi="Courier New" w:cs="Courier New"/>
          <w:i/>
          <w:sz w:val="20"/>
          <w:szCs w:val="28"/>
          <w:lang w:val="ru-RU"/>
        </w:rPr>
        <w:t>_</w:t>
      </w:r>
      <w:r w:rsidRPr="00687FE1">
        <w:rPr>
          <w:rFonts w:ascii="Courier New" w:hAnsi="Courier New" w:cs="Courier New"/>
          <w:i/>
          <w:sz w:val="20"/>
          <w:szCs w:val="28"/>
        </w:rPr>
        <w:t>mywin</w:t>
      </w:r>
      <w:r w:rsidRPr="00F5449A">
        <w:rPr>
          <w:sz w:val="28"/>
          <w:szCs w:val="28"/>
          <w:lang w:val="ru-RU"/>
        </w:rPr>
        <w:t xml:space="preserve">, чтобы инициализировать свое окно и обращаться к своему экземпляру </w:t>
      </w:r>
      <w:r w:rsidRPr="00687FE1">
        <w:rPr>
          <w:rFonts w:ascii="Courier New" w:hAnsi="Courier New" w:cs="Courier New"/>
          <w:i/>
          <w:sz w:val="20"/>
          <w:szCs w:val="28"/>
        </w:rPr>
        <w:t>mywindow</w:t>
      </w:r>
      <w:r w:rsidRPr="00F5449A">
        <w:rPr>
          <w:sz w:val="28"/>
          <w:szCs w:val="28"/>
          <w:lang w:val="ru-RU"/>
        </w:rPr>
        <w:t xml:space="preserve"> для ссылки на окно. Как только эта процедура вызвана, поток может обращаться к </w:t>
      </w:r>
      <w:r w:rsidRPr="00687FE1">
        <w:rPr>
          <w:rFonts w:ascii="Courier New" w:hAnsi="Courier New" w:cs="Courier New"/>
          <w:sz w:val="20"/>
          <w:szCs w:val="28"/>
        </w:rPr>
        <w:lastRenderedPageBreak/>
        <w:t>mywindow</w:t>
      </w:r>
      <w:r w:rsidRPr="00F5449A">
        <w:rPr>
          <w:sz w:val="28"/>
          <w:szCs w:val="28"/>
          <w:lang w:val="ru-RU"/>
        </w:rPr>
        <w:t xml:space="preserve"> и получать ссылку на свое частное окно. При этом ссылки на </w:t>
      </w:r>
      <w:r w:rsidRPr="00687FE1">
        <w:rPr>
          <w:rFonts w:ascii="Courier New" w:hAnsi="Courier New" w:cs="Courier New"/>
          <w:sz w:val="20"/>
          <w:szCs w:val="28"/>
        </w:rPr>
        <w:t>mywindow</w:t>
      </w:r>
      <w:r w:rsidRPr="00F5449A">
        <w:rPr>
          <w:sz w:val="28"/>
          <w:szCs w:val="28"/>
          <w:lang w:val="ru-RU"/>
        </w:rPr>
        <w:t xml:space="preserve"> используются так, как будто они являются прямыми ссылками на частные данные потока. </w:t>
      </w:r>
    </w:p>
    <w:p w:rsidR="00526ACB" w:rsidRPr="00F5449A" w:rsidRDefault="00526ACB" w:rsidP="00526ACB">
      <w:pPr>
        <w:rPr>
          <w:sz w:val="28"/>
          <w:szCs w:val="28"/>
          <w:lang w:val="ru-RU"/>
        </w:rPr>
      </w:pPr>
    </w:p>
    <w:p w:rsidR="00526ACB" w:rsidRPr="00F5449A" w:rsidRDefault="00526ACB" w:rsidP="00526ACB">
      <w:pPr>
        <w:rPr>
          <w:sz w:val="28"/>
          <w:szCs w:val="28"/>
          <w:lang w:val="ru-RU"/>
        </w:rPr>
      </w:pPr>
      <w:r w:rsidRPr="00F5449A">
        <w:rPr>
          <w:sz w:val="28"/>
          <w:szCs w:val="28"/>
          <w:lang w:val="ru-RU"/>
        </w:rPr>
        <w:t xml:space="preserve">Теперь можно устанавливать собственные данные потока: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687FE1" w:rsidRDefault="00526ACB" w:rsidP="00526ACB">
      <w:pPr>
        <w:overflowPunct w:val="0"/>
        <w:autoSpaceDE w:val="0"/>
        <w:autoSpaceDN w:val="0"/>
        <w:adjustRightInd w:val="0"/>
        <w:textAlignment w:val="baseline"/>
        <w:rPr>
          <w:i/>
          <w:sz w:val="28"/>
          <w:szCs w:val="28"/>
        </w:rPr>
      </w:pPr>
      <w:r w:rsidRPr="00687FE1">
        <w:rPr>
          <w:i/>
          <w:sz w:val="28"/>
          <w:szCs w:val="28"/>
        </w:rPr>
        <w:t xml:space="preserve">void make_mywindow(void) { </w:t>
      </w:r>
    </w:p>
    <w:p w:rsidR="00526ACB" w:rsidRPr="00687FE1" w:rsidRDefault="00526ACB" w:rsidP="00526ACB">
      <w:pPr>
        <w:rPr>
          <w:i/>
          <w:sz w:val="28"/>
          <w:szCs w:val="28"/>
        </w:rPr>
      </w:pPr>
      <w:r w:rsidRPr="00687FE1">
        <w:rPr>
          <w:i/>
          <w:sz w:val="28"/>
          <w:szCs w:val="28"/>
        </w:rPr>
        <w:t xml:space="preserve">  FILE **win; </w:t>
      </w:r>
    </w:p>
    <w:p w:rsidR="00526ACB" w:rsidRPr="00687FE1" w:rsidRDefault="00526ACB" w:rsidP="00526ACB">
      <w:pPr>
        <w:rPr>
          <w:i/>
          <w:sz w:val="28"/>
          <w:szCs w:val="28"/>
        </w:rPr>
      </w:pPr>
      <w:r w:rsidRPr="00687FE1">
        <w:rPr>
          <w:i/>
          <w:sz w:val="28"/>
          <w:szCs w:val="28"/>
        </w:rPr>
        <w:t xml:space="preserve">  static pthread_once_t mykeycreated = </w:t>
      </w:r>
    </w:p>
    <w:p w:rsidR="00526ACB" w:rsidRPr="00687FE1" w:rsidRDefault="00526ACB" w:rsidP="00526ACB">
      <w:pPr>
        <w:rPr>
          <w:i/>
          <w:sz w:val="28"/>
          <w:szCs w:val="28"/>
        </w:rPr>
      </w:pPr>
      <w:r w:rsidRPr="00687FE1">
        <w:rPr>
          <w:i/>
          <w:sz w:val="28"/>
          <w:szCs w:val="28"/>
        </w:rPr>
        <w:t xml:space="preserve">        PTHREAD_ONCE_INIT; </w:t>
      </w:r>
    </w:p>
    <w:p w:rsidR="00526ACB" w:rsidRPr="00687FE1" w:rsidRDefault="00526ACB" w:rsidP="00526ACB">
      <w:pPr>
        <w:rPr>
          <w:i/>
          <w:sz w:val="28"/>
          <w:szCs w:val="28"/>
        </w:rPr>
      </w:pPr>
      <w:r w:rsidRPr="00687FE1">
        <w:rPr>
          <w:i/>
          <w:sz w:val="28"/>
          <w:szCs w:val="28"/>
        </w:rPr>
        <w:t xml:space="preserve">  pthread_once(&amp;mykeycreated, mykeycreate); </w:t>
      </w:r>
    </w:p>
    <w:p w:rsidR="00526ACB" w:rsidRPr="00687FE1" w:rsidRDefault="00526ACB" w:rsidP="00526ACB">
      <w:pPr>
        <w:rPr>
          <w:i/>
          <w:sz w:val="28"/>
          <w:szCs w:val="28"/>
        </w:rPr>
      </w:pPr>
      <w:r w:rsidRPr="00687FE1">
        <w:rPr>
          <w:i/>
          <w:sz w:val="28"/>
          <w:szCs w:val="28"/>
        </w:rPr>
        <w:t xml:space="preserve">  win = malloc(sizeof(*win)); </w:t>
      </w:r>
    </w:p>
    <w:p w:rsidR="00526ACB" w:rsidRPr="00687FE1" w:rsidRDefault="00526ACB" w:rsidP="00526ACB">
      <w:pPr>
        <w:rPr>
          <w:i/>
          <w:sz w:val="28"/>
          <w:szCs w:val="28"/>
        </w:rPr>
      </w:pPr>
      <w:r w:rsidRPr="00687FE1">
        <w:rPr>
          <w:i/>
          <w:sz w:val="28"/>
          <w:szCs w:val="28"/>
        </w:rPr>
        <w:t xml:space="preserve">  create_window(win, ...); </w:t>
      </w:r>
    </w:p>
    <w:p w:rsidR="00526ACB" w:rsidRPr="00687FE1" w:rsidRDefault="00526ACB" w:rsidP="00526ACB">
      <w:pPr>
        <w:rPr>
          <w:i/>
          <w:sz w:val="28"/>
          <w:szCs w:val="28"/>
        </w:rPr>
      </w:pPr>
      <w:r w:rsidRPr="00687FE1">
        <w:rPr>
          <w:i/>
          <w:sz w:val="28"/>
          <w:szCs w:val="28"/>
        </w:rPr>
        <w:t xml:space="preserve">  pthread_setspecific(mywindow_key, win); </w:t>
      </w:r>
    </w:p>
    <w:p w:rsidR="00526ACB" w:rsidRPr="00687FE1" w:rsidRDefault="00526ACB" w:rsidP="00526ACB">
      <w:pPr>
        <w:rPr>
          <w:i/>
          <w:sz w:val="28"/>
          <w:szCs w:val="28"/>
        </w:rPr>
      </w:pPr>
      <w:r w:rsidRPr="00687FE1">
        <w:rPr>
          <w:i/>
          <w:sz w:val="28"/>
          <w:szCs w:val="28"/>
        </w:rPr>
        <w:t xml:space="preserve">} </w:t>
      </w:r>
    </w:p>
    <w:p w:rsidR="00526ACB" w:rsidRPr="00687FE1" w:rsidRDefault="00526ACB" w:rsidP="00526ACB">
      <w:pPr>
        <w:rPr>
          <w:i/>
          <w:sz w:val="28"/>
          <w:szCs w:val="28"/>
        </w:rPr>
      </w:pPr>
      <w:r w:rsidRPr="00687FE1">
        <w:rPr>
          <w:i/>
          <w:sz w:val="28"/>
          <w:szCs w:val="28"/>
        </w:rPr>
        <w:t xml:space="preserve">  </w:t>
      </w:r>
    </w:p>
    <w:p w:rsidR="00526ACB" w:rsidRPr="00687FE1" w:rsidRDefault="00526ACB" w:rsidP="00526ACB">
      <w:pPr>
        <w:rPr>
          <w:i/>
          <w:sz w:val="28"/>
          <w:szCs w:val="28"/>
        </w:rPr>
      </w:pPr>
      <w:r w:rsidRPr="00687FE1">
        <w:rPr>
          <w:i/>
          <w:sz w:val="28"/>
          <w:szCs w:val="28"/>
        </w:rPr>
        <w:t xml:space="preserve">void mykeycreate(void) { </w:t>
      </w:r>
    </w:p>
    <w:p w:rsidR="00526ACB" w:rsidRPr="00687FE1" w:rsidRDefault="00526ACB" w:rsidP="00526ACB">
      <w:pPr>
        <w:rPr>
          <w:i/>
          <w:sz w:val="28"/>
          <w:szCs w:val="28"/>
        </w:rPr>
      </w:pPr>
      <w:r w:rsidRPr="00687FE1">
        <w:rPr>
          <w:i/>
          <w:sz w:val="28"/>
          <w:szCs w:val="28"/>
        </w:rPr>
        <w:t xml:space="preserve">  pthread_keycreate(&amp;mywindow_key, free_key); </w:t>
      </w:r>
    </w:p>
    <w:p w:rsidR="00526ACB" w:rsidRPr="00687FE1" w:rsidRDefault="00526ACB" w:rsidP="00526ACB">
      <w:pPr>
        <w:rPr>
          <w:i/>
          <w:sz w:val="28"/>
          <w:szCs w:val="28"/>
        </w:rPr>
      </w:pPr>
      <w:r w:rsidRPr="00687FE1">
        <w:rPr>
          <w:i/>
          <w:sz w:val="28"/>
          <w:szCs w:val="28"/>
        </w:rPr>
        <w:t xml:space="preserve">} </w:t>
      </w:r>
    </w:p>
    <w:p w:rsidR="00526ACB" w:rsidRPr="00687FE1" w:rsidRDefault="00526ACB" w:rsidP="00526ACB">
      <w:pPr>
        <w:rPr>
          <w:i/>
          <w:sz w:val="28"/>
          <w:szCs w:val="28"/>
        </w:rPr>
      </w:pPr>
      <w:r w:rsidRPr="00687FE1">
        <w:rPr>
          <w:i/>
          <w:sz w:val="28"/>
          <w:szCs w:val="28"/>
        </w:rPr>
        <w:t xml:space="preserve">  </w:t>
      </w:r>
    </w:p>
    <w:p w:rsidR="00526ACB" w:rsidRPr="00687FE1" w:rsidRDefault="00526ACB" w:rsidP="00526ACB">
      <w:pPr>
        <w:rPr>
          <w:i/>
          <w:sz w:val="28"/>
          <w:szCs w:val="28"/>
        </w:rPr>
      </w:pPr>
      <w:r w:rsidRPr="00687FE1">
        <w:rPr>
          <w:i/>
          <w:sz w:val="28"/>
          <w:szCs w:val="28"/>
        </w:rPr>
        <w:t xml:space="preserve">void free_key(void *win) { </w:t>
      </w:r>
    </w:p>
    <w:p w:rsidR="00526ACB" w:rsidRPr="00F5449A" w:rsidRDefault="00526ACB" w:rsidP="00526ACB">
      <w:pPr>
        <w:rPr>
          <w:i/>
          <w:sz w:val="28"/>
          <w:szCs w:val="28"/>
          <w:lang w:val="ru-RU"/>
        </w:rPr>
      </w:pPr>
      <w:r w:rsidRPr="00687FE1">
        <w:rPr>
          <w:i/>
          <w:sz w:val="28"/>
          <w:szCs w:val="28"/>
        </w:rPr>
        <w:t>  free</w:t>
      </w:r>
      <w:r w:rsidRPr="00F5449A">
        <w:rPr>
          <w:i/>
          <w:sz w:val="28"/>
          <w:szCs w:val="28"/>
          <w:lang w:val="ru-RU"/>
        </w:rPr>
        <w:t>(</w:t>
      </w:r>
      <w:r w:rsidRPr="00687FE1">
        <w:rPr>
          <w:i/>
          <w:sz w:val="28"/>
          <w:szCs w:val="28"/>
        </w:rPr>
        <w:t>win</w:t>
      </w:r>
      <w:r w:rsidRPr="00F5449A">
        <w:rPr>
          <w:i/>
          <w:sz w:val="28"/>
          <w:szCs w:val="28"/>
          <w:lang w:val="ru-RU"/>
        </w:rPr>
        <w:t xml:space="preserve">); </w:t>
      </w:r>
    </w:p>
    <w:p w:rsidR="00526ACB" w:rsidRPr="00F5449A" w:rsidRDefault="00526ACB" w:rsidP="00526ACB">
      <w:pPr>
        <w:rPr>
          <w:i/>
          <w:sz w:val="28"/>
          <w:szCs w:val="28"/>
          <w:lang w:val="ru-RU"/>
        </w:rPr>
      </w:pPr>
      <w:r w:rsidRPr="00F5449A">
        <w:rPr>
          <w:i/>
          <w:sz w:val="28"/>
          <w:szCs w:val="28"/>
          <w:lang w:val="ru-RU"/>
        </w:rPr>
        <w:t xml:space="preserve">} </w:t>
      </w:r>
    </w:p>
    <w:p w:rsidR="00526ACB" w:rsidRPr="00F5449A" w:rsidRDefault="00526ACB" w:rsidP="00526ACB">
      <w:pPr>
        <w:overflowPunct w:val="0"/>
        <w:autoSpaceDE w:val="0"/>
        <w:autoSpaceDN w:val="0"/>
        <w:adjustRightInd w:val="0"/>
        <w:textAlignment w:val="baseline"/>
        <w:rPr>
          <w:sz w:val="28"/>
          <w:szCs w:val="28"/>
          <w:lang w:val="ru-RU"/>
        </w:rPr>
      </w:pPr>
      <w:r w:rsidRPr="00F5449A">
        <w:rPr>
          <w:sz w:val="28"/>
          <w:szCs w:val="28"/>
          <w:lang w:val="ru-RU"/>
        </w:rPr>
        <w:tab/>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Сначала нужно получить уникальное значение для ключа </w:t>
      </w:r>
      <w:r w:rsidRPr="00687FE1">
        <w:rPr>
          <w:rFonts w:ascii="Courier New" w:hAnsi="Courier New" w:cs="Courier New"/>
          <w:i/>
          <w:sz w:val="20"/>
          <w:szCs w:val="28"/>
        </w:rPr>
        <w:t>mywin</w:t>
      </w:r>
      <w:r w:rsidRPr="00F5449A">
        <w:rPr>
          <w:rFonts w:ascii="Courier New" w:hAnsi="Courier New" w:cs="Courier New"/>
          <w:i/>
          <w:sz w:val="20"/>
          <w:szCs w:val="28"/>
          <w:lang w:val="ru-RU"/>
        </w:rPr>
        <w:t>_</w:t>
      </w:r>
      <w:r w:rsidRPr="00687FE1">
        <w:rPr>
          <w:rFonts w:ascii="Courier New" w:hAnsi="Courier New" w:cs="Courier New"/>
          <w:i/>
          <w:sz w:val="20"/>
          <w:szCs w:val="28"/>
        </w:rPr>
        <w:t>key</w:t>
      </w:r>
      <w:r w:rsidRPr="00F5449A">
        <w:rPr>
          <w:sz w:val="28"/>
          <w:szCs w:val="28"/>
          <w:lang w:val="ru-RU"/>
        </w:rPr>
        <w:t xml:space="preserve">. Этот ключ используется, чтобы идентифицировать класс данных потока. Первый поток, который вызывает </w:t>
      </w:r>
      <w:r w:rsidRPr="00687FE1">
        <w:rPr>
          <w:rFonts w:ascii="Courier New" w:hAnsi="Courier New" w:cs="Courier New"/>
          <w:i/>
          <w:sz w:val="20"/>
          <w:szCs w:val="28"/>
        </w:rPr>
        <w:t>make</w:t>
      </w:r>
      <w:r w:rsidRPr="00F5449A">
        <w:rPr>
          <w:rFonts w:ascii="Courier New" w:hAnsi="Courier New" w:cs="Courier New"/>
          <w:i/>
          <w:sz w:val="20"/>
          <w:szCs w:val="28"/>
          <w:lang w:val="ru-RU"/>
        </w:rPr>
        <w:t>_</w:t>
      </w:r>
      <w:r w:rsidRPr="00687FE1">
        <w:rPr>
          <w:rFonts w:ascii="Courier New" w:hAnsi="Courier New" w:cs="Courier New"/>
          <w:i/>
          <w:sz w:val="20"/>
          <w:szCs w:val="28"/>
        </w:rPr>
        <w:t>mywin</w:t>
      </w:r>
      <w:r w:rsidRPr="00F5449A">
        <w:rPr>
          <w:sz w:val="28"/>
          <w:szCs w:val="28"/>
          <w:lang w:val="ru-RU"/>
        </w:rPr>
        <w:t xml:space="preserve">, вызывает также </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keycreate</w:t>
      </w:r>
      <w:r w:rsidRPr="00F5449A">
        <w:rPr>
          <w:i/>
          <w:sz w:val="28"/>
          <w:szCs w:val="28"/>
          <w:lang w:val="ru-RU"/>
        </w:rPr>
        <w:t>()</w:t>
      </w:r>
      <w:r w:rsidRPr="00F5449A">
        <w:rPr>
          <w:sz w:val="28"/>
          <w:szCs w:val="28"/>
          <w:lang w:val="ru-RU"/>
        </w:rPr>
        <w:t xml:space="preserve">, который </w:t>
      </w:r>
      <w:r w:rsidRPr="00F5449A">
        <w:rPr>
          <w:sz w:val="28"/>
          <w:szCs w:val="28"/>
          <w:lang w:val="ru-RU"/>
        </w:rPr>
        <w:lastRenderedPageBreak/>
        <w:t xml:space="preserve">присваивает своему первому аргументу уникальный ключ. Функция деструктора является вторым аргументом для освобождения экземпляра определенного элемента данных в потоке, как только этот поток завершится. </w:t>
      </w:r>
    </w:p>
    <w:p w:rsidR="00526ACB" w:rsidRPr="00F5449A" w:rsidRDefault="00526ACB" w:rsidP="00526ACB">
      <w:pPr>
        <w:jc w:val="both"/>
        <w:rPr>
          <w:sz w:val="28"/>
          <w:szCs w:val="28"/>
          <w:lang w:val="ru-RU"/>
        </w:rPr>
      </w:pPr>
      <w:r w:rsidRPr="00F5449A">
        <w:rPr>
          <w:sz w:val="28"/>
          <w:szCs w:val="28"/>
          <w:lang w:val="ru-RU"/>
        </w:rPr>
        <w:tab/>
        <w:t xml:space="preserve">Следующий шаг состоит в выделении памяти для элемента данных вызывающего потока. После выделения памяти выполняется вызов процедуры </w:t>
      </w:r>
      <w:r w:rsidRPr="00687FE1">
        <w:rPr>
          <w:rFonts w:ascii="Courier New" w:hAnsi="Courier New" w:cs="Courier New"/>
          <w:i/>
          <w:sz w:val="28"/>
          <w:szCs w:val="28"/>
        </w:rPr>
        <w:t>create</w:t>
      </w:r>
      <w:r w:rsidRPr="00F5449A">
        <w:rPr>
          <w:rFonts w:ascii="Courier New" w:hAnsi="Courier New" w:cs="Courier New"/>
          <w:i/>
          <w:sz w:val="28"/>
          <w:szCs w:val="28"/>
          <w:lang w:val="ru-RU"/>
        </w:rPr>
        <w:t>_</w:t>
      </w:r>
      <w:r w:rsidRPr="00687FE1">
        <w:rPr>
          <w:rFonts w:ascii="Courier New" w:hAnsi="Courier New" w:cs="Courier New"/>
          <w:i/>
          <w:sz w:val="28"/>
          <w:szCs w:val="28"/>
        </w:rPr>
        <w:t>window</w:t>
      </w:r>
      <w:r w:rsidRPr="00F5449A">
        <w:rPr>
          <w:sz w:val="28"/>
          <w:szCs w:val="28"/>
          <w:lang w:val="ru-RU"/>
        </w:rPr>
        <w:t xml:space="preserve">, устанавливающей окно для потока и выделяющей память для переменной </w:t>
      </w:r>
      <w:r w:rsidRPr="00687FE1">
        <w:rPr>
          <w:rFonts w:ascii="Courier New" w:hAnsi="Courier New" w:cs="Courier New"/>
          <w:i/>
          <w:sz w:val="28"/>
          <w:szCs w:val="28"/>
        </w:rPr>
        <w:t>win</w:t>
      </w:r>
      <w:r w:rsidRPr="00F5449A">
        <w:rPr>
          <w:sz w:val="28"/>
          <w:szCs w:val="28"/>
          <w:lang w:val="ru-RU"/>
        </w:rPr>
        <w:t xml:space="preserve">, которая ссылается на окно. Наконец выполняется вызов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setspecific</w:t>
      </w:r>
      <w:r w:rsidRPr="00F5449A">
        <w:rPr>
          <w:i/>
          <w:sz w:val="28"/>
          <w:szCs w:val="28"/>
          <w:lang w:val="ru-RU"/>
        </w:rPr>
        <w:t>()</w:t>
      </w:r>
      <w:r w:rsidRPr="00F5449A">
        <w:rPr>
          <w:sz w:val="28"/>
          <w:szCs w:val="28"/>
          <w:lang w:val="ru-RU"/>
        </w:rPr>
        <w:t xml:space="preserve">, который связывает значение </w:t>
      </w:r>
      <w:r w:rsidRPr="00687FE1">
        <w:rPr>
          <w:rFonts w:ascii="Courier New" w:hAnsi="Courier New" w:cs="Courier New"/>
          <w:i/>
          <w:sz w:val="28"/>
          <w:szCs w:val="28"/>
        </w:rPr>
        <w:t>win</w:t>
      </w:r>
      <w:r w:rsidRPr="00F5449A">
        <w:rPr>
          <w:sz w:val="28"/>
          <w:szCs w:val="28"/>
          <w:lang w:val="ru-RU"/>
        </w:rPr>
        <w:t xml:space="preserve"> с ключом. После этого, как только поток вызывает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getspecific</w:t>
      </w:r>
      <w:r w:rsidRPr="00F5449A">
        <w:rPr>
          <w:i/>
          <w:sz w:val="28"/>
          <w:szCs w:val="28"/>
          <w:lang w:val="ru-RU"/>
        </w:rPr>
        <w:t>()</w:t>
      </w:r>
      <w:r w:rsidRPr="00F5449A">
        <w:rPr>
          <w:sz w:val="28"/>
          <w:szCs w:val="28"/>
          <w:lang w:val="ru-RU"/>
        </w:rPr>
        <w:t xml:space="preserve">, передав глобальный ключ, он получает некоторое значение. Это значение было связано с этим ключом в вызывающем потоке, когда он вызвал функцию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setspecific</w:t>
      </w:r>
      <w:r w:rsidRPr="00F5449A">
        <w:rPr>
          <w:i/>
          <w:sz w:val="28"/>
          <w:szCs w:val="28"/>
          <w:lang w:val="ru-RU"/>
        </w:rPr>
        <w:t>()</w:t>
      </w:r>
      <w:r w:rsidRPr="00F5449A">
        <w:rPr>
          <w:sz w:val="28"/>
          <w:szCs w:val="28"/>
          <w:lang w:val="ru-RU"/>
        </w:rPr>
        <w:t xml:space="preserve">. Когда поток заканчивается, выполняются вызовы функций деструкторов, которые были настроены при вызове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key</w:t>
      </w:r>
      <w:r w:rsidRPr="00F5449A">
        <w:rPr>
          <w:rFonts w:ascii="Courier New" w:hAnsi="Courier New" w:cs="Courier New"/>
          <w:i/>
          <w:sz w:val="28"/>
          <w:szCs w:val="28"/>
          <w:lang w:val="ru-RU"/>
        </w:rPr>
        <w:t>_</w:t>
      </w:r>
      <w:r w:rsidRPr="00687FE1">
        <w:rPr>
          <w:rFonts w:ascii="Courier New" w:hAnsi="Courier New" w:cs="Courier New"/>
          <w:i/>
          <w:sz w:val="28"/>
          <w:szCs w:val="28"/>
        </w:rPr>
        <w:t>create</w:t>
      </w:r>
      <w:r w:rsidRPr="00F5449A">
        <w:rPr>
          <w:i/>
          <w:sz w:val="28"/>
          <w:szCs w:val="28"/>
          <w:lang w:val="ru-RU"/>
        </w:rPr>
        <w:t>()</w:t>
      </w:r>
      <w:r w:rsidRPr="00F5449A">
        <w:rPr>
          <w:sz w:val="28"/>
          <w:szCs w:val="28"/>
          <w:lang w:val="ru-RU"/>
        </w:rPr>
        <w:t xml:space="preserve">. Функция деструктора вызывается, если завершившийся поток установил значение для ключа вызовом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setspecific</w:t>
      </w:r>
      <w:r w:rsidRPr="00F5449A">
        <w:rPr>
          <w:i/>
          <w:sz w:val="28"/>
          <w:szCs w:val="28"/>
          <w:lang w:val="ru-RU"/>
        </w:rPr>
        <w:t>()</w:t>
      </w:r>
      <w:r w:rsidRPr="00F5449A">
        <w:rPr>
          <w:sz w:val="28"/>
          <w:szCs w:val="28"/>
          <w:lang w:val="ru-RU"/>
        </w:rPr>
        <w:t xml:space="preserve">. </w:t>
      </w:r>
    </w:p>
    <w:p w:rsidR="00526ACB" w:rsidRPr="00F5449A" w:rsidRDefault="00526ACB" w:rsidP="00526ACB">
      <w:pPr>
        <w:rPr>
          <w:sz w:val="28"/>
          <w:szCs w:val="28"/>
          <w:lang w:val="ru-RU"/>
        </w:rPr>
      </w:pPr>
      <w:r w:rsidRPr="00F5449A">
        <w:rPr>
          <w:sz w:val="28"/>
          <w:szCs w:val="28"/>
          <w:lang w:val="ru-RU"/>
        </w:rPr>
        <w:tab/>
        <w:t xml:space="preserve">Функция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self</w:t>
      </w:r>
      <w:r w:rsidRPr="00F5449A">
        <w:rPr>
          <w:i/>
          <w:sz w:val="28"/>
          <w:szCs w:val="28"/>
          <w:lang w:val="ru-RU"/>
        </w:rPr>
        <w:t>()</w:t>
      </w:r>
      <w:r w:rsidRPr="00F5449A">
        <w:rPr>
          <w:sz w:val="28"/>
          <w:szCs w:val="28"/>
          <w:lang w:val="ru-RU"/>
        </w:rPr>
        <w:t xml:space="preserve"> вызывается для получения </w:t>
      </w:r>
      <w:r w:rsidRPr="00687FE1">
        <w:rPr>
          <w:rFonts w:ascii="Courier New" w:hAnsi="Courier New" w:cs="Courier New"/>
          <w:sz w:val="28"/>
          <w:szCs w:val="28"/>
        </w:rPr>
        <w:t>ID</w:t>
      </w:r>
      <w:r w:rsidRPr="00F5449A">
        <w:rPr>
          <w:sz w:val="28"/>
          <w:szCs w:val="28"/>
          <w:lang w:val="ru-RU"/>
        </w:rPr>
        <w:t xml:space="preserve"> вызывающего ее потока: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687FE1" w:rsidRDefault="00526ACB" w:rsidP="00526ACB">
      <w:pPr>
        <w:overflowPunct w:val="0"/>
        <w:autoSpaceDE w:val="0"/>
        <w:autoSpaceDN w:val="0"/>
        <w:adjustRightInd w:val="0"/>
        <w:textAlignment w:val="baseline"/>
        <w:rPr>
          <w:i/>
          <w:sz w:val="28"/>
          <w:szCs w:val="28"/>
        </w:rPr>
      </w:pPr>
      <w:r w:rsidRPr="00687FE1">
        <w:rPr>
          <w:i/>
          <w:sz w:val="28"/>
          <w:szCs w:val="28"/>
        </w:rPr>
        <w:t>#include &lt;pthread.h&gt;</w:t>
      </w:r>
    </w:p>
    <w:p w:rsidR="00526ACB" w:rsidRPr="00687FE1" w:rsidRDefault="00526ACB" w:rsidP="00526ACB">
      <w:pPr>
        <w:rPr>
          <w:i/>
          <w:sz w:val="28"/>
          <w:szCs w:val="28"/>
        </w:rPr>
      </w:pPr>
      <w:r w:rsidRPr="00687FE1">
        <w:rPr>
          <w:i/>
          <w:sz w:val="28"/>
          <w:szCs w:val="28"/>
        </w:rPr>
        <w:t xml:space="preserve">pthread_t tid; </w:t>
      </w:r>
    </w:p>
    <w:p w:rsidR="00526ACB" w:rsidRPr="00F5449A" w:rsidRDefault="00526ACB" w:rsidP="00526ACB">
      <w:pPr>
        <w:rPr>
          <w:i/>
          <w:sz w:val="28"/>
          <w:szCs w:val="28"/>
          <w:lang w:val="ru-RU"/>
        </w:rPr>
      </w:pPr>
      <w:r w:rsidRPr="00687FE1">
        <w:rPr>
          <w:i/>
          <w:sz w:val="28"/>
          <w:szCs w:val="28"/>
        </w:rPr>
        <w:t>tid </w:t>
      </w:r>
      <w:r w:rsidRPr="00F5449A">
        <w:rPr>
          <w:i/>
          <w:sz w:val="28"/>
          <w:szCs w:val="28"/>
          <w:lang w:val="ru-RU"/>
        </w:rPr>
        <w:t>=</w:t>
      </w:r>
      <w:r w:rsidRPr="00687FE1">
        <w:rPr>
          <w:i/>
          <w:sz w:val="28"/>
          <w:szCs w:val="28"/>
        </w:rPr>
        <w:t> pthread</w:t>
      </w:r>
      <w:r w:rsidRPr="00F5449A">
        <w:rPr>
          <w:i/>
          <w:sz w:val="28"/>
          <w:szCs w:val="28"/>
          <w:lang w:val="ru-RU"/>
        </w:rPr>
        <w:t>_</w:t>
      </w:r>
      <w:r w:rsidRPr="00687FE1">
        <w:rPr>
          <w:i/>
          <w:sz w:val="28"/>
          <w:szCs w:val="28"/>
        </w:rPr>
        <w:t>self</w:t>
      </w:r>
      <w:r w:rsidRPr="00F5449A">
        <w:rPr>
          <w:i/>
          <w:sz w:val="28"/>
          <w:szCs w:val="28"/>
          <w:lang w:val="ru-RU"/>
        </w:rPr>
        <w:t xml:space="preserve">();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textAlignment w:val="baseline"/>
        <w:rPr>
          <w:sz w:val="28"/>
          <w:szCs w:val="28"/>
          <w:lang w:val="ru-RU"/>
        </w:rPr>
      </w:pPr>
      <w:r w:rsidRPr="00F5449A">
        <w:rPr>
          <w:sz w:val="28"/>
          <w:szCs w:val="28"/>
          <w:lang w:val="ru-RU"/>
        </w:rPr>
        <w:tab/>
        <w:t xml:space="preserve">Функция </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equal</w:t>
      </w:r>
      <w:r w:rsidRPr="00F5449A">
        <w:rPr>
          <w:i/>
          <w:sz w:val="28"/>
          <w:szCs w:val="28"/>
          <w:lang w:val="ru-RU"/>
        </w:rPr>
        <w:t>()</w:t>
      </w:r>
      <w:r w:rsidRPr="00F5449A">
        <w:rPr>
          <w:sz w:val="28"/>
          <w:szCs w:val="28"/>
          <w:lang w:val="ru-RU"/>
        </w:rPr>
        <w:t xml:space="preserve"> вызывается для сравнения идентификаторов двух потоков: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687FE1" w:rsidRDefault="00526ACB" w:rsidP="00526ACB">
      <w:pPr>
        <w:overflowPunct w:val="0"/>
        <w:autoSpaceDE w:val="0"/>
        <w:autoSpaceDN w:val="0"/>
        <w:adjustRightInd w:val="0"/>
        <w:textAlignment w:val="baseline"/>
        <w:rPr>
          <w:i/>
          <w:sz w:val="28"/>
          <w:szCs w:val="28"/>
        </w:rPr>
      </w:pPr>
      <w:r w:rsidRPr="00687FE1">
        <w:rPr>
          <w:i/>
          <w:sz w:val="28"/>
          <w:szCs w:val="28"/>
        </w:rPr>
        <w:t>#include &lt;pthread.h&gt;</w:t>
      </w:r>
    </w:p>
    <w:p w:rsidR="00526ACB" w:rsidRPr="00687FE1" w:rsidRDefault="00526ACB" w:rsidP="00526ACB">
      <w:pPr>
        <w:rPr>
          <w:i/>
          <w:sz w:val="28"/>
          <w:szCs w:val="28"/>
        </w:rPr>
      </w:pPr>
      <w:r w:rsidRPr="00687FE1">
        <w:rPr>
          <w:i/>
          <w:sz w:val="28"/>
          <w:szCs w:val="28"/>
        </w:rPr>
        <w:t xml:space="preserve">pthread_t tid1, tid2; </w:t>
      </w:r>
    </w:p>
    <w:p w:rsidR="00526ACB" w:rsidRPr="00687FE1" w:rsidRDefault="00526ACB" w:rsidP="00526ACB">
      <w:pPr>
        <w:rPr>
          <w:i/>
          <w:sz w:val="28"/>
          <w:szCs w:val="28"/>
        </w:rPr>
      </w:pPr>
      <w:r w:rsidRPr="00687FE1">
        <w:rPr>
          <w:i/>
          <w:sz w:val="28"/>
          <w:szCs w:val="28"/>
        </w:rPr>
        <w:t xml:space="preserve">int ret; </w:t>
      </w:r>
    </w:p>
    <w:p w:rsidR="00526ACB" w:rsidRPr="00687FE1" w:rsidRDefault="00526ACB" w:rsidP="00526ACB">
      <w:pPr>
        <w:rPr>
          <w:i/>
          <w:sz w:val="28"/>
          <w:szCs w:val="28"/>
        </w:rPr>
      </w:pPr>
      <w:r w:rsidRPr="00687FE1">
        <w:rPr>
          <w:i/>
          <w:sz w:val="28"/>
          <w:szCs w:val="28"/>
        </w:rPr>
        <w:t xml:space="preserve">ret = pthread_equal(tid1, tid2); </w:t>
      </w:r>
    </w:p>
    <w:p w:rsidR="00526ACB" w:rsidRPr="00687FE1" w:rsidRDefault="00526ACB" w:rsidP="00526ACB">
      <w:pPr>
        <w:overflowPunct w:val="0"/>
        <w:autoSpaceDE w:val="0"/>
        <w:autoSpaceDN w:val="0"/>
        <w:adjustRightInd w:val="0"/>
        <w:textAlignment w:val="baseline"/>
        <w:rPr>
          <w:sz w:val="28"/>
          <w:szCs w:val="28"/>
        </w:rPr>
      </w:pPr>
    </w:p>
    <w:p w:rsidR="00526ACB" w:rsidRPr="00F5449A" w:rsidRDefault="00526ACB" w:rsidP="00526ACB">
      <w:pPr>
        <w:overflowPunct w:val="0"/>
        <w:autoSpaceDE w:val="0"/>
        <w:autoSpaceDN w:val="0"/>
        <w:adjustRightInd w:val="0"/>
        <w:jc w:val="both"/>
        <w:textAlignment w:val="baseline"/>
        <w:rPr>
          <w:sz w:val="28"/>
          <w:szCs w:val="28"/>
          <w:lang w:val="ru-RU"/>
        </w:rPr>
      </w:pPr>
      <w:r w:rsidRPr="00687FE1">
        <w:rPr>
          <w:sz w:val="28"/>
          <w:szCs w:val="28"/>
        </w:rPr>
        <w:tab/>
      </w:r>
      <w:r w:rsidRPr="00F5449A">
        <w:rPr>
          <w:sz w:val="28"/>
          <w:szCs w:val="28"/>
          <w:lang w:val="ru-RU"/>
        </w:rPr>
        <w:t xml:space="preserve">Как и другие функции сравнения, </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equal</w:t>
      </w:r>
      <w:r w:rsidRPr="00F5449A">
        <w:rPr>
          <w:i/>
          <w:sz w:val="28"/>
          <w:szCs w:val="28"/>
          <w:lang w:val="ru-RU"/>
        </w:rPr>
        <w:t>()</w:t>
      </w:r>
      <w:r w:rsidRPr="00F5449A">
        <w:rPr>
          <w:sz w:val="28"/>
          <w:szCs w:val="28"/>
          <w:lang w:val="ru-RU"/>
        </w:rPr>
        <w:t xml:space="preserve"> возвращает значение, отличное от нуля, когда </w:t>
      </w:r>
      <w:r w:rsidRPr="00687FE1">
        <w:rPr>
          <w:rFonts w:ascii="Courier New" w:hAnsi="Courier New" w:cs="Courier New"/>
          <w:i/>
          <w:sz w:val="20"/>
          <w:szCs w:val="28"/>
        </w:rPr>
        <w:t>tid</w:t>
      </w:r>
      <w:r w:rsidRPr="00F5449A">
        <w:rPr>
          <w:rFonts w:ascii="Courier New" w:hAnsi="Courier New" w:cs="Courier New"/>
          <w:i/>
          <w:sz w:val="20"/>
          <w:szCs w:val="28"/>
          <w:lang w:val="ru-RU"/>
        </w:rPr>
        <w:t>1</w:t>
      </w:r>
      <w:r w:rsidRPr="00F5449A">
        <w:rPr>
          <w:sz w:val="28"/>
          <w:szCs w:val="28"/>
          <w:lang w:val="ru-RU"/>
        </w:rPr>
        <w:t xml:space="preserve"> и </w:t>
      </w:r>
      <w:r w:rsidRPr="00687FE1">
        <w:rPr>
          <w:rFonts w:ascii="Courier New" w:hAnsi="Courier New" w:cs="Courier New"/>
          <w:i/>
          <w:sz w:val="20"/>
          <w:szCs w:val="28"/>
        </w:rPr>
        <w:t>tid</w:t>
      </w:r>
      <w:r w:rsidRPr="00F5449A">
        <w:rPr>
          <w:rFonts w:ascii="Courier New" w:hAnsi="Courier New" w:cs="Courier New"/>
          <w:i/>
          <w:sz w:val="20"/>
          <w:szCs w:val="28"/>
          <w:lang w:val="ru-RU"/>
        </w:rPr>
        <w:t>2</w:t>
      </w:r>
      <w:r w:rsidRPr="00F5449A">
        <w:rPr>
          <w:sz w:val="28"/>
          <w:szCs w:val="28"/>
          <w:lang w:val="ru-RU"/>
        </w:rPr>
        <w:t xml:space="preserve"> равны; иначе возвращается 0. Если </w:t>
      </w:r>
      <w:r w:rsidRPr="00687FE1">
        <w:rPr>
          <w:rFonts w:ascii="Courier New" w:hAnsi="Courier New" w:cs="Courier New"/>
          <w:i/>
          <w:sz w:val="20"/>
          <w:szCs w:val="28"/>
        </w:rPr>
        <w:t>tid</w:t>
      </w:r>
      <w:r w:rsidRPr="00F5449A">
        <w:rPr>
          <w:rFonts w:ascii="Courier New" w:hAnsi="Courier New" w:cs="Courier New"/>
          <w:i/>
          <w:sz w:val="20"/>
          <w:szCs w:val="28"/>
          <w:lang w:val="ru-RU"/>
        </w:rPr>
        <w:t>1</w:t>
      </w:r>
      <w:r w:rsidRPr="00F5449A">
        <w:rPr>
          <w:sz w:val="28"/>
          <w:szCs w:val="28"/>
          <w:lang w:val="ru-RU"/>
        </w:rPr>
        <w:t xml:space="preserve"> или </w:t>
      </w:r>
      <w:r w:rsidRPr="00687FE1">
        <w:rPr>
          <w:rFonts w:ascii="Courier New" w:hAnsi="Courier New" w:cs="Courier New"/>
          <w:i/>
          <w:sz w:val="20"/>
          <w:szCs w:val="28"/>
        </w:rPr>
        <w:t>tid</w:t>
      </w:r>
      <w:r w:rsidRPr="00F5449A">
        <w:rPr>
          <w:rFonts w:ascii="Courier New" w:hAnsi="Courier New" w:cs="Courier New"/>
          <w:i/>
          <w:sz w:val="20"/>
          <w:szCs w:val="28"/>
          <w:lang w:val="ru-RU"/>
        </w:rPr>
        <w:t>2</w:t>
      </w:r>
      <w:r w:rsidRPr="00F5449A">
        <w:rPr>
          <w:sz w:val="28"/>
          <w:szCs w:val="28"/>
          <w:lang w:val="ru-RU"/>
        </w:rPr>
        <w:t xml:space="preserve">- недействительный идентификатор потока, результат функции будет неопределенным. </w:t>
      </w:r>
    </w:p>
    <w:p w:rsidR="00526ACB" w:rsidRPr="00F5449A" w:rsidRDefault="00526ACB" w:rsidP="00526ACB">
      <w:pPr>
        <w:rPr>
          <w:sz w:val="28"/>
          <w:szCs w:val="28"/>
          <w:lang w:val="ru-RU"/>
        </w:rPr>
      </w:pPr>
      <w:r w:rsidRPr="00F5449A">
        <w:rPr>
          <w:sz w:val="28"/>
          <w:szCs w:val="28"/>
          <w:lang w:val="ru-RU"/>
        </w:rPr>
        <w:tab/>
        <w:t>Функция</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once</w:t>
      </w:r>
      <w:r w:rsidRPr="00F5449A">
        <w:rPr>
          <w:i/>
          <w:sz w:val="28"/>
          <w:szCs w:val="28"/>
          <w:lang w:val="ru-RU"/>
        </w:rPr>
        <w:t>()</w:t>
      </w:r>
      <w:r w:rsidRPr="00F5449A">
        <w:rPr>
          <w:sz w:val="28"/>
          <w:szCs w:val="28"/>
          <w:lang w:val="ru-RU"/>
        </w:rPr>
        <w:t xml:space="preserve"> используется для вызова процедуры инициализации потока только один раз. Последующие вызовы не оказывают никакого эффекта. Пример вызова функции: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textAlignment w:val="baseline"/>
        <w:rPr>
          <w:i/>
          <w:sz w:val="28"/>
          <w:szCs w:val="28"/>
          <w:lang w:val="ru-RU"/>
        </w:rPr>
      </w:pPr>
      <w:r w:rsidRPr="00F5449A">
        <w:rPr>
          <w:sz w:val="28"/>
          <w:szCs w:val="20"/>
          <w:lang w:val="ru-RU"/>
        </w:rPr>
        <w:tab/>
      </w:r>
      <w:r w:rsidRPr="00687FE1">
        <w:rPr>
          <w:i/>
          <w:sz w:val="28"/>
          <w:szCs w:val="28"/>
        </w:rPr>
        <w:t>int pthread</w:t>
      </w:r>
      <w:r w:rsidRPr="00F5449A">
        <w:rPr>
          <w:i/>
          <w:sz w:val="28"/>
          <w:szCs w:val="28"/>
          <w:lang w:val="ru-RU"/>
        </w:rPr>
        <w:t>_</w:t>
      </w:r>
      <w:r w:rsidRPr="00687FE1">
        <w:rPr>
          <w:i/>
          <w:sz w:val="28"/>
          <w:szCs w:val="28"/>
        </w:rPr>
        <w:t>once</w:t>
      </w:r>
      <w:r w:rsidRPr="00F5449A">
        <w:rPr>
          <w:i/>
          <w:sz w:val="28"/>
          <w:szCs w:val="28"/>
          <w:lang w:val="ru-RU"/>
        </w:rPr>
        <w:t>(</w:t>
      </w:r>
      <w:r w:rsidRPr="00687FE1">
        <w:rPr>
          <w:i/>
          <w:sz w:val="28"/>
          <w:szCs w:val="28"/>
        </w:rPr>
        <w:t>pthread</w:t>
      </w:r>
      <w:r w:rsidRPr="00F5449A">
        <w:rPr>
          <w:i/>
          <w:sz w:val="28"/>
          <w:szCs w:val="28"/>
          <w:lang w:val="ru-RU"/>
        </w:rPr>
        <w:t>_</w:t>
      </w:r>
      <w:r w:rsidRPr="00687FE1">
        <w:rPr>
          <w:i/>
          <w:sz w:val="28"/>
          <w:szCs w:val="28"/>
        </w:rPr>
        <w:t>once</w:t>
      </w:r>
      <w:r w:rsidRPr="00F5449A">
        <w:rPr>
          <w:i/>
          <w:sz w:val="28"/>
          <w:szCs w:val="28"/>
          <w:lang w:val="ru-RU"/>
        </w:rPr>
        <w:t>_</w:t>
      </w:r>
      <w:r w:rsidRPr="00687FE1">
        <w:rPr>
          <w:i/>
          <w:sz w:val="28"/>
          <w:szCs w:val="28"/>
        </w:rPr>
        <w:t>t </w:t>
      </w:r>
      <w:r w:rsidRPr="00F5449A">
        <w:rPr>
          <w:i/>
          <w:sz w:val="28"/>
          <w:szCs w:val="28"/>
          <w:lang w:val="ru-RU"/>
        </w:rPr>
        <w:t>*</w:t>
      </w:r>
      <w:r w:rsidRPr="00687FE1">
        <w:rPr>
          <w:i/>
          <w:sz w:val="28"/>
          <w:szCs w:val="28"/>
        </w:rPr>
        <w:t>once</w:t>
      </w:r>
      <w:r w:rsidRPr="00F5449A">
        <w:rPr>
          <w:i/>
          <w:sz w:val="28"/>
          <w:szCs w:val="28"/>
          <w:lang w:val="ru-RU"/>
        </w:rPr>
        <w:t>_</w:t>
      </w:r>
      <w:r w:rsidRPr="00687FE1">
        <w:rPr>
          <w:i/>
          <w:sz w:val="28"/>
          <w:szCs w:val="28"/>
        </w:rPr>
        <w:t>control</w:t>
      </w:r>
      <w:r w:rsidRPr="00F5449A">
        <w:rPr>
          <w:i/>
          <w:sz w:val="28"/>
          <w:szCs w:val="28"/>
          <w:lang w:val="ru-RU"/>
        </w:rPr>
        <w:t xml:space="preserve">,  </w:t>
      </w:r>
      <w:r w:rsidRPr="00687FE1">
        <w:rPr>
          <w:i/>
          <w:sz w:val="28"/>
          <w:szCs w:val="28"/>
        </w:rPr>
        <w:t>void </w:t>
      </w:r>
      <w:r w:rsidRPr="00F5449A">
        <w:rPr>
          <w:i/>
          <w:sz w:val="28"/>
          <w:szCs w:val="28"/>
          <w:lang w:val="ru-RU"/>
        </w:rPr>
        <w:t>(*</w:t>
      </w:r>
      <w:r w:rsidRPr="00687FE1">
        <w:rPr>
          <w:i/>
          <w:sz w:val="28"/>
          <w:szCs w:val="28"/>
        </w:rPr>
        <w:t>init</w:t>
      </w:r>
      <w:r w:rsidRPr="00F5449A">
        <w:rPr>
          <w:i/>
          <w:sz w:val="28"/>
          <w:szCs w:val="28"/>
          <w:lang w:val="ru-RU"/>
        </w:rPr>
        <w:t>_</w:t>
      </w:r>
      <w:r w:rsidRPr="00687FE1">
        <w:rPr>
          <w:i/>
          <w:sz w:val="28"/>
          <w:szCs w:val="28"/>
        </w:rPr>
        <w:t>routine</w:t>
      </w:r>
      <w:r w:rsidRPr="00F5449A">
        <w:rPr>
          <w:i/>
          <w:sz w:val="28"/>
          <w:szCs w:val="28"/>
          <w:lang w:val="ru-RU"/>
        </w:rPr>
        <w:t>)(</w:t>
      </w:r>
      <w:r w:rsidRPr="00687FE1">
        <w:rPr>
          <w:i/>
          <w:sz w:val="28"/>
          <w:szCs w:val="28"/>
        </w:rPr>
        <w:t>void</w:t>
      </w:r>
      <w:r w:rsidRPr="00F5449A">
        <w:rPr>
          <w:i/>
          <w:sz w:val="28"/>
          <w:szCs w:val="28"/>
          <w:lang w:val="ru-RU"/>
        </w:rPr>
        <w:t xml:space="preserve">));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 xml:space="preserve">Функция </w:t>
      </w:r>
      <w:r w:rsidRPr="00687FE1">
        <w:rPr>
          <w:rFonts w:ascii="Courier New" w:hAnsi="Courier New" w:cs="Courier New"/>
          <w:i/>
          <w:sz w:val="20"/>
          <w:szCs w:val="28"/>
        </w:rPr>
        <w:t>sched</w:t>
      </w:r>
      <w:r w:rsidRPr="00F5449A">
        <w:rPr>
          <w:rFonts w:ascii="Courier New" w:hAnsi="Courier New" w:cs="Courier New"/>
          <w:i/>
          <w:sz w:val="20"/>
          <w:szCs w:val="28"/>
          <w:lang w:val="ru-RU"/>
        </w:rPr>
        <w:t>_</w:t>
      </w:r>
      <w:r w:rsidRPr="00687FE1">
        <w:rPr>
          <w:rFonts w:ascii="Courier New" w:hAnsi="Courier New" w:cs="Courier New"/>
          <w:i/>
          <w:sz w:val="20"/>
          <w:szCs w:val="28"/>
        </w:rPr>
        <w:t>yield</w:t>
      </w:r>
      <w:r w:rsidRPr="00F5449A">
        <w:rPr>
          <w:i/>
          <w:sz w:val="28"/>
          <w:szCs w:val="28"/>
          <w:lang w:val="ru-RU"/>
        </w:rPr>
        <w:t>()</w:t>
      </w:r>
      <w:r w:rsidRPr="00F5449A">
        <w:rPr>
          <w:sz w:val="28"/>
          <w:szCs w:val="28"/>
          <w:lang w:val="ru-RU"/>
        </w:rPr>
        <w:t xml:space="preserve"> приостанавливает текущий поток, чтобы процессор переключился на другой поток с тем же самым или большим приоритетом. Примервызова: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textAlignment w:val="baseline"/>
        <w:rPr>
          <w:i/>
          <w:sz w:val="28"/>
          <w:szCs w:val="28"/>
          <w:lang w:val="ru-RU"/>
        </w:rPr>
      </w:pPr>
      <w:r w:rsidRPr="00F5449A">
        <w:rPr>
          <w:i/>
          <w:sz w:val="28"/>
          <w:szCs w:val="28"/>
          <w:lang w:val="ru-RU"/>
        </w:rPr>
        <w:t>#</w:t>
      </w:r>
      <w:r w:rsidRPr="00687FE1">
        <w:rPr>
          <w:i/>
          <w:sz w:val="28"/>
          <w:szCs w:val="28"/>
        </w:rPr>
        <w:t>include </w:t>
      </w:r>
      <w:r w:rsidRPr="00F5449A">
        <w:rPr>
          <w:i/>
          <w:sz w:val="28"/>
          <w:szCs w:val="28"/>
          <w:lang w:val="ru-RU"/>
        </w:rPr>
        <w:t>&lt;</w:t>
      </w:r>
      <w:r w:rsidRPr="00687FE1">
        <w:rPr>
          <w:i/>
          <w:sz w:val="28"/>
          <w:szCs w:val="28"/>
        </w:rPr>
        <w:t>sched</w:t>
      </w:r>
      <w:r w:rsidRPr="00F5449A">
        <w:rPr>
          <w:i/>
          <w:sz w:val="28"/>
          <w:szCs w:val="28"/>
          <w:lang w:val="ru-RU"/>
        </w:rPr>
        <w:t>.</w:t>
      </w:r>
      <w:r w:rsidRPr="00687FE1">
        <w:rPr>
          <w:i/>
          <w:sz w:val="28"/>
          <w:szCs w:val="28"/>
        </w:rPr>
        <w:t>h</w:t>
      </w:r>
      <w:r w:rsidRPr="00F5449A">
        <w:rPr>
          <w:i/>
          <w:sz w:val="28"/>
          <w:szCs w:val="28"/>
          <w:lang w:val="ru-RU"/>
        </w:rPr>
        <w:t>&gt;</w:t>
      </w:r>
    </w:p>
    <w:p w:rsidR="00526ACB" w:rsidRPr="00F5449A" w:rsidRDefault="00526ACB" w:rsidP="00526ACB">
      <w:pPr>
        <w:rPr>
          <w:i/>
          <w:sz w:val="28"/>
          <w:szCs w:val="28"/>
          <w:lang w:val="ru-RU"/>
        </w:rPr>
      </w:pPr>
      <w:r w:rsidRPr="00687FE1">
        <w:rPr>
          <w:i/>
          <w:sz w:val="28"/>
          <w:szCs w:val="28"/>
        </w:rPr>
        <w:t>int ret</w:t>
      </w:r>
      <w:r w:rsidRPr="00F5449A">
        <w:rPr>
          <w:i/>
          <w:sz w:val="28"/>
          <w:szCs w:val="28"/>
          <w:lang w:val="ru-RU"/>
        </w:rPr>
        <w:t xml:space="preserve">; </w:t>
      </w:r>
    </w:p>
    <w:p w:rsidR="00526ACB" w:rsidRPr="00F5449A" w:rsidRDefault="00526ACB" w:rsidP="00526ACB">
      <w:pPr>
        <w:rPr>
          <w:i/>
          <w:sz w:val="28"/>
          <w:szCs w:val="28"/>
          <w:lang w:val="ru-RU"/>
        </w:rPr>
      </w:pPr>
      <w:r w:rsidRPr="00687FE1">
        <w:rPr>
          <w:i/>
          <w:sz w:val="28"/>
          <w:szCs w:val="28"/>
        </w:rPr>
        <w:t>ret </w:t>
      </w:r>
      <w:r w:rsidRPr="00F5449A">
        <w:rPr>
          <w:i/>
          <w:sz w:val="28"/>
          <w:szCs w:val="28"/>
          <w:lang w:val="ru-RU"/>
        </w:rPr>
        <w:t>=</w:t>
      </w:r>
      <w:r w:rsidRPr="00687FE1">
        <w:rPr>
          <w:i/>
          <w:sz w:val="28"/>
          <w:szCs w:val="28"/>
        </w:rPr>
        <w:t> sched</w:t>
      </w:r>
      <w:r w:rsidRPr="00F5449A">
        <w:rPr>
          <w:i/>
          <w:sz w:val="28"/>
          <w:szCs w:val="28"/>
          <w:lang w:val="ru-RU"/>
        </w:rPr>
        <w:t>_</w:t>
      </w:r>
      <w:r w:rsidRPr="00687FE1">
        <w:rPr>
          <w:i/>
          <w:sz w:val="28"/>
          <w:szCs w:val="28"/>
        </w:rPr>
        <w:t>yield</w:t>
      </w:r>
      <w:r w:rsidRPr="00F5449A">
        <w:rPr>
          <w:i/>
          <w:sz w:val="28"/>
          <w:szCs w:val="28"/>
          <w:lang w:val="ru-RU"/>
        </w:rPr>
        <w:t xml:space="preserve">();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textAlignment w:val="baseline"/>
        <w:rPr>
          <w:sz w:val="28"/>
          <w:szCs w:val="28"/>
          <w:lang w:val="ru-RU"/>
        </w:rPr>
      </w:pPr>
      <w:r w:rsidRPr="00F5449A">
        <w:rPr>
          <w:sz w:val="28"/>
          <w:szCs w:val="28"/>
          <w:lang w:val="ru-RU"/>
        </w:rPr>
        <w:tab/>
        <w:t xml:space="preserve">После успешного завершения </w:t>
      </w:r>
      <w:r w:rsidRPr="00687FE1">
        <w:rPr>
          <w:rFonts w:ascii="Courier New" w:hAnsi="Courier New" w:cs="Courier New"/>
          <w:i/>
          <w:sz w:val="20"/>
          <w:szCs w:val="28"/>
        </w:rPr>
        <w:t>sched</w:t>
      </w:r>
      <w:r w:rsidRPr="00F5449A">
        <w:rPr>
          <w:rFonts w:ascii="Courier New" w:hAnsi="Courier New" w:cs="Courier New"/>
          <w:i/>
          <w:sz w:val="20"/>
          <w:szCs w:val="28"/>
          <w:lang w:val="ru-RU"/>
        </w:rPr>
        <w:t>_</w:t>
      </w:r>
      <w:r w:rsidRPr="00687FE1">
        <w:rPr>
          <w:rFonts w:ascii="Courier New" w:hAnsi="Courier New" w:cs="Courier New"/>
          <w:i/>
          <w:sz w:val="20"/>
          <w:szCs w:val="28"/>
        </w:rPr>
        <w:t>yield</w:t>
      </w:r>
      <w:r w:rsidRPr="00F5449A">
        <w:rPr>
          <w:i/>
          <w:sz w:val="28"/>
          <w:szCs w:val="28"/>
          <w:lang w:val="ru-RU"/>
        </w:rPr>
        <w:t xml:space="preserve">() </w:t>
      </w:r>
      <w:r w:rsidRPr="00F5449A">
        <w:rPr>
          <w:sz w:val="28"/>
          <w:szCs w:val="28"/>
          <w:lang w:val="ru-RU"/>
        </w:rPr>
        <w:t>возвращает 0. Если возвращается -1, то системная переменная</w:t>
      </w:r>
      <w:r w:rsidRPr="00687FE1">
        <w:rPr>
          <w:rFonts w:ascii="Courier New" w:hAnsi="Courier New" w:cs="Courier New"/>
          <w:i/>
          <w:sz w:val="20"/>
          <w:szCs w:val="28"/>
        </w:rPr>
        <w:t>errno</w:t>
      </w:r>
      <w:r w:rsidRPr="00F5449A">
        <w:rPr>
          <w:sz w:val="28"/>
          <w:szCs w:val="28"/>
          <w:lang w:val="ru-RU"/>
        </w:rPr>
        <w:t xml:space="preserve"> устанавливается на код ошибки. </w:t>
      </w:r>
    </w:p>
    <w:p w:rsidR="00526ACB" w:rsidRPr="00F5449A" w:rsidRDefault="00526ACB" w:rsidP="00526ACB">
      <w:pPr>
        <w:rPr>
          <w:sz w:val="28"/>
          <w:szCs w:val="28"/>
          <w:lang w:val="ru-RU"/>
        </w:rPr>
      </w:pPr>
      <w:r w:rsidRPr="00F5449A">
        <w:rPr>
          <w:sz w:val="28"/>
          <w:szCs w:val="28"/>
          <w:lang w:val="ru-RU"/>
        </w:rPr>
        <w:t xml:space="preserve">Функция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setschedparam</w:t>
      </w:r>
      <w:r w:rsidRPr="00F5449A">
        <w:rPr>
          <w:i/>
          <w:sz w:val="28"/>
          <w:szCs w:val="28"/>
          <w:lang w:val="ru-RU"/>
        </w:rPr>
        <w:t>()</w:t>
      </w:r>
      <w:r w:rsidRPr="00F5449A">
        <w:rPr>
          <w:sz w:val="28"/>
          <w:szCs w:val="28"/>
          <w:lang w:val="ru-RU"/>
        </w:rPr>
        <w:t xml:space="preserve"> используется, чтобы изменить приоритет существующего потока. Эта функция никоим образом не влияет на дисциплину диспетчеризации: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textAlignment w:val="baseline"/>
        <w:rPr>
          <w:i/>
          <w:sz w:val="28"/>
          <w:szCs w:val="28"/>
          <w:lang w:val="ru-RU"/>
        </w:rPr>
      </w:pPr>
      <w:r w:rsidRPr="00F5449A">
        <w:rPr>
          <w:sz w:val="28"/>
          <w:szCs w:val="20"/>
          <w:lang w:val="ru-RU"/>
        </w:rPr>
        <w:tab/>
      </w:r>
      <w:r w:rsidRPr="00687FE1">
        <w:rPr>
          <w:i/>
          <w:sz w:val="28"/>
          <w:szCs w:val="28"/>
        </w:rPr>
        <w:t>int pthread</w:t>
      </w:r>
      <w:r w:rsidRPr="00F5449A">
        <w:rPr>
          <w:i/>
          <w:sz w:val="28"/>
          <w:szCs w:val="28"/>
          <w:lang w:val="ru-RU"/>
        </w:rPr>
        <w:t>_</w:t>
      </w:r>
      <w:r w:rsidRPr="00687FE1">
        <w:rPr>
          <w:i/>
          <w:sz w:val="28"/>
          <w:szCs w:val="28"/>
        </w:rPr>
        <w:t>setschedparam</w:t>
      </w:r>
      <w:r w:rsidRPr="00F5449A">
        <w:rPr>
          <w:i/>
          <w:sz w:val="28"/>
          <w:szCs w:val="28"/>
          <w:lang w:val="ru-RU"/>
        </w:rPr>
        <w:t>(</w:t>
      </w:r>
      <w:r w:rsidRPr="00687FE1">
        <w:rPr>
          <w:i/>
          <w:sz w:val="28"/>
          <w:szCs w:val="28"/>
        </w:rPr>
        <w:t>pthread</w:t>
      </w:r>
      <w:r w:rsidRPr="00F5449A">
        <w:rPr>
          <w:i/>
          <w:sz w:val="28"/>
          <w:szCs w:val="28"/>
          <w:lang w:val="ru-RU"/>
        </w:rPr>
        <w:t>_</w:t>
      </w:r>
      <w:r w:rsidRPr="00687FE1">
        <w:rPr>
          <w:i/>
          <w:sz w:val="28"/>
          <w:szCs w:val="28"/>
        </w:rPr>
        <w:t>t tid</w:t>
      </w:r>
      <w:r w:rsidRPr="00F5449A">
        <w:rPr>
          <w:i/>
          <w:sz w:val="28"/>
          <w:szCs w:val="28"/>
          <w:lang w:val="ru-RU"/>
        </w:rPr>
        <w:t>,</w:t>
      </w:r>
      <w:r w:rsidRPr="00687FE1">
        <w:rPr>
          <w:i/>
          <w:sz w:val="28"/>
          <w:szCs w:val="28"/>
        </w:rPr>
        <w:t> int policy</w:t>
      </w:r>
      <w:r w:rsidRPr="00F5449A">
        <w:rPr>
          <w:i/>
          <w:sz w:val="28"/>
          <w:szCs w:val="28"/>
          <w:lang w:val="ru-RU"/>
        </w:rPr>
        <w:t xml:space="preserve">,  </w:t>
      </w:r>
      <w:r w:rsidRPr="00687FE1">
        <w:rPr>
          <w:i/>
          <w:sz w:val="28"/>
          <w:szCs w:val="28"/>
        </w:rPr>
        <w:t>const struct sched</w:t>
      </w:r>
      <w:r w:rsidRPr="00F5449A">
        <w:rPr>
          <w:i/>
          <w:sz w:val="28"/>
          <w:szCs w:val="28"/>
          <w:lang w:val="ru-RU"/>
        </w:rPr>
        <w:t>_</w:t>
      </w:r>
      <w:r w:rsidRPr="00687FE1">
        <w:rPr>
          <w:i/>
          <w:sz w:val="28"/>
          <w:szCs w:val="28"/>
        </w:rPr>
        <w:t>param </w:t>
      </w:r>
      <w:r w:rsidRPr="00F5449A">
        <w:rPr>
          <w:i/>
          <w:sz w:val="28"/>
          <w:szCs w:val="28"/>
          <w:lang w:val="ru-RU"/>
        </w:rPr>
        <w:t>*</w:t>
      </w:r>
      <w:r w:rsidRPr="00687FE1">
        <w:rPr>
          <w:i/>
          <w:sz w:val="28"/>
          <w:szCs w:val="28"/>
        </w:rPr>
        <w:t>param</w:t>
      </w:r>
      <w:r w:rsidRPr="00F5449A">
        <w:rPr>
          <w:i/>
          <w:sz w:val="28"/>
          <w:szCs w:val="28"/>
          <w:lang w:val="ru-RU"/>
        </w:rPr>
        <w:t xml:space="preserve">);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textAlignment w:val="baseline"/>
        <w:rPr>
          <w:sz w:val="28"/>
          <w:szCs w:val="28"/>
          <w:lang w:val="ru-RU"/>
        </w:rPr>
      </w:pPr>
      <w:r w:rsidRPr="00F5449A">
        <w:rPr>
          <w:sz w:val="28"/>
          <w:szCs w:val="28"/>
          <w:lang w:val="ru-RU"/>
        </w:rPr>
        <w:lastRenderedPageBreak/>
        <w:t xml:space="preserve">Использование функции: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textAlignment w:val="baseline"/>
        <w:rPr>
          <w:i/>
          <w:sz w:val="28"/>
          <w:szCs w:val="28"/>
          <w:lang w:val="ru-RU"/>
        </w:rPr>
      </w:pPr>
      <w:r w:rsidRPr="00F5449A">
        <w:rPr>
          <w:i/>
          <w:sz w:val="28"/>
          <w:szCs w:val="28"/>
          <w:lang w:val="ru-RU"/>
        </w:rPr>
        <w:t>#</w:t>
      </w:r>
      <w:r w:rsidRPr="00687FE1">
        <w:rPr>
          <w:i/>
          <w:sz w:val="28"/>
          <w:szCs w:val="28"/>
        </w:rPr>
        <w:t>include </w:t>
      </w:r>
      <w:r w:rsidRPr="00F5449A">
        <w:rPr>
          <w:i/>
          <w:sz w:val="28"/>
          <w:szCs w:val="28"/>
          <w:lang w:val="ru-RU"/>
        </w:rPr>
        <w:t>&lt;</w:t>
      </w:r>
      <w:r w:rsidRPr="00687FE1">
        <w:rPr>
          <w:i/>
          <w:sz w:val="28"/>
          <w:szCs w:val="28"/>
        </w:rPr>
        <w:t>pthread</w:t>
      </w:r>
      <w:r w:rsidRPr="00F5449A">
        <w:rPr>
          <w:i/>
          <w:sz w:val="28"/>
          <w:szCs w:val="28"/>
          <w:lang w:val="ru-RU"/>
        </w:rPr>
        <w:t>.</w:t>
      </w:r>
      <w:r w:rsidRPr="00687FE1">
        <w:rPr>
          <w:i/>
          <w:sz w:val="28"/>
          <w:szCs w:val="28"/>
        </w:rPr>
        <w:t>h</w:t>
      </w:r>
      <w:r w:rsidRPr="00F5449A">
        <w:rPr>
          <w:i/>
          <w:sz w:val="28"/>
          <w:szCs w:val="28"/>
          <w:lang w:val="ru-RU"/>
        </w:rPr>
        <w:t>&gt;</w:t>
      </w:r>
    </w:p>
    <w:p w:rsidR="00526ACB" w:rsidRPr="00687FE1" w:rsidRDefault="00526ACB" w:rsidP="00526ACB">
      <w:pPr>
        <w:rPr>
          <w:i/>
          <w:sz w:val="28"/>
          <w:szCs w:val="28"/>
        </w:rPr>
      </w:pPr>
      <w:r w:rsidRPr="00687FE1">
        <w:rPr>
          <w:i/>
          <w:sz w:val="28"/>
          <w:szCs w:val="28"/>
        </w:rPr>
        <w:t xml:space="preserve">pthread_t tid; </w:t>
      </w:r>
    </w:p>
    <w:p w:rsidR="00526ACB" w:rsidRPr="00687FE1" w:rsidRDefault="00526ACB" w:rsidP="00526ACB">
      <w:pPr>
        <w:rPr>
          <w:i/>
          <w:sz w:val="28"/>
          <w:szCs w:val="28"/>
        </w:rPr>
      </w:pPr>
      <w:r w:rsidRPr="00687FE1">
        <w:rPr>
          <w:i/>
          <w:sz w:val="28"/>
          <w:szCs w:val="28"/>
        </w:rPr>
        <w:t xml:space="preserve">int ret; </w:t>
      </w:r>
    </w:p>
    <w:p w:rsidR="00526ACB" w:rsidRPr="00687FE1" w:rsidRDefault="00526ACB" w:rsidP="00526ACB">
      <w:pPr>
        <w:rPr>
          <w:i/>
          <w:sz w:val="28"/>
          <w:szCs w:val="28"/>
        </w:rPr>
      </w:pPr>
      <w:r w:rsidRPr="00687FE1">
        <w:rPr>
          <w:i/>
          <w:sz w:val="28"/>
          <w:szCs w:val="28"/>
        </w:rPr>
        <w:t xml:space="preserve">struct sched_param param; </w:t>
      </w:r>
    </w:p>
    <w:p w:rsidR="00526ACB" w:rsidRPr="00687FE1" w:rsidRDefault="00526ACB" w:rsidP="00526ACB">
      <w:pPr>
        <w:rPr>
          <w:i/>
          <w:sz w:val="28"/>
          <w:szCs w:val="28"/>
        </w:rPr>
      </w:pPr>
      <w:r w:rsidRPr="00687FE1">
        <w:rPr>
          <w:i/>
          <w:sz w:val="28"/>
          <w:szCs w:val="28"/>
        </w:rPr>
        <w:t xml:space="preserve">int priority; </w:t>
      </w:r>
    </w:p>
    <w:p w:rsidR="00526ACB" w:rsidRPr="00F5449A" w:rsidRDefault="00526ACB" w:rsidP="00526ACB">
      <w:pPr>
        <w:rPr>
          <w:i/>
          <w:sz w:val="28"/>
          <w:szCs w:val="28"/>
          <w:lang w:val="ru-RU"/>
        </w:rPr>
      </w:pPr>
      <w:r w:rsidRPr="00F5449A">
        <w:rPr>
          <w:i/>
          <w:sz w:val="28"/>
          <w:szCs w:val="28"/>
          <w:lang w:val="ru-RU"/>
        </w:rPr>
        <w:t>/*</w:t>
      </w:r>
      <w:r w:rsidRPr="00687FE1">
        <w:rPr>
          <w:i/>
          <w:sz w:val="28"/>
          <w:szCs w:val="28"/>
        </w:rPr>
        <w:t> sched</w:t>
      </w:r>
      <w:r w:rsidRPr="00F5449A">
        <w:rPr>
          <w:i/>
          <w:sz w:val="28"/>
          <w:szCs w:val="28"/>
          <w:lang w:val="ru-RU"/>
        </w:rPr>
        <w:t>_</w:t>
      </w:r>
      <w:r w:rsidRPr="00687FE1">
        <w:rPr>
          <w:i/>
          <w:sz w:val="28"/>
          <w:szCs w:val="28"/>
        </w:rPr>
        <w:t>priority </w:t>
      </w:r>
      <w:r w:rsidRPr="00F5449A">
        <w:rPr>
          <w:i/>
          <w:sz w:val="28"/>
          <w:szCs w:val="28"/>
          <w:lang w:val="ru-RU"/>
        </w:rPr>
        <w:t>указывает</w:t>
      </w:r>
      <w:r w:rsidRPr="00687FE1">
        <w:rPr>
          <w:i/>
          <w:sz w:val="28"/>
          <w:szCs w:val="28"/>
        </w:rPr>
        <w:t> </w:t>
      </w:r>
      <w:r w:rsidRPr="00F5449A">
        <w:rPr>
          <w:i/>
          <w:sz w:val="28"/>
          <w:szCs w:val="28"/>
          <w:lang w:val="ru-RU"/>
        </w:rPr>
        <w:t>приоритет</w:t>
      </w:r>
      <w:r w:rsidRPr="00687FE1">
        <w:rPr>
          <w:i/>
          <w:sz w:val="28"/>
          <w:szCs w:val="28"/>
        </w:rPr>
        <w:t> </w:t>
      </w:r>
      <w:r w:rsidRPr="00F5449A">
        <w:rPr>
          <w:i/>
          <w:sz w:val="28"/>
          <w:szCs w:val="28"/>
          <w:lang w:val="ru-RU"/>
        </w:rPr>
        <w:t>потока</w:t>
      </w:r>
      <w:r w:rsidRPr="00687FE1">
        <w:rPr>
          <w:i/>
          <w:sz w:val="28"/>
          <w:szCs w:val="28"/>
        </w:rPr>
        <w:t> </w:t>
      </w:r>
      <w:r w:rsidRPr="00F5449A">
        <w:rPr>
          <w:i/>
          <w:sz w:val="28"/>
          <w:szCs w:val="28"/>
          <w:lang w:val="ru-RU"/>
        </w:rPr>
        <w:t xml:space="preserve">*/ </w:t>
      </w:r>
    </w:p>
    <w:p w:rsidR="00526ACB" w:rsidRPr="00687FE1" w:rsidRDefault="00526ACB" w:rsidP="00526ACB">
      <w:pPr>
        <w:rPr>
          <w:i/>
          <w:sz w:val="28"/>
          <w:szCs w:val="28"/>
        </w:rPr>
      </w:pPr>
      <w:r w:rsidRPr="00687FE1">
        <w:rPr>
          <w:i/>
          <w:sz w:val="28"/>
          <w:szCs w:val="28"/>
        </w:rPr>
        <w:t xml:space="preserve">sched_param.sched_priority = priority; </w:t>
      </w:r>
    </w:p>
    <w:p w:rsidR="00526ACB" w:rsidRPr="00F5449A" w:rsidRDefault="00526ACB" w:rsidP="00526ACB">
      <w:pPr>
        <w:rPr>
          <w:i/>
          <w:sz w:val="28"/>
          <w:szCs w:val="28"/>
          <w:lang w:val="ru-RU"/>
        </w:rPr>
      </w:pPr>
      <w:r w:rsidRPr="00F5449A">
        <w:rPr>
          <w:i/>
          <w:sz w:val="28"/>
          <w:szCs w:val="28"/>
          <w:lang w:val="ru-RU"/>
        </w:rPr>
        <w:t>/*</w:t>
      </w:r>
      <w:r w:rsidRPr="00687FE1">
        <w:rPr>
          <w:i/>
          <w:sz w:val="28"/>
          <w:szCs w:val="28"/>
        </w:rPr>
        <w:t> </w:t>
      </w:r>
      <w:r w:rsidRPr="00F5449A">
        <w:rPr>
          <w:i/>
          <w:sz w:val="28"/>
          <w:szCs w:val="28"/>
          <w:lang w:val="ru-RU"/>
        </w:rPr>
        <w:t>единственный</w:t>
      </w:r>
      <w:r w:rsidRPr="00687FE1">
        <w:rPr>
          <w:i/>
          <w:sz w:val="28"/>
          <w:szCs w:val="28"/>
        </w:rPr>
        <w:t> </w:t>
      </w:r>
      <w:r w:rsidRPr="00F5449A">
        <w:rPr>
          <w:i/>
          <w:sz w:val="28"/>
          <w:szCs w:val="28"/>
          <w:lang w:val="ru-RU"/>
        </w:rPr>
        <w:t>поддерживаемый</w:t>
      </w:r>
      <w:r w:rsidRPr="00687FE1">
        <w:rPr>
          <w:i/>
          <w:sz w:val="28"/>
          <w:szCs w:val="28"/>
        </w:rPr>
        <w:t> </w:t>
      </w:r>
      <w:r w:rsidRPr="00F5449A">
        <w:rPr>
          <w:i/>
          <w:sz w:val="28"/>
          <w:szCs w:val="28"/>
          <w:lang w:val="ru-RU"/>
        </w:rPr>
        <w:t>алгоритм</w:t>
      </w:r>
      <w:r w:rsidRPr="00687FE1">
        <w:rPr>
          <w:i/>
          <w:sz w:val="28"/>
          <w:szCs w:val="28"/>
        </w:rPr>
        <w:t> </w:t>
      </w:r>
      <w:r w:rsidRPr="00F5449A">
        <w:rPr>
          <w:i/>
          <w:sz w:val="28"/>
          <w:szCs w:val="28"/>
          <w:lang w:val="ru-RU"/>
        </w:rPr>
        <w:t xml:space="preserve">диспетчера*/ </w:t>
      </w:r>
    </w:p>
    <w:p w:rsidR="00526ACB" w:rsidRPr="00F5449A" w:rsidRDefault="00526ACB" w:rsidP="00526ACB">
      <w:pPr>
        <w:rPr>
          <w:i/>
          <w:sz w:val="28"/>
          <w:szCs w:val="28"/>
          <w:lang w:val="ru-RU"/>
        </w:rPr>
      </w:pPr>
      <w:r w:rsidRPr="00687FE1">
        <w:rPr>
          <w:i/>
          <w:sz w:val="28"/>
          <w:szCs w:val="28"/>
        </w:rPr>
        <w:t>policy </w:t>
      </w:r>
      <w:r w:rsidRPr="00F5449A">
        <w:rPr>
          <w:i/>
          <w:sz w:val="28"/>
          <w:szCs w:val="28"/>
          <w:lang w:val="ru-RU"/>
        </w:rPr>
        <w:t>=</w:t>
      </w:r>
      <w:r w:rsidRPr="00687FE1">
        <w:rPr>
          <w:i/>
          <w:sz w:val="28"/>
          <w:szCs w:val="28"/>
        </w:rPr>
        <w:t> SCHED</w:t>
      </w:r>
      <w:r w:rsidRPr="00F5449A">
        <w:rPr>
          <w:i/>
          <w:sz w:val="28"/>
          <w:szCs w:val="28"/>
          <w:lang w:val="ru-RU"/>
        </w:rPr>
        <w:t>_</w:t>
      </w:r>
      <w:r w:rsidRPr="00687FE1">
        <w:rPr>
          <w:i/>
          <w:sz w:val="28"/>
          <w:szCs w:val="28"/>
        </w:rPr>
        <w:t>OTHER</w:t>
      </w:r>
      <w:r w:rsidRPr="00F5449A">
        <w:rPr>
          <w:i/>
          <w:sz w:val="28"/>
          <w:szCs w:val="28"/>
          <w:lang w:val="ru-RU"/>
        </w:rPr>
        <w:t xml:space="preserve">; </w:t>
      </w:r>
    </w:p>
    <w:p w:rsidR="00526ACB" w:rsidRPr="00F5449A" w:rsidRDefault="00526ACB" w:rsidP="00526ACB">
      <w:pPr>
        <w:rPr>
          <w:i/>
          <w:sz w:val="28"/>
          <w:szCs w:val="28"/>
          <w:lang w:val="ru-RU"/>
        </w:rPr>
      </w:pPr>
      <w:r w:rsidRPr="00F5449A">
        <w:rPr>
          <w:i/>
          <w:sz w:val="28"/>
          <w:szCs w:val="28"/>
          <w:lang w:val="ru-RU"/>
        </w:rPr>
        <w:t>/*</w:t>
      </w:r>
      <w:r w:rsidRPr="00687FE1">
        <w:rPr>
          <w:i/>
          <w:sz w:val="28"/>
          <w:szCs w:val="28"/>
        </w:rPr>
        <w:t> </w:t>
      </w:r>
      <w:r w:rsidRPr="00F5449A">
        <w:rPr>
          <w:i/>
          <w:sz w:val="28"/>
          <w:szCs w:val="28"/>
          <w:lang w:val="ru-RU"/>
        </w:rPr>
        <w:t>параметры</w:t>
      </w:r>
      <w:r w:rsidRPr="00687FE1">
        <w:rPr>
          <w:i/>
          <w:sz w:val="28"/>
          <w:szCs w:val="28"/>
        </w:rPr>
        <w:t> </w:t>
      </w:r>
      <w:r w:rsidRPr="00F5449A">
        <w:rPr>
          <w:i/>
          <w:sz w:val="28"/>
          <w:szCs w:val="28"/>
          <w:lang w:val="ru-RU"/>
        </w:rPr>
        <w:t>диспетчеризации</w:t>
      </w:r>
      <w:r w:rsidRPr="00687FE1">
        <w:rPr>
          <w:i/>
          <w:sz w:val="28"/>
          <w:szCs w:val="28"/>
        </w:rPr>
        <w:t> </w:t>
      </w:r>
      <w:r w:rsidRPr="00F5449A">
        <w:rPr>
          <w:i/>
          <w:sz w:val="28"/>
          <w:szCs w:val="28"/>
          <w:lang w:val="ru-RU"/>
        </w:rPr>
        <w:t>требуемого</w:t>
      </w:r>
      <w:r w:rsidRPr="00687FE1">
        <w:rPr>
          <w:i/>
          <w:sz w:val="28"/>
          <w:szCs w:val="28"/>
        </w:rPr>
        <w:t> </w:t>
      </w:r>
      <w:r w:rsidRPr="00F5449A">
        <w:rPr>
          <w:i/>
          <w:sz w:val="28"/>
          <w:szCs w:val="28"/>
          <w:lang w:val="ru-RU"/>
        </w:rPr>
        <w:t>потока</w:t>
      </w:r>
      <w:r w:rsidRPr="00687FE1">
        <w:rPr>
          <w:i/>
          <w:sz w:val="28"/>
          <w:szCs w:val="28"/>
        </w:rPr>
        <w:t> </w:t>
      </w:r>
      <w:r w:rsidRPr="00F5449A">
        <w:rPr>
          <w:i/>
          <w:sz w:val="28"/>
          <w:szCs w:val="28"/>
          <w:lang w:val="ru-RU"/>
        </w:rPr>
        <w:t xml:space="preserve">*/ </w:t>
      </w:r>
    </w:p>
    <w:p w:rsidR="00526ACB" w:rsidRPr="00F5449A" w:rsidRDefault="00526ACB" w:rsidP="00526ACB">
      <w:pPr>
        <w:rPr>
          <w:i/>
          <w:sz w:val="28"/>
          <w:szCs w:val="28"/>
          <w:lang w:val="ru-RU"/>
        </w:rPr>
      </w:pPr>
      <w:r w:rsidRPr="00687FE1">
        <w:rPr>
          <w:i/>
          <w:sz w:val="28"/>
          <w:szCs w:val="28"/>
        </w:rPr>
        <w:t>ret </w:t>
      </w:r>
      <w:r w:rsidRPr="00F5449A">
        <w:rPr>
          <w:i/>
          <w:sz w:val="28"/>
          <w:szCs w:val="28"/>
          <w:lang w:val="ru-RU"/>
        </w:rPr>
        <w:t>=</w:t>
      </w:r>
      <w:r w:rsidRPr="00687FE1">
        <w:rPr>
          <w:i/>
          <w:sz w:val="28"/>
          <w:szCs w:val="28"/>
        </w:rPr>
        <w:t> pthread</w:t>
      </w:r>
      <w:r w:rsidRPr="00F5449A">
        <w:rPr>
          <w:i/>
          <w:sz w:val="28"/>
          <w:szCs w:val="28"/>
          <w:lang w:val="ru-RU"/>
        </w:rPr>
        <w:t>_</w:t>
      </w:r>
      <w:r w:rsidRPr="00687FE1">
        <w:rPr>
          <w:i/>
          <w:sz w:val="28"/>
          <w:szCs w:val="28"/>
        </w:rPr>
        <w:t>setschedparam</w:t>
      </w:r>
      <w:r w:rsidRPr="00F5449A">
        <w:rPr>
          <w:i/>
          <w:sz w:val="28"/>
          <w:szCs w:val="28"/>
          <w:lang w:val="ru-RU"/>
        </w:rPr>
        <w:t>(</w:t>
      </w:r>
      <w:r w:rsidRPr="00687FE1">
        <w:rPr>
          <w:i/>
          <w:sz w:val="28"/>
          <w:szCs w:val="28"/>
        </w:rPr>
        <w:t>tid</w:t>
      </w:r>
      <w:r w:rsidRPr="00F5449A">
        <w:rPr>
          <w:i/>
          <w:sz w:val="28"/>
          <w:szCs w:val="28"/>
          <w:lang w:val="ru-RU"/>
        </w:rPr>
        <w:t>,</w:t>
      </w:r>
      <w:r w:rsidRPr="00687FE1">
        <w:rPr>
          <w:i/>
          <w:sz w:val="28"/>
          <w:szCs w:val="28"/>
        </w:rPr>
        <w:t> policy</w:t>
      </w:r>
      <w:r w:rsidRPr="00F5449A">
        <w:rPr>
          <w:i/>
          <w:sz w:val="28"/>
          <w:szCs w:val="28"/>
          <w:lang w:val="ru-RU"/>
        </w:rPr>
        <w:t>,</w:t>
      </w:r>
      <w:r w:rsidRPr="00687FE1">
        <w:rPr>
          <w:i/>
          <w:sz w:val="28"/>
          <w:szCs w:val="28"/>
        </w:rPr>
        <w:t> </w:t>
      </w:r>
      <w:r w:rsidRPr="00F5449A">
        <w:rPr>
          <w:i/>
          <w:sz w:val="28"/>
          <w:szCs w:val="28"/>
          <w:lang w:val="ru-RU"/>
        </w:rPr>
        <w:t>&amp;</w:t>
      </w:r>
      <w:r w:rsidRPr="00687FE1">
        <w:rPr>
          <w:i/>
          <w:sz w:val="28"/>
          <w:szCs w:val="28"/>
        </w:rPr>
        <w:t>param</w:t>
      </w:r>
      <w:r w:rsidRPr="00F5449A">
        <w:rPr>
          <w:i/>
          <w:sz w:val="28"/>
          <w:szCs w:val="28"/>
          <w:lang w:val="ru-RU"/>
        </w:rPr>
        <w:t xml:space="preserve">); </w:t>
      </w:r>
    </w:p>
    <w:p w:rsidR="00526ACB" w:rsidRPr="00F5449A" w:rsidRDefault="00526ACB" w:rsidP="00526ACB">
      <w:pPr>
        <w:overflowPunct w:val="0"/>
        <w:autoSpaceDE w:val="0"/>
        <w:autoSpaceDN w:val="0"/>
        <w:adjustRightInd w:val="0"/>
        <w:textAlignment w:val="baseline"/>
        <w:rPr>
          <w:rFonts w:ascii="Courier New" w:hAnsi="Courier New" w:cs="Courier New"/>
          <w:i/>
          <w:sz w:val="20"/>
          <w:szCs w:val="28"/>
          <w:lang w:val="ru-RU"/>
        </w:rPr>
      </w:pPr>
    </w:p>
    <w:p w:rsidR="00526ACB" w:rsidRPr="00F5449A" w:rsidRDefault="00526ACB" w:rsidP="00526ACB">
      <w:pPr>
        <w:overflowPunct w:val="0"/>
        <w:autoSpaceDE w:val="0"/>
        <w:autoSpaceDN w:val="0"/>
        <w:adjustRightInd w:val="0"/>
        <w:textAlignment w:val="baseline"/>
        <w:rPr>
          <w:sz w:val="28"/>
          <w:szCs w:val="28"/>
          <w:lang w:val="ru-RU"/>
        </w:rPr>
      </w:pPr>
      <w:r w:rsidRPr="00F5449A">
        <w:rPr>
          <w:rFonts w:ascii="Courier New" w:hAnsi="Courier New" w:cs="Courier New"/>
          <w:i/>
          <w:sz w:val="20"/>
          <w:szCs w:val="28"/>
          <w:lang w:val="ru-RU"/>
        </w:rPr>
        <w:tab/>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setschedparam</w:t>
      </w:r>
      <w:r w:rsidRPr="00F5449A">
        <w:rPr>
          <w:i/>
          <w:sz w:val="28"/>
          <w:szCs w:val="28"/>
          <w:lang w:val="ru-RU"/>
        </w:rPr>
        <w:t>()</w:t>
      </w:r>
      <w:r w:rsidRPr="00F5449A">
        <w:rPr>
          <w:sz w:val="28"/>
          <w:szCs w:val="28"/>
          <w:lang w:val="ru-RU"/>
        </w:rPr>
        <w:t xml:space="preserve"> возвращает 0 в случае успешного завершения, или другое значение в случае ошибки. </w:t>
      </w:r>
    </w:p>
    <w:p w:rsidR="00526ACB" w:rsidRPr="00F5449A" w:rsidRDefault="00526ACB" w:rsidP="00526ACB">
      <w:pPr>
        <w:rPr>
          <w:sz w:val="28"/>
          <w:szCs w:val="28"/>
          <w:lang w:val="ru-RU"/>
        </w:rPr>
      </w:pPr>
    </w:p>
    <w:p w:rsidR="00526ACB" w:rsidRPr="00687FE1" w:rsidRDefault="00526ACB" w:rsidP="00526ACB">
      <w:pPr>
        <w:rPr>
          <w:sz w:val="28"/>
          <w:szCs w:val="28"/>
        </w:rPr>
      </w:pPr>
      <w:r w:rsidRPr="00687FE1">
        <w:rPr>
          <w:sz w:val="28"/>
          <w:szCs w:val="28"/>
        </w:rPr>
        <w:t xml:space="preserve">Функция: </w:t>
      </w:r>
    </w:p>
    <w:p w:rsidR="00526ACB" w:rsidRPr="00687FE1" w:rsidRDefault="00526ACB" w:rsidP="00526ACB">
      <w:pPr>
        <w:rPr>
          <w:sz w:val="28"/>
          <w:szCs w:val="28"/>
        </w:rPr>
      </w:pPr>
    </w:p>
    <w:p w:rsidR="00526ACB" w:rsidRPr="00687FE1" w:rsidRDefault="00526ACB" w:rsidP="00526ACB">
      <w:pPr>
        <w:overflowPunct w:val="0"/>
        <w:autoSpaceDE w:val="0"/>
        <w:autoSpaceDN w:val="0"/>
        <w:adjustRightInd w:val="0"/>
        <w:textAlignment w:val="baseline"/>
        <w:rPr>
          <w:i/>
          <w:sz w:val="28"/>
          <w:szCs w:val="28"/>
        </w:rPr>
      </w:pPr>
      <w:r w:rsidRPr="00687FE1">
        <w:rPr>
          <w:i/>
          <w:sz w:val="28"/>
          <w:szCs w:val="28"/>
        </w:rPr>
        <w:tab/>
        <w:t>int pthread_getschedparam(pthread_t tid, int policy,  struct schedparam *param);</w:t>
      </w:r>
    </w:p>
    <w:p w:rsidR="00526ACB" w:rsidRPr="00687FE1" w:rsidRDefault="00526ACB" w:rsidP="00526ACB">
      <w:pPr>
        <w:overflowPunct w:val="0"/>
        <w:autoSpaceDE w:val="0"/>
        <w:autoSpaceDN w:val="0"/>
        <w:adjustRightInd w:val="0"/>
        <w:textAlignment w:val="baseline"/>
        <w:rPr>
          <w:sz w:val="28"/>
          <w:szCs w:val="28"/>
        </w:rPr>
      </w:pPr>
    </w:p>
    <w:p w:rsidR="00526ACB" w:rsidRPr="00F5449A" w:rsidRDefault="00526ACB" w:rsidP="00526ACB">
      <w:pPr>
        <w:overflowPunct w:val="0"/>
        <w:autoSpaceDE w:val="0"/>
        <w:autoSpaceDN w:val="0"/>
        <w:adjustRightInd w:val="0"/>
        <w:textAlignment w:val="baseline"/>
        <w:rPr>
          <w:sz w:val="28"/>
          <w:szCs w:val="28"/>
          <w:lang w:val="ru-RU"/>
        </w:rPr>
      </w:pPr>
      <w:r w:rsidRPr="00F5449A">
        <w:rPr>
          <w:sz w:val="28"/>
          <w:szCs w:val="28"/>
          <w:lang w:val="ru-RU"/>
        </w:rPr>
        <w:t xml:space="preserve">позволяет получить приоритет любого существующего потока. </w:t>
      </w:r>
    </w:p>
    <w:p w:rsidR="00526ACB" w:rsidRPr="00F5449A" w:rsidRDefault="00526ACB" w:rsidP="00526ACB">
      <w:pPr>
        <w:rPr>
          <w:sz w:val="28"/>
          <w:szCs w:val="28"/>
          <w:lang w:val="ru-RU"/>
        </w:rPr>
      </w:pPr>
    </w:p>
    <w:p w:rsidR="00526ACB" w:rsidRPr="00F5449A" w:rsidRDefault="00526ACB" w:rsidP="00526ACB">
      <w:pPr>
        <w:rPr>
          <w:sz w:val="28"/>
          <w:szCs w:val="28"/>
          <w:lang w:val="ru-RU"/>
        </w:rPr>
      </w:pPr>
      <w:r w:rsidRPr="00F5449A">
        <w:rPr>
          <w:sz w:val="28"/>
          <w:szCs w:val="28"/>
          <w:lang w:val="ru-RU"/>
        </w:rPr>
        <w:t xml:space="preserve">Пример вызова функции: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textAlignment w:val="baseline"/>
        <w:rPr>
          <w:i/>
          <w:sz w:val="28"/>
          <w:szCs w:val="28"/>
          <w:lang w:val="ru-RU"/>
        </w:rPr>
      </w:pPr>
      <w:r w:rsidRPr="00F5449A">
        <w:rPr>
          <w:i/>
          <w:sz w:val="28"/>
          <w:szCs w:val="28"/>
          <w:lang w:val="ru-RU"/>
        </w:rPr>
        <w:lastRenderedPageBreak/>
        <w:t>#</w:t>
      </w:r>
      <w:r w:rsidRPr="00687FE1">
        <w:rPr>
          <w:i/>
          <w:sz w:val="28"/>
          <w:szCs w:val="28"/>
        </w:rPr>
        <w:t>include </w:t>
      </w:r>
      <w:r w:rsidRPr="00F5449A">
        <w:rPr>
          <w:i/>
          <w:sz w:val="28"/>
          <w:szCs w:val="28"/>
          <w:lang w:val="ru-RU"/>
        </w:rPr>
        <w:t>&lt;</w:t>
      </w:r>
      <w:r w:rsidRPr="00687FE1">
        <w:rPr>
          <w:i/>
          <w:sz w:val="28"/>
          <w:szCs w:val="28"/>
        </w:rPr>
        <w:t>pthread</w:t>
      </w:r>
      <w:r w:rsidRPr="00F5449A">
        <w:rPr>
          <w:i/>
          <w:sz w:val="28"/>
          <w:szCs w:val="28"/>
          <w:lang w:val="ru-RU"/>
        </w:rPr>
        <w:t>.</w:t>
      </w:r>
      <w:r w:rsidRPr="00687FE1">
        <w:rPr>
          <w:i/>
          <w:sz w:val="28"/>
          <w:szCs w:val="28"/>
        </w:rPr>
        <w:t>h</w:t>
      </w:r>
      <w:r w:rsidRPr="00F5449A">
        <w:rPr>
          <w:i/>
          <w:sz w:val="28"/>
          <w:szCs w:val="28"/>
          <w:lang w:val="ru-RU"/>
        </w:rPr>
        <w:t>&gt;</w:t>
      </w:r>
    </w:p>
    <w:p w:rsidR="00526ACB" w:rsidRPr="00687FE1" w:rsidRDefault="00526ACB" w:rsidP="00526ACB">
      <w:pPr>
        <w:rPr>
          <w:i/>
          <w:sz w:val="28"/>
          <w:szCs w:val="28"/>
        </w:rPr>
      </w:pPr>
      <w:r w:rsidRPr="00687FE1">
        <w:rPr>
          <w:i/>
          <w:sz w:val="28"/>
          <w:szCs w:val="28"/>
        </w:rPr>
        <w:t xml:space="preserve">pthread_t tid; </w:t>
      </w:r>
    </w:p>
    <w:p w:rsidR="00526ACB" w:rsidRPr="00687FE1" w:rsidRDefault="00526ACB" w:rsidP="00526ACB">
      <w:pPr>
        <w:rPr>
          <w:i/>
          <w:sz w:val="28"/>
          <w:szCs w:val="28"/>
        </w:rPr>
      </w:pPr>
      <w:r w:rsidRPr="00687FE1">
        <w:rPr>
          <w:i/>
          <w:sz w:val="28"/>
          <w:szCs w:val="28"/>
        </w:rPr>
        <w:t xml:space="preserve">sched_param param; </w:t>
      </w:r>
    </w:p>
    <w:p w:rsidR="00526ACB" w:rsidRPr="00687FE1" w:rsidRDefault="00526ACB" w:rsidP="00526ACB">
      <w:pPr>
        <w:rPr>
          <w:i/>
          <w:sz w:val="28"/>
          <w:szCs w:val="28"/>
        </w:rPr>
      </w:pPr>
      <w:r w:rsidRPr="00687FE1">
        <w:rPr>
          <w:i/>
          <w:sz w:val="28"/>
          <w:szCs w:val="28"/>
        </w:rPr>
        <w:t xml:space="preserve">int priority; </w:t>
      </w:r>
    </w:p>
    <w:p w:rsidR="00526ACB" w:rsidRPr="00687FE1" w:rsidRDefault="00526ACB" w:rsidP="00526ACB">
      <w:pPr>
        <w:rPr>
          <w:i/>
          <w:sz w:val="28"/>
          <w:szCs w:val="28"/>
        </w:rPr>
      </w:pPr>
      <w:r w:rsidRPr="00687FE1">
        <w:rPr>
          <w:i/>
          <w:sz w:val="28"/>
          <w:szCs w:val="28"/>
        </w:rPr>
        <w:t xml:space="preserve">int policy; </w:t>
      </w:r>
    </w:p>
    <w:p w:rsidR="00526ACB" w:rsidRPr="00687FE1" w:rsidRDefault="00526ACB" w:rsidP="00526ACB">
      <w:pPr>
        <w:rPr>
          <w:i/>
          <w:sz w:val="28"/>
          <w:szCs w:val="28"/>
        </w:rPr>
      </w:pPr>
      <w:r w:rsidRPr="00687FE1">
        <w:rPr>
          <w:i/>
          <w:sz w:val="28"/>
          <w:szCs w:val="28"/>
        </w:rPr>
        <w:t xml:space="preserve">int ret; </w:t>
      </w:r>
    </w:p>
    <w:p w:rsidR="00526ACB" w:rsidRPr="001259DA" w:rsidRDefault="00526ACB" w:rsidP="00526ACB">
      <w:pPr>
        <w:rPr>
          <w:i/>
          <w:sz w:val="28"/>
          <w:szCs w:val="28"/>
        </w:rPr>
      </w:pPr>
      <w:r w:rsidRPr="001259DA">
        <w:rPr>
          <w:i/>
          <w:sz w:val="28"/>
          <w:szCs w:val="28"/>
        </w:rPr>
        <w:t>/*</w:t>
      </w:r>
      <w:r w:rsidRPr="00687FE1">
        <w:rPr>
          <w:i/>
          <w:sz w:val="28"/>
          <w:szCs w:val="28"/>
        </w:rPr>
        <w:t> параметры диспетчеризации нужного потока </w:t>
      </w:r>
      <w:r w:rsidRPr="001259DA">
        <w:rPr>
          <w:i/>
          <w:sz w:val="28"/>
          <w:szCs w:val="28"/>
        </w:rPr>
        <w:t xml:space="preserve">*/ </w:t>
      </w:r>
    </w:p>
    <w:p w:rsidR="00526ACB" w:rsidRPr="001259DA" w:rsidRDefault="00526ACB" w:rsidP="00526ACB">
      <w:pPr>
        <w:rPr>
          <w:i/>
          <w:sz w:val="28"/>
          <w:szCs w:val="28"/>
        </w:rPr>
      </w:pPr>
      <w:r w:rsidRPr="00687FE1">
        <w:rPr>
          <w:i/>
          <w:sz w:val="28"/>
          <w:szCs w:val="28"/>
        </w:rPr>
        <w:t>ret </w:t>
      </w:r>
      <w:r w:rsidRPr="001259DA">
        <w:rPr>
          <w:i/>
          <w:sz w:val="28"/>
          <w:szCs w:val="28"/>
        </w:rPr>
        <w:t>=</w:t>
      </w:r>
      <w:r w:rsidRPr="00687FE1">
        <w:rPr>
          <w:i/>
          <w:sz w:val="28"/>
          <w:szCs w:val="28"/>
        </w:rPr>
        <w:t> pthread</w:t>
      </w:r>
      <w:r w:rsidRPr="001259DA">
        <w:rPr>
          <w:i/>
          <w:sz w:val="28"/>
          <w:szCs w:val="28"/>
        </w:rPr>
        <w:t>_</w:t>
      </w:r>
      <w:r w:rsidRPr="00687FE1">
        <w:rPr>
          <w:i/>
          <w:sz w:val="28"/>
          <w:szCs w:val="28"/>
        </w:rPr>
        <w:t>getschedparam </w:t>
      </w:r>
      <w:r w:rsidRPr="001259DA">
        <w:rPr>
          <w:i/>
          <w:sz w:val="28"/>
          <w:szCs w:val="28"/>
        </w:rPr>
        <w:t>(</w:t>
      </w:r>
      <w:r w:rsidRPr="00687FE1">
        <w:rPr>
          <w:i/>
          <w:sz w:val="28"/>
          <w:szCs w:val="28"/>
        </w:rPr>
        <w:t>tid</w:t>
      </w:r>
      <w:r w:rsidRPr="001259DA">
        <w:rPr>
          <w:i/>
          <w:sz w:val="28"/>
          <w:szCs w:val="28"/>
        </w:rPr>
        <w:t>,</w:t>
      </w:r>
      <w:r w:rsidRPr="00687FE1">
        <w:rPr>
          <w:i/>
          <w:sz w:val="28"/>
          <w:szCs w:val="28"/>
        </w:rPr>
        <w:t> </w:t>
      </w:r>
      <w:r w:rsidRPr="001259DA">
        <w:rPr>
          <w:i/>
          <w:sz w:val="28"/>
          <w:szCs w:val="28"/>
        </w:rPr>
        <w:t>&amp;</w:t>
      </w:r>
      <w:r w:rsidRPr="00687FE1">
        <w:rPr>
          <w:i/>
          <w:sz w:val="28"/>
          <w:szCs w:val="28"/>
        </w:rPr>
        <w:t>policy</w:t>
      </w:r>
      <w:r w:rsidRPr="001259DA">
        <w:rPr>
          <w:i/>
          <w:sz w:val="28"/>
          <w:szCs w:val="28"/>
        </w:rPr>
        <w:t>,</w:t>
      </w:r>
      <w:r w:rsidRPr="00687FE1">
        <w:rPr>
          <w:i/>
          <w:sz w:val="28"/>
          <w:szCs w:val="28"/>
        </w:rPr>
        <w:t> </w:t>
      </w:r>
      <w:r w:rsidRPr="001259DA">
        <w:rPr>
          <w:i/>
          <w:sz w:val="28"/>
          <w:szCs w:val="28"/>
        </w:rPr>
        <w:t>&amp;</w:t>
      </w:r>
      <w:r w:rsidRPr="00687FE1">
        <w:rPr>
          <w:i/>
          <w:sz w:val="28"/>
          <w:szCs w:val="28"/>
        </w:rPr>
        <w:t>param</w:t>
      </w:r>
      <w:r w:rsidRPr="001259DA">
        <w:rPr>
          <w:i/>
          <w:sz w:val="28"/>
          <w:szCs w:val="28"/>
        </w:rPr>
        <w:t xml:space="preserve">); </w:t>
      </w:r>
    </w:p>
    <w:p w:rsidR="00526ACB" w:rsidRPr="00F5449A" w:rsidRDefault="00526ACB" w:rsidP="00526ACB">
      <w:pPr>
        <w:rPr>
          <w:i/>
          <w:sz w:val="28"/>
          <w:szCs w:val="28"/>
          <w:lang w:val="ru-RU"/>
        </w:rPr>
      </w:pPr>
      <w:r w:rsidRPr="00F5449A">
        <w:rPr>
          <w:i/>
          <w:sz w:val="28"/>
          <w:szCs w:val="28"/>
          <w:lang w:val="ru-RU"/>
        </w:rPr>
        <w:t>/*</w:t>
      </w:r>
      <w:r w:rsidRPr="00687FE1">
        <w:rPr>
          <w:i/>
          <w:sz w:val="28"/>
          <w:szCs w:val="28"/>
        </w:rPr>
        <w:t> sched</w:t>
      </w:r>
      <w:r w:rsidRPr="00F5449A">
        <w:rPr>
          <w:i/>
          <w:sz w:val="28"/>
          <w:szCs w:val="28"/>
          <w:lang w:val="ru-RU"/>
        </w:rPr>
        <w:t>_</w:t>
      </w:r>
      <w:r w:rsidRPr="00687FE1">
        <w:rPr>
          <w:i/>
          <w:sz w:val="28"/>
          <w:szCs w:val="28"/>
        </w:rPr>
        <w:t>priority </w:t>
      </w:r>
      <w:r w:rsidRPr="00F5449A">
        <w:rPr>
          <w:i/>
          <w:sz w:val="28"/>
          <w:szCs w:val="28"/>
          <w:lang w:val="ru-RU"/>
        </w:rPr>
        <w:t>содержит</w:t>
      </w:r>
      <w:r w:rsidRPr="00687FE1">
        <w:rPr>
          <w:i/>
          <w:sz w:val="28"/>
          <w:szCs w:val="28"/>
        </w:rPr>
        <w:t> </w:t>
      </w:r>
      <w:r w:rsidRPr="00F5449A">
        <w:rPr>
          <w:i/>
          <w:sz w:val="28"/>
          <w:szCs w:val="28"/>
          <w:lang w:val="ru-RU"/>
        </w:rPr>
        <w:t>приоритет</w:t>
      </w:r>
      <w:r w:rsidRPr="00687FE1">
        <w:rPr>
          <w:i/>
          <w:sz w:val="28"/>
          <w:szCs w:val="28"/>
        </w:rPr>
        <w:t> </w:t>
      </w:r>
      <w:r w:rsidRPr="00F5449A">
        <w:rPr>
          <w:i/>
          <w:sz w:val="28"/>
          <w:szCs w:val="28"/>
          <w:lang w:val="ru-RU"/>
        </w:rPr>
        <w:t>потока</w:t>
      </w:r>
      <w:r w:rsidRPr="00687FE1">
        <w:rPr>
          <w:i/>
          <w:sz w:val="28"/>
          <w:szCs w:val="28"/>
        </w:rPr>
        <w:t> </w:t>
      </w:r>
      <w:r w:rsidRPr="00F5449A">
        <w:rPr>
          <w:i/>
          <w:sz w:val="28"/>
          <w:szCs w:val="28"/>
          <w:lang w:val="ru-RU"/>
        </w:rPr>
        <w:t xml:space="preserve">*/ </w:t>
      </w:r>
    </w:p>
    <w:p w:rsidR="00526ACB" w:rsidRPr="00F5449A" w:rsidRDefault="00526ACB" w:rsidP="00526ACB">
      <w:pPr>
        <w:rPr>
          <w:i/>
          <w:sz w:val="28"/>
          <w:szCs w:val="28"/>
          <w:lang w:val="ru-RU"/>
        </w:rPr>
      </w:pPr>
      <w:r w:rsidRPr="00687FE1">
        <w:rPr>
          <w:i/>
          <w:sz w:val="28"/>
          <w:szCs w:val="28"/>
        </w:rPr>
        <w:t>priority </w:t>
      </w:r>
      <w:r w:rsidRPr="00F5449A">
        <w:rPr>
          <w:i/>
          <w:sz w:val="28"/>
          <w:szCs w:val="28"/>
          <w:lang w:val="ru-RU"/>
        </w:rPr>
        <w:t>=</w:t>
      </w:r>
      <w:r w:rsidRPr="00687FE1">
        <w:rPr>
          <w:i/>
          <w:sz w:val="28"/>
          <w:szCs w:val="28"/>
        </w:rPr>
        <w:t> param</w:t>
      </w:r>
      <w:r w:rsidRPr="00F5449A">
        <w:rPr>
          <w:i/>
          <w:sz w:val="28"/>
          <w:szCs w:val="28"/>
          <w:lang w:val="ru-RU"/>
        </w:rPr>
        <w:t>.</w:t>
      </w:r>
      <w:r w:rsidRPr="00687FE1">
        <w:rPr>
          <w:i/>
          <w:sz w:val="28"/>
          <w:szCs w:val="28"/>
        </w:rPr>
        <w:t>sched</w:t>
      </w:r>
      <w:r w:rsidRPr="00F5449A">
        <w:rPr>
          <w:i/>
          <w:sz w:val="28"/>
          <w:szCs w:val="28"/>
          <w:lang w:val="ru-RU"/>
        </w:rPr>
        <w:t>_</w:t>
      </w:r>
      <w:r w:rsidRPr="00687FE1">
        <w:rPr>
          <w:i/>
          <w:sz w:val="28"/>
          <w:szCs w:val="28"/>
        </w:rPr>
        <w:t>priority</w:t>
      </w:r>
      <w:r w:rsidRPr="00F5449A">
        <w:rPr>
          <w:i/>
          <w:sz w:val="28"/>
          <w:szCs w:val="28"/>
          <w:lang w:val="ru-RU"/>
        </w:rPr>
        <w:t xml:space="preserve">; </w:t>
      </w:r>
    </w:p>
    <w:p w:rsidR="00526ACB" w:rsidRPr="00F5449A" w:rsidRDefault="00526ACB" w:rsidP="00526ACB">
      <w:pPr>
        <w:overflowPunct w:val="0"/>
        <w:autoSpaceDE w:val="0"/>
        <w:autoSpaceDN w:val="0"/>
        <w:adjustRightInd w:val="0"/>
        <w:textAlignment w:val="baseline"/>
        <w:rPr>
          <w:rFonts w:ascii="Courier New" w:hAnsi="Courier New" w:cs="Courier New"/>
          <w:sz w:val="20"/>
          <w:szCs w:val="28"/>
          <w:lang w:val="ru-RU"/>
        </w:rPr>
      </w:pPr>
    </w:p>
    <w:p w:rsidR="00526ACB" w:rsidRPr="00F5449A" w:rsidRDefault="00526ACB" w:rsidP="00526ACB">
      <w:pPr>
        <w:overflowPunct w:val="0"/>
        <w:autoSpaceDE w:val="0"/>
        <w:autoSpaceDN w:val="0"/>
        <w:adjustRightInd w:val="0"/>
        <w:textAlignment w:val="baseline"/>
        <w:rPr>
          <w:sz w:val="28"/>
          <w:szCs w:val="28"/>
          <w:lang w:val="ru-RU"/>
        </w:rPr>
      </w:pPr>
      <w:r w:rsidRPr="00F5449A">
        <w:rPr>
          <w:rFonts w:ascii="Courier New" w:hAnsi="Courier New" w:cs="Courier New"/>
          <w:sz w:val="20"/>
          <w:szCs w:val="28"/>
          <w:lang w:val="ru-RU"/>
        </w:rPr>
        <w:tab/>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getschedparam</w:t>
      </w:r>
      <w:r w:rsidRPr="00F5449A">
        <w:rPr>
          <w:i/>
          <w:sz w:val="28"/>
          <w:szCs w:val="28"/>
          <w:lang w:val="ru-RU"/>
        </w:rPr>
        <w:t>()</w:t>
      </w:r>
      <w:r w:rsidRPr="00F5449A">
        <w:rPr>
          <w:sz w:val="28"/>
          <w:szCs w:val="28"/>
          <w:lang w:val="ru-RU"/>
        </w:rPr>
        <w:t xml:space="preserve"> возвращает 0 - в случае успешного завершения - или другое значение - в случае ошибки. </w:t>
      </w:r>
    </w:p>
    <w:p w:rsidR="00526ACB" w:rsidRPr="00F5449A" w:rsidRDefault="00526ACB" w:rsidP="00526ACB">
      <w:pPr>
        <w:rPr>
          <w:sz w:val="28"/>
          <w:szCs w:val="28"/>
          <w:lang w:val="ru-RU"/>
        </w:rPr>
      </w:pPr>
    </w:p>
    <w:p w:rsidR="00526ACB" w:rsidRPr="00F5449A" w:rsidRDefault="00526ACB" w:rsidP="00526ACB">
      <w:pPr>
        <w:rPr>
          <w:sz w:val="28"/>
          <w:szCs w:val="28"/>
          <w:lang w:val="ru-RU"/>
        </w:rPr>
      </w:pPr>
      <w:r w:rsidRPr="00F5449A">
        <w:rPr>
          <w:sz w:val="28"/>
          <w:szCs w:val="28"/>
          <w:lang w:val="ru-RU"/>
        </w:rPr>
        <w:tab/>
        <w:t xml:space="preserve">Поток, как и процесс, может принимать различные сигналы: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687FE1" w:rsidRDefault="00526ACB" w:rsidP="00526ACB">
      <w:pPr>
        <w:overflowPunct w:val="0"/>
        <w:autoSpaceDE w:val="0"/>
        <w:autoSpaceDN w:val="0"/>
        <w:adjustRightInd w:val="0"/>
        <w:textAlignment w:val="baseline"/>
        <w:rPr>
          <w:i/>
          <w:sz w:val="28"/>
          <w:szCs w:val="28"/>
        </w:rPr>
      </w:pPr>
      <w:r w:rsidRPr="00687FE1">
        <w:rPr>
          <w:i/>
          <w:sz w:val="28"/>
          <w:szCs w:val="28"/>
        </w:rPr>
        <w:t>#include &lt;pthread.h&gt;</w:t>
      </w:r>
    </w:p>
    <w:p w:rsidR="00526ACB" w:rsidRPr="00687FE1" w:rsidRDefault="00526ACB" w:rsidP="00526ACB">
      <w:pPr>
        <w:rPr>
          <w:i/>
          <w:sz w:val="28"/>
          <w:szCs w:val="28"/>
        </w:rPr>
      </w:pPr>
      <w:r w:rsidRPr="00687FE1">
        <w:rPr>
          <w:i/>
          <w:sz w:val="28"/>
          <w:szCs w:val="28"/>
        </w:rPr>
        <w:t>#include &lt;signal.h&gt;</w:t>
      </w:r>
    </w:p>
    <w:p w:rsidR="00526ACB" w:rsidRPr="00687FE1" w:rsidRDefault="00526ACB" w:rsidP="00526ACB">
      <w:pPr>
        <w:rPr>
          <w:i/>
          <w:sz w:val="28"/>
          <w:szCs w:val="28"/>
        </w:rPr>
      </w:pPr>
      <w:r w:rsidRPr="00687FE1">
        <w:rPr>
          <w:i/>
          <w:sz w:val="28"/>
          <w:szCs w:val="28"/>
        </w:rPr>
        <w:t xml:space="preserve">int sig; </w:t>
      </w:r>
    </w:p>
    <w:p w:rsidR="00526ACB" w:rsidRPr="00687FE1" w:rsidRDefault="00526ACB" w:rsidP="00526ACB">
      <w:pPr>
        <w:rPr>
          <w:i/>
          <w:sz w:val="28"/>
          <w:szCs w:val="28"/>
        </w:rPr>
      </w:pPr>
      <w:r w:rsidRPr="00687FE1">
        <w:rPr>
          <w:i/>
          <w:sz w:val="28"/>
          <w:szCs w:val="28"/>
        </w:rPr>
        <w:t xml:space="preserve">pthread_t tid; </w:t>
      </w:r>
    </w:p>
    <w:p w:rsidR="00526ACB" w:rsidRPr="00687FE1" w:rsidRDefault="00526ACB" w:rsidP="00526ACB">
      <w:pPr>
        <w:rPr>
          <w:i/>
          <w:sz w:val="28"/>
          <w:szCs w:val="28"/>
        </w:rPr>
      </w:pPr>
      <w:r w:rsidRPr="00687FE1">
        <w:rPr>
          <w:i/>
          <w:sz w:val="28"/>
          <w:szCs w:val="28"/>
        </w:rPr>
        <w:t xml:space="preserve">int ret; </w:t>
      </w:r>
    </w:p>
    <w:p w:rsidR="00526ACB" w:rsidRPr="00687FE1" w:rsidRDefault="00526ACB" w:rsidP="00526ACB">
      <w:pPr>
        <w:rPr>
          <w:i/>
          <w:sz w:val="28"/>
          <w:szCs w:val="28"/>
        </w:rPr>
      </w:pPr>
      <w:r w:rsidRPr="00687FE1">
        <w:rPr>
          <w:i/>
          <w:sz w:val="28"/>
          <w:szCs w:val="28"/>
        </w:rPr>
        <w:t xml:space="preserve">ret = pthread_kill(tid, sig); </w:t>
      </w:r>
    </w:p>
    <w:p w:rsidR="00526ACB" w:rsidRPr="00687FE1" w:rsidRDefault="00526ACB" w:rsidP="00526ACB">
      <w:pPr>
        <w:overflowPunct w:val="0"/>
        <w:autoSpaceDE w:val="0"/>
        <w:autoSpaceDN w:val="0"/>
        <w:adjustRightInd w:val="0"/>
        <w:textAlignment w:val="baseline"/>
        <w:rPr>
          <w:rFonts w:ascii="Courier New" w:hAnsi="Courier New" w:cs="Courier New"/>
          <w:sz w:val="20"/>
          <w:szCs w:val="28"/>
        </w:rPr>
      </w:pPr>
    </w:p>
    <w:p w:rsidR="00526ACB" w:rsidRPr="00F5449A" w:rsidRDefault="00526ACB" w:rsidP="00526ACB">
      <w:pPr>
        <w:overflowPunct w:val="0"/>
        <w:autoSpaceDE w:val="0"/>
        <w:autoSpaceDN w:val="0"/>
        <w:adjustRightInd w:val="0"/>
        <w:jc w:val="both"/>
        <w:textAlignment w:val="baseline"/>
        <w:rPr>
          <w:sz w:val="28"/>
          <w:szCs w:val="28"/>
          <w:lang w:val="ru-RU"/>
        </w:rPr>
      </w:pPr>
      <w:r w:rsidRPr="00687FE1">
        <w:rPr>
          <w:rFonts w:ascii="Courier New" w:hAnsi="Courier New" w:cs="Courier New"/>
          <w:sz w:val="20"/>
          <w:szCs w:val="28"/>
        </w:rPr>
        <w:tab/>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kill</w:t>
      </w:r>
      <w:r w:rsidRPr="00F5449A">
        <w:rPr>
          <w:i/>
          <w:sz w:val="28"/>
          <w:szCs w:val="28"/>
          <w:lang w:val="ru-RU"/>
        </w:rPr>
        <w:t>()</w:t>
      </w:r>
      <w:r w:rsidRPr="00F5449A">
        <w:rPr>
          <w:sz w:val="28"/>
          <w:szCs w:val="28"/>
          <w:lang w:val="ru-RU"/>
        </w:rPr>
        <w:t xml:space="preserve"> посылает сигнал </w:t>
      </w:r>
      <w:r w:rsidRPr="00687FE1">
        <w:rPr>
          <w:rFonts w:ascii="Courier New" w:hAnsi="Courier New" w:cs="Courier New"/>
          <w:i/>
          <w:sz w:val="20"/>
          <w:szCs w:val="28"/>
        </w:rPr>
        <w:t>sig</w:t>
      </w:r>
      <w:r w:rsidRPr="00F5449A">
        <w:rPr>
          <w:sz w:val="28"/>
          <w:szCs w:val="28"/>
          <w:lang w:val="ru-RU"/>
        </w:rPr>
        <w:t xml:space="preserve"> потоку, обозначенному </w:t>
      </w:r>
      <w:r w:rsidRPr="00687FE1">
        <w:rPr>
          <w:rFonts w:ascii="Courier New" w:hAnsi="Courier New" w:cs="Courier New"/>
          <w:i/>
          <w:sz w:val="20"/>
          <w:szCs w:val="28"/>
        </w:rPr>
        <w:t>tid</w:t>
      </w:r>
      <w:r w:rsidRPr="00F5449A">
        <w:rPr>
          <w:sz w:val="28"/>
          <w:szCs w:val="28"/>
          <w:lang w:val="ru-RU"/>
        </w:rPr>
        <w:t xml:space="preserve">, который должен быть потоком в пределах того же самого процесса, что и вызывающий поток. Аргумент </w:t>
      </w:r>
      <w:r w:rsidRPr="00687FE1">
        <w:rPr>
          <w:rFonts w:ascii="Courier New" w:hAnsi="Courier New" w:cs="Courier New"/>
          <w:i/>
          <w:sz w:val="20"/>
          <w:szCs w:val="28"/>
        </w:rPr>
        <w:t>sig</w:t>
      </w:r>
      <w:r w:rsidRPr="00F5449A">
        <w:rPr>
          <w:sz w:val="28"/>
          <w:szCs w:val="28"/>
          <w:lang w:val="ru-RU"/>
        </w:rPr>
        <w:t xml:space="preserve">должен быть действительным сигналом некоторого типа, определенного для функции </w:t>
      </w:r>
      <w:r w:rsidRPr="00687FE1">
        <w:rPr>
          <w:rFonts w:ascii="Courier New" w:hAnsi="Courier New" w:cs="Courier New"/>
          <w:i/>
          <w:sz w:val="20"/>
          <w:szCs w:val="28"/>
        </w:rPr>
        <w:t>signal</w:t>
      </w:r>
      <w:r w:rsidRPr="00F5449A">
        <w:rPr>
          <w:i/>
          <w:sz w:val="28"/>
          <w:szCs w:val="28"/>
          <w:lang w:val="ru-RU"/>
        </w:rPr>
        <w:t>()</w:t>
      </w:r>
      <w:r w:rsidRPr="00F5449A">
        <w:rPr>
          <w:sz w:val="28"/>
          <w:szCs w:val="28"/>
          <w:lang w:val="ru-RU"/>
        </w:rPr>
        <w:t xml:space="preserve"> в файле </w:t>
      </w:r>
      <w:r w:rsidRPr="00F5449A">
        <w:rPr>
          <w:rFonts w:ascii="Courier New" w:hAnsi="Courier New" w:cs="Courier New"/>
          <w:sz w:val="20"/>
          <w:szCs w:val="28"/>
          <w:lang w:val="ru-RU"/>
        </w:rPr>
        <w:t xml:space="preserve">&lt; </w:t>
      </w:r>
      <w:r w:rsidRPr="00687FE1">
        <w:rPr>
          <w:rFonts w:ascii="Courier New" w:hAnsi="Courier New" w:cs="Courier New"/>
          <w:sz w:val="20"/>
          <w:szCs w:val="28"/>
        </w:rPr>
        <w:t>signal</w:t>
      </w:r>
      <w:r w:rsidRPr="00F5449A">
        <w:rPr>
          <w:rFonts w:ascii="Courier New" w:hAnsi="Courier New" w:cs="Courier New"/>
          <w:sz w:val="20"/>
          <w:szCs w:val="28"/>
          <w:lang w:val="ru-RU"/>
        </w:rPr>
        <w:t>.</w:t>
      </w:r>
      <w:r w:rsidRPr="00687FE1">
        <w:rPr>
          <w:rFonts w:ascii="Courier New" w:hAnsi="Courier New" w:cs="Courier New"/>
          <w:sz w:val="20"/>
          <w:szCs w:val="28"/>
        </w:rPr>
        <w:t>h</w:t>
      </w:r>
      <w:r w:rsidRPr="00F5449A">
        <w:rPr>
          <w:rFonts w:ascii="Courier New" w:hAnsi="Courier New" w:cs="Courier New"/>
          <w:sz w:val="20"/>
          <w:szCs w:val="28"/>
          <w:lang w:val="ru-RU"/>
        </w:rPr>
        <w:t>&gt;</w:t>
      </w:r>
      <w:r w:rsidRPr="00F5449A">
        <w:rPr>
          <w:sz w:val="28"/>
          <w:szCs w:val="28"/>
          <w:lang w:val="ru-RU"/>
        </w:rPr>
        <w:t xml:space="preserve">. </w:t>
      </w:r>
    </w:p>
    <w:p w:rsidR="00526ACB" w:rsidRPr="00F5449A" w:rsidRDefault="00526ACB" w:rsidP="00526ACB">
      <w:pPr>
        <w:jc w:val="both"/>
        <w:rPr>
          <w:sz w:val="28"/>
          <w:szCs w:val="28"/>
          <w:lang w:val="ru-RU"/>
        </w:rPr>
      </w:pPr>
      <w:r w:rsidRPr="00F5449A">
        <w:rPr>
          <w:sz w:val="28"/>
          <w:szCs w:val="28"/>
          <w:lang w:val="ru-RU"/>
        </w:rPr>
        <w:lastRenderedPageBreak/>
        <w:tab/>
        <w:t xml:space="preserve">Если </w:t>
      </w:r>
      <w:r w:rsidRPr="00687FE1">
        <w:rPr>
          <w:rFonts w:ascii="Courier New" w:hAnsi="Courier New" w:cs="Courier New"/>
          <w:i/>
          <w:sz w:val="28"/>
          <w:szCs w:val="28"/>
        </w:rPr>
        <w:t>sig</w:t>
      </w:r>
      <w:r w:rsidRPr="00F5449A">
        <w:rPr>
          <w:sz w:val="28"/>
          <w:szCs w:val="28"/>
          <w:lang w:val="ru-RU"/>
        </w:rPr>
        <w:t>имеет значение 0, выполняется проверка ошибок, но сигнал реально не посылается. Таким образом можно проверить правильность</w:t>
      </w:r>
      <w:r w:rsidRPr="00687FE1">
        <w:rPr>
          <w:rFonts w:ascii="Courier New" w:hAnsi="Courier New" w:cs="Courier New"/>
          <w:i/>
          <w:sz w:val="28"/>
          <w:szCs w:val="28"/>
        </w:rPr>
        <w:t>tid</w:t>
      </w:r>
      <w:r w:rsidRPr="00F5449A">
        <w:rPr>
          <w:i/>
          <w:sz w:val="28"/>
          <w:szCs w:val="28"/>
          <w:lang w:val="ru-RU"/>
        </w:rPr>
        <w:t xml:space="preserve">. </w:t>
      </w:r>
      <w:r w:rsidRPr="00F5449A">
        <w:rPr>
          <w:sz w:val="28"/>
          <w:szCs w:val="28"/>
          <w:lang w:val="ru-RU"/>
        </w:rPr>
        <w:t xml:space="preserve">Функция возвращает 0 - в случае успешного завершения - или другое значение - в случае ошибки. </w:t>
      </w:r>
    </w:p>
    <w:p w:rsidR="00526ACB" w:rsidRPr="00F5449A" w:rsidRDefault="00526ACB" w:rsidP="00526ACB">
      <w:pPr>
        <w:jc w:val="both"/>
        <w:rPr>
          <w:sz w:val="28"/>
          <w:szCs w:val="28"/>
          <w:lang w:val="ru-RU"/>
        </w:rPr>
      </w:pPr>
      <w:r w:rsidRPr="00F5449A">
        <w:rPr>
          <w:sz w:val="28"/>
          <w:szCs w:val="28"/>
          <w:lang w:val="ru-RU"/>
        </w:rPr>
        <w:tab/>
        <w:t xml:space="preserve">Функция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sigmask</w:t>
      </w:r>
      <w:r w:rsidRPr="00F5449A">
        <w:rPr>
          <w:i/>
          <w:sz w:val="28"/>
          <w:szCs w:val="28"/>
          <w:lang w:val="ru-RU"/>
        </w:rPr>
        <w:t>()</w:t>
      </w:r>
      <w:r w:rsidRPr="00F5449A">
        <w:rPr>
          <w:sz w:val="28"/>
          <w:szCs w:val="28"/>
          <w:lang w:val="ru-RU"/>
        </w:rPr>
        <w:t xml:space="preserve"> может использоваться для изменения или получения маски сигналов вызывающего потока: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687FE1" w:rsidRDefault="00526ACB" w:rsidP="00526ACB">
      <w:pPr>
        <w:overflowPunct w:val="0"/>
        <w:autoSpaceDE w:val="0"/>
        <w:autoSpaceDN w:val="0"/>
        <w:adjustRightInd w:val="0"/>
        <w:textAlignment w:val="baseline"/>
        <w:rPr>
          <w:i/>
          <w:sz w:val="28"/>
          <w:szCs w:val="28"/>
        </w:rPr>
      </w:pPr>
      <w:r w:rsidRPr="00F5449A">
        <w:rPr>
          <w:i/>
          <w:sz w:val="28"/>
          <w:szCs w:val="28"/>
          <w:lang w:val="ru-RU"/>
        </w:rPr>
        <w:tab/>
      </w:r>
      <w:r w:rsidRPr="00687FE1">
        <w:rPr>
          <w:i/>
          <w:sz w:val="28"/>
          <w:szCs w:val="28"/>
        </w:rPr>
        <w:t xml:space="preserve">int pthread_sigmask(int how, const sigset_t *new,  sigset_t *old); </w:t>
      </w:r>
    </w:p>
    <w:p w:rsidR="00526ACB" w:rsidRPr="00687FE1" w:rsidRDefault="00526ACB" w:rsidP="00526ACB">
      <w:pPr>
        <w:overflowPunct w:val="0"/>
        <w:autoSpaceDE w:val="0"/>
        <w:autoSpaceDN w:val="0"/>
        <w:adjustRightInd w:val="0"/>
        <w:textAlignment w:val="baseline"/>
        <w:rPr>
          <w:sz w:val="28"/>
          <w:szCs w:val="28"/>
        </w:rPr>
      </w:pPr>
    </w:p>
    <w:p w:rsidR="00526ACB" w:rsidRPr="00F5449A" w:rsidRDefault="00526ACB" w:rsidP="00526ACB">
      <w:pPr>
        <w:overflowPunct w:val="0"/>
        <w:autoSpaceDE w:val="0"/>
        <w:autoSpaceDN w:val="0"/>
        <w:adjustRightInd w:val="0"/>
        <w:textAlignment w:val="baseline"/>
        <w:rPr>
          <w:sz w:val="28"/>
          <w:szCs w:val="28"/>
          <w:lang w:val="ru-RU"/>
        </w:rPr>
      </w:pPr>
      <w:r w:rsidRPr="00F5449A">
        <w:rPr>
          <w:sz w:val="28"/>
          <w:szCs w:val="28"/>
          <w:lang w:val="ru-RU"/>
        </w:rPr>
        <w:t xml:space="preserve">Пример вызова функции: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textAlignment w:val="baseline"/>
        <w:rPr>
          <w:i/>
          <w:sz w:val="28"/>
          <w:szCs w:val="28"/>
          <w:lang w:val="ru-RU"/>
        </w:rPr>
      </w:pPr>
      <w:r w:rsidRPr="00F5449A">
        <w:rPr>
          <w:i/>
          <w:sz w:val="28"/>
          <w:szCs w:val="28"/>
          <w:lang w:val="ru-RU"/>
        </w:rPr>
        <w:t>#</w:t>
      </w:r>
      <w:r w:rsidRPr="00687FE1">
        <w:rPr>
          <w:i/>
          <w:sz w:val="28"/>
          <w:szCs w:val="28"/>
        </w:rPr>
        <w:t>include </w:t>
      </w:r>
      <w:r w:rsidRPr="00F5449A">
        <w:rPr>
          <w:i/>
          <w:sz w:val="28"/>
          <w:szCs w:val="28"/>
          <w:lang w:val="ru-RU"/>
        </w:rPr>
        <w:t>&lt;</w:t>
      </w:r>
      <w:r w:rsidRPr="00687FE1">
        <w:rPr>
          <w:i/>
          <w:sz w:val="28"/>
          <w:szCs w:val="28"/>
        </w:rPr>
        <w:t>pthread</w:t>
      </w:r>
      <w:r w:rsidRPr="00F5449A">
        <w:rPr>
          <w:i/>
          <w:sz w:val="28"/>
          <w:szCs w:val="28"/>
          <w:lang w:val="ru-RU"/>
        </w:rPr>
        <w:t>.</w:t>
      </w:r>
      <w:r w:rsidRPr="00687FE1">
        <w:rPr>
          <w:i/>
          <w:sz w:val="28"/>
          <w:szCs w:val="28"/>
        </w:rPr>
        <w:t>h</w:t>
      </w:r>
      <w:r w:rsidRPr="00F5449A">
        <w:rPr>
          <w:i/>
          <w:sz w:val="28"/>
          <w:szCs w:val="28"/>
          <w:lang w:val="ru-RU"/>
        </w:rPr>
        <w:t>&gt;</w:t>
      </w:r>
    </w:p>
    <w:p w:rsidR="00526ACB" w:rsidRPr="00687FE1" w:rsidRDefault="00526ACB" w:rsidP="00526ACB">
      <w:pPr>
        <w:rPr>
          <w:i/>
          <w:sz w:val="28"/>
          <w:szCs w:val="28"/>
        </w:rPr>
      </w:pPr>
      <w:r w:rsidRPr="00687FE1">
        <w:rPr>
          <w:i/>
          <w:sz w:val="28"/>
          <w:szCs w:val="28"/>
        </w:rPr>
        <w:t>#include &lt;signal.h&gt;</w:t>
      </w:r>
    </w:p>
    <w:p w:rsidR="00526ACB" w:rsidRPr="00687FE1" w:rsidRDefault="00526ACB" w:rsidP="00526ACB">
      <w:pPr>
        <w:rPr>
          <w:i/>
          <w:sz w:val="28"/>
          <w:szCs w:val="28"/>
        </w:rPr>
      </w:pPr>
      <w:r w:rsidRPr="00687FE1">
        <w:rPr>
          <w:i/>
          <w:sz w:val="28"/>
          <w:szCs w:val="28"/>
        </w:rPr>
        <w:t xml:space="preserve">int ret; </w:t>
      </w:r>
    </w:p>
    <w:p w:rsidR="00526ACB" w:rsidRPr="00F5449A" w:rsidRDefault="00526ACB" w:rsidP="00526ACB">
      <w:pPr>
        <w:rPr>
          <w:i/>
          <w:sz w:val="28"/>
          <w:szCs w:val="28"/>
          <w:lang w:val="ru-RU"/>
        </w:rPr>
      </w:pPr>
      <w:r w:rsidRPr="00687FE1">
        <w:rPr>
          <w:i/>
          <w:sz w:val="28"/>
          <w:szCs w:val="28"/>
        </w:rPr>
        <w:t>sigset</w:t>
      </w:r>
      <w:r w:rsidRPr="00F5449A">
        <w:rPr>
          <w:i/>
          <w:sz w:val="28"/>
          <w:szCs w:val="28"/>
          <w:lang w:val="ru-RU"/>
        </w:rPr>
        <w:t>_</w:t>
      </w:r>
      <w:r w:rsidRPr="00687FE1">
        <w:rPr>
          <w:i/>
          <w:sz w:val="28"/>
          <w:szCs w:val="28"/>
        </w:rPr>
        <w:t>t old</w:t>
      </w:r>
      <w:r w:rsidRPr="00F5449A">
        <w:rPr>
          <w:i/>
          <w:sz w:val="28"/>
          <w:szCs w:val="28"/>
          <w:lang w:val="ru-RU"/>
        </w:rPr>
        <w:t>,</w:t>
      </w:r>
      <w:r w:rsidRPr="00687FE1">
        <w:rPr>
          <w:i/>
          <w:sz w:val="28"/>
          <w:szCs w:val="28"/>
        </w:rPr>
        <w:t> new</w:t>
      </w:r>
      <w:r w:rsidRPr="00F5449A">
        <w:rPr>
          <w:i/>
          <w:sz w:val="28"/>
          <w:szCs w:val="28"/>
          <w:lang w:val="ru-RU"/>
        </w:rPr>
        <w:t xml:space="preserve">; </w:t>
      </w:r>
    </w:p>
    <w:p w:rsidR="00526ACB" w:rsidRPr="00F5449A" w:rsidRDefault="00526ACB" w:rsidP="00526ACB">
      <w:pPr>
        <w:rPr>
          <w:i/>
          <w:sz w:val="28"/>
          <w:szCs w:val="28"/>
          <w:lang w:val="ru-RU"/>
        </w:rPr>
      </w:pPr>
      <w:r w:rsidRPr="00687FE1">
        <w:rPr>
          <w:i/>
          <w:sz w:val="28"/>
          <w:szCs w:val="28"/>
        </w:rPr>
        <w:t> </w:t>
      </w:r>
      <w:r w:rsidRPr="00F5449A">
        <w:rPr>
          <w:i/>
          <w:sz w:val="28"/>
          <w:szCs w:val="28"/>
          <w:lang w:val="ru-RU"/>
        </w:rPr>
        <w:t>/*</w:t>
      </w:r>
      <w:r w:rsidRPr="00687FE1">
        <w:rPr>
          <w:i/>
          <w:sz w:val="28"/>
          <w:szCs w:val="28"/>
        </w:rPr>
        <w:t> </w:t>
      </w:r>
      <w:r w:rsidRPr="00F5449A">
        <w:rPr>
          <w:i/>
          <w:sz w:val="28"/>
          <w:szCs w:val="28"/>
          <w:lang w:val="ru-RU"/>
        </w:rPr>
        <w:t>установка</w:t>
      </w:r>
      <w:r w:rsidRPr="00687FE1">
        <w:rPr>
          <w:i/>
          <w:sz w:val="28"/>
          <w:szCs w:val="28"/>
        </w:rPr>
        <w:t> </w:t>
      </w:r>
      <w:r w:rsidRPr="00F5449A">
        <w:rPr>
          <w:i/>
          <w:sz w:val="28"/>
          <w:szCs w:val="28"/>
          <w:lang w:val="ru-RU"/>
        </w:rPr>
        <w:t>новой</w:t>
      </w:r>
      <w:r w:rsidRPr="00687FE1">
        <w:rPr>
          <w:i/>
          <w:sz w:val="28"/>
          <w:szCs w:val="28"/>
        </w:rPr>
        <w:t> </w:t>
      </w:r>
      <w:r w:rsidRPr="00F5449A">
        <w:rPr>
          <w:i/>
          <w:sz w:val="28"/>
          <w:szCs w:val="28"/>
          <w:lang w:val="ru-RU"/>
        </w:rPr>
        <w:t>маски</w:t>
      </w:r>
      <w:r w:rsidRPr="00687FE1">
        <w:rPr>
          <w:i/>
          <w:sz w:val="28"/>
          <w:szCs w:val="28"/>
        </w:rPr>
        <w:t> </w:t>
      </w:r>
      <w:r w:rsidRPr="00F5449A">
        <w:rPr>
          <w:i/>
          <w:sz w:val="28"/>
          <w:szCs w:val="28"/>
          <w:lang w:val="ru-RU"/>
        </w:rPr>
        <w:t xml:space="preserve">*/ </w:t>
      </w:r>
    </w:p>
    <w:p w:rsidR="00526ACB" w:rsidRPr="00687FE1" w:rsidRDefault="00526ACB" w:rsidP="00526ACB">
      <w:pPr>
        <w:rPr>
          <w:i/>
          <w:sz w:val="28"/>
          <w:szCs w:val="28"/>
        </w:rPr>
      </w:pPr>
      <w:r w:rsidRPr="00687FE1">
        <w:rPr>
          <w:i/>
          <w:sz w:val="28"/>
          <w:szCs w:val="28"/>
        </w:rPr>
        <w:t xml:space="preserve">ret = pthread_sigmask(SIG_SETMASK, &amp;new, &amp;old); </w:t>
      </w:r>
    </w:p>
    <w:p w:rsidR="00526ACB" w:rsidRPr="00687FE1" w:rsidRDefault="00526ACB" w:rsidP="00526ACB">
      <w:pPr>
        <w:rPr>
          <w:i/>
          <w:sz w:val="28"/>
          <w:szCs w:val="28"/>
        </w:rPr>
      </w:pPr>
      <w:r w:rsidRPr="00687FE1">
        <w:rPr>
          <w:i/>
          <w:sz w:val="28"/>
          <w:szCs w:val="28"/>
        </w:rPr>
        <w:t xml:space="preserve"> /* блокирование маски */ </w:t>
      </w:r>
    </w:p>
    <w:p w:rsidR="00526ACB" w:rsidRPr="00687FE1" w:rsidRDefault="00526ACB" w:rsidP="00526ACB">
      <w:pPr>
        <w:rPr>
          <w:i/>
          <w:sz w:val="28"/>
          <w:szCs w:val="28"/>
        </w:rPr>
      </w:pPr>
      <w:r w:rsidRPr="00687FE1">
        <w:rPr>
          <w:i/>
          <w:sz w:val="28"/>
          <w:szCs w:val="28"/>
        </w:rPr>
        <w:t xml:space="preserve">ret = pthread_sigmask(SIG_BLOCK, &amp;new, &amp;old); </w:t>
      </w:r>
    </w:p>
    <w:p w:rsidR="00526ACB" w:rsidRPr="00687FE1" w:rsidRDefault="00526ACB" w:rsidP="00526ACB">
      <w:pPr>
        <w:rPr>
          <w:i/>
          <w:sz w:val="28"/>
          <w:szCs w:val="28"/>
        </w:rPr>
      </w:pPr>
      <w:r w:rsidRPr="00687FE1">
        <w:rPr>
          <w:i/>
          <w:sz w:val="28"/>
          <w:szCs w:val="28"/>
        </w:rPr>
        <w:t xml:space="preserve"> /* снятие блокировки */ </w:t>
      </w:r>
    </w:p>
    <w:p w:rsidR="00526ACB" w:rsidRPr="00687FE1" w:rsidRDefault="00526ACB" w:rsidP="00526ACB">
      <w:pPr>
        <w:rPr>
          <w:i/>
          <w:sz w:val="28"/>
          <w:szCs w:val="28"/>
        </w:rPr>
      </w:pPr>
      <w:r w:rsidRPr="00687FE1">
        <w:rPr>
          <w:i/>
          <w:sz w:val="28"/>
          <w:szCs w:val="28"/>
        </w:rPr>
        <w:t xml:space="preserve">ret = pthread_sigmask(SIG_UNBLOCK, &amp;new, &amp;old); </w:t>
      </w:r>
    </w:p>
    <w:p w:rsidR="00526ACB" w:rsidRPr="00687FE1" w:rsidRDefault="00526ACB" w:rsidP="00526ACB">
      <w:pPr>
        <w:overflowPunct w:val="0"/>
        <w:autoSpaceDE w:val="0"/>
        <w:autoSpaceDN w:val="0"/>
        <w:adjustRightInd w:val="0"/>
        <w:textAlignment w:val="baseline"/>
        <w:rPr>
          <w:rFonts w:ascii="Courier New" w:hAnsi="Courier New" w:cs="Courier New"/>
          <w:i/>
          <w:sz w:val="20"/>
          <w:szCs w:val="28"/>
        </w:rPr>
      </w:pPr>
    </w:p>
    <w:p w:rsidR="00526ACB" w:rsidRPr="00F5449A" w:rsidRDefault="00526ACB" w:rsidP="00526ACB">
      <w:pPr>
        <w:overflowPunct w:val="0"/>
        <w:autoSpaceDE w:val="0"/>
        <w:autoSpaceDN w:val="0"/>
        <w:adjustRightInd w:val="0"/>
        <w:textAlignment w:val="baseline"/>
        <w:rPr>
          <w:sz w:val="28"/>
          <w:szCs w:val="28"/>
          <w:lang w:val="ru-RU"/>
        </w:rPr>
      </w:pPr>
      <w:r w:rsidRPr="00687FE1">
        <w:rPr>
          <w:rFonts w:ascii="Courier New" w:hAnsi="Courier New" w:cs="Courier New"/>
          <w:i/>
          <w:sz w:val="20"/>
          <w:szCs w:val="28"/>
        </w:rPr>
        <w:tab/>
        <w:t>how</w:t>
      </w:r>
      <w:r w:rsidRPr="00F5449A">
        <w:rPr>
          <w:sz w:val="28"/>
          <w:szCs w:val="28"/>
          <w:lang w:val="ru-RU"/>
        </w:rPr>
        <w:t xml:space="preserve"> определяет режим смены маски. Он принимает значения следующих констант: </w:t>
      </w:r>
    </w:p>
    <w:p w:rsidR="00526ACB" w:rsidRPr="00F5449A" w:rsidRDefault="00526ACB" w:rsidP="00526ACB">
      <w:pPr>
        <w:overflowPunct w:val="0"/>
        <w:autoSpaceDE w:val="0"/>
        <w:autoSpaceDN w:val="0"/>
        <w:adjustRightInd w:val="0"/>
        <w:textAlignment w:val="baseline"/>
        <w:rPr>
          <w:b/>
          <w:bCs/>
          <w:sz w:val="28"/>
          <w:szCs w:val="28"/>
          <w:lang w:val="ru-RU"/>
        </w:rPr>
      </w:pPr>
    </w:p>
    <w:p w:rsidR="00526ACB" w:rsidRPr="00F5449A" w:rsidRDefault="00526ACB" w:rsidP="00526ACB">
      <w:pPr>
        <w:overflowPunct w:val="0"/>
        <w:autoSpaceDE w:val="0"/>
        <w:autoSpaceDN w:val="0"/>
        <w:adjustRightInd w:val="0"/>
        <w:textAlignment w:val="baseline"/>
        <w:rPr>
          <w:sz w:val="28"/>
          <w:szCs w:val="28"/>
          <w:lang w:val="ru-RU"/>
        </w:rPr>
      </w:pPr>
      <w:r w:rsidRPr="00687FE1">
        <w:rPr>
          <w:b/>
          <w:bCs/>
          <w:sz w:val="28"/>
          <w:szCs w:val="28"/>
        </w:rPr>
        <w:t>SIG</w:t>
      </w:r>
      <w:r w:rsidRPr="00F5449A">
        <w:rPr>
          <w:b/>
          <w:bCs/>
          <w:sz w:val="28"/>
          <w:szCs w:val="28"/>
          <w:lang w:val="ru-RU"/>
        </w:rPr>
        <w:t>_</w:t>
      </w:r>
      <w:r w:rsidRPr="00687FE1">
        <w:rPr>
          <w:b/>
          <w:bCs/>
          <w:sz w:val="28"/>
          <w:szCs w:val="28"/>
        </w:rPr>
        <w:t>SETMASK</w:t>
      </w:r>
      <w:r w:rsidRPr="00F5449A">
        <w:rPr>
          <w:sz w:val="28"/>
          <w:szCs w:val="28"/>
          <w:lang w:val="ru-RU"/>
        </w:rPr>
        <w:t xml:space="preserve">  - заменяет текущую маску сигналов новой, при этом </w:t>
      </w:r>
      <w:r w:rsidRPr="00687FE1">
        <w:rPr>
          <w:rFonts w:ascii="Courier New" w:hAnsi="Courier New" w:cs="Courier New"/>
          <w:sz w:val="20"/>
          <w:szCs w:val="28"/>
        </w:rPr>
        <w:t>new</w:t>
      </w:r>
      <w:r w:rsidRPr="00F5449A">
        <w:rPr>
          <w:sz w:val="28"/>
          <w:szCs w:val="28"/>
          <w:lang w:val="ru-RU"/>
        </w:rPr>
        <w:t xml:space="preserve"> указывает новую маску сигналов; </w:t>
      </w:r>
    </w:p>
    <w:p w:rsidR="00526ACB" w:rsidRPr="00F5449A" w:rsidRDefault="00526ACB" w:rsidP="00526ACB">
      <w:pPr>
        <w:overflowPunct w:val="0"/>
        <w:autoSpaceDE w:val="0"/>
        <w:autoSpaceDN w:val="0"/>
        <w:adjustRightInd w:val="0"/>
        <w:textAlignment w:val="baseline"/>
        <w:rPr>
          <w:sz w:val="28"/>
          <w:szCs w:val="28"/>
          <w:lang w:val="ru-RU"/>
        </w:rPr>
      </w:pPr>
      <w:r w:rsidRPr="00687FE1">
        <w:rPr>
          <w:b/>
          <w:bCs/>
          <w:sz w:val="28"/>
          <w:szCs w:val="28"/>
        </w:rPr>
        <w:lastRenderedPageBreak/>
        <w:t>SIG</w:t>
      </w:r>
      <w:r w:rsidRPr="00F5449A">
        <w:rPr>
          <w:b/>
          <w:bCs/>
          <w:sz w:val="28"/>
          <w:szCs w:val="28"/>
          <w:lang w:val="ru-RU"/>
        </w:rPr>
        <w:t>_</w:t>
      </w:r>
      <w:r w:rsidRPr="00687FE1">
        <w:rPr>
          <w:b/>
          <w:bCs/>
          <w:sz w:val="28"/>
          <w:szCs w:val="28"/>
        </w:rPr>
        <w:t>BLOCK</w:t>
      </w:r>
      <w:r w:rsidRPr="00F5449A">
        <w:rPr>
          <w:sz w:val="28"/>
          <w:szCs w:val="28"/>
          <w:lang w:val="ru-RU"/>
        </w:rPr>
        <w:t xml:space="preserve">  - добавляет новую маску сигналов к текущей, при этом </w:t>
      </w:r>
      <w:r w:rsidRPr="00687FE1">
        <w:rPr>
          <w:rFonts w:ascii="Courier New" w:hAnsi="Courier New" w:cs="Courier New"/>
          <w:sz w:val="20"/>
          <w:szCs w:val="28"/>
        </w:rPr>
        <w:t>new</w:t>
      </w:r>
      <w:r w:rsidRPr="00F5449A">
        <w:rPr>
          <w:sz w:val="28"/>
          <w:szCs w:val="28"/>
          <w:lang w:val="ru-RU"/>
        </w:rPr>
        <w:t xml:space="preserve"> указывает множество блокируемых сигналов; </w:t>
      </w:r>
    </w:p>
    <w:p w:rsidR="00526ACB" w:rsidRPr="00F5449A" w:rsidRDefault="00526ACB" w:rsidP="00526ACB">
      <w:pPr>
        <w:overflowPunct w:val="0"/>
        <w:autoSpaceDE w:val="0"/>
        <w:autoSpaceDN w:val="0"/>
        <w:adjustRightInd w:val="0"/>
        <w:textAlignment w:val="baseline"/>
        <w:rPr>
          <w:sz w:val="28"/>
          <w:szCs w:val="28"/>
          <w:lang w:val="ru-RU"/>
        </w:rPr>
      </w:pPr>
      <w:r w:rsidRPr="00687FE1">
        <w:rPr>
          <w:b/>
          <w:bCs/>
          <w:sz w:val="28"/>
          <w:szCs w:val="28"/>
        </w:rPr>
        <w:t>SIG</w:t>
      </w:r>
      <w:r w:rsidRPr="00F5449A">
        <w:rPr>
          <w:b/>
          <w:bCs/>
          <w:sz w:val="28"/>
          <w:szCs w:val="28"/>
          <w:lang w:val="ru-RU"/>
        </w:rPr>
        <w:t>_</w:t>
      </w:r>
      <w:r w:rsidRPr="00687FE1">
        <w:rPr>
          <w:b/>
          <w:bCs/>
          <w:sz w:val="28"/>
          <w:szCs w:val="28"/>
        </w:rPr>
        <w:t>UNBLOCK</w:t>
      </w:r>
      <w:r w:rsidRPr="00F5449A">
        <w:rPr>
          <w:sz w:val="28"/>
          <w:szCs w:val="28"/>
          <w:lang w:val="ru-RU"/>
        </w:rPr>
        <w:t xml:space="preserve">  - удаляет </w:t>
      </w:r>
      <w:r w:rsidRPr="00687FE1">
        <w:rPr>
          <w:rFonts w:ascii="Courier New" w:hAnsi="Courier New" w:cs="Courier New"/>
          <w:sz w:val="20"/>
          <w:szCs w:val="28"/>
        </w:rPr>
        <w:t>new</w:t>
      </w:r>
      <w:r w:rsidRPr="00F5449A">
        <w:rPr>
          <w:sz w:val="28"/>
          <w:szCs w:val="28"/>
          <w:lang w:val="ru-RU"/>
        </w:rPr>
        <w:t xml:space="preserve"> из текущей маски сигналов, при этом </w:t>
      </w:r>
      <w:r w:rsidRPr="00687FE1">
        <w:rPr>
          <w:rFonts w:ascii="Courier New" w:hAnsi="Courier New" w:cs="Courier New"/>
          <w:sz w:val="20"/>
          <w:szCs w:val="28"/>
        </w:rPr>
        <w:t>new</w:t>
      </w:r>
      <w:r w:rsidRPr="00F5449A">
        <w:rPr>
          <w:sz w:val="28"/>
          <w:szCs w:val="28"/>
          <w:lang w:val="ru-RU"/>
        </w:rPr>
        <w:t xml:space="preserve"> указывает множество сигналов для снятия блокировки. </w:t>
      </w:r>
    </w:p>
    <w:p w:rsidR="00526ACB" w:rsidRPr="00F5449A" w:rsidRDefault="00526ACB" w:rsidP="00526ACB">
      <w:pPr>
        <w:overflowPunct w:val="0"/>
        <w:autoSpaceDE w:val="0"/>
        <w:autoSpaceDN w:val="0"/>
        <w:adjustRightInd w:val="0"/>
        <w:jc w:val="both"/>
        <w:textAlignment w:val="baseline"/>
        <w:rPr>
          <w:sz w:val="28"/>
          <w:szCs w:val="28"/>
          <w:lang w:val="ru-RU"/>
        </w:rPr>
      </w:pPr>
      <w:r w:rsidRPr="00F5449A">
        <w:rPr>
          <w:sz w:val="28"/>
          <w:szCs w:val="28"/>
          <w:lang w:val="ru-RU"/>
        </w:rPr>
        <w:tab/>
        <w:t>Если значение</w:t>
      </w:r>
      <w:r w:rsidRPr="00687FE1">
        <w:rPr>
          <w:rFonts w:ascii="Courier New" w:hAnsi="Courier New" w:cs="Courier New"/>
          <w:i/>
          <w:sz w:val="20"/>
          <w:szCs w:val="28"/>
        </w:rPr>
        <w:t>new</w:t>
      </w:r>
      <w:r w:rsidRPr="00F5449A">
        <w:rPr>
          <w:sz w:val="28"/>
          <w:szCs w:val="28"/>
          <w:lang w:val="ru-RU"/>
        </w:rPr>
        <w:t xml:space="preserve">равно </w:t>
      </w:r>
      <w:r w:rsidRPr="00687FE1">
        <w:rPr>
          <w:rFonts w:ascii="Courier New" w:hAnsi="Courier New" w:cs="Courier New"/>
          <w:sz w:val="20"/>
          <w:szCs w:val="28"/>
        </w:rPr>
        <w:t>NULL</w:t>
      </w:r>
      <w:r w:rsidRPr="00F5449A">
        <w:rPr>
          <w:sz w:val="28"/>
          <w:szCs w:val="28"/>
          <w:lang w:val="ru-RU"/>
        </w:rPr>
        <w:t>, то значение</w:t>
      </w:r>
      <w:r w:rsidRPr="00687FE1">
        <w:rPr>
          <w:rFonts w:ascii="Courier New" w:hAnsi="Courier New" w:cs="Courier New"/>
          <w:i/>
          <w:sz w:val="20"/>
          <w:szCs w:val="28"/>
        </w:rPr>
        <w:t>how</w:t>
      </w:r>
      <w:r w:rsidRPr="00F5449A">
        <w:rPr>
          <w:sz w:val="28"/>
          <w:szCs w:val="28"/>
          <w:lang w:val="ru-RU"/>
        </w:rPr>
        <w:t xml:space="preserve"> не играет роли, и маска сигналов потока не изменяется. Чтобы узнать о блокированных в данный момент сигналах, аргумент </w:t>
      </w:r>
      <w:r w:rsidRPr="00687FE1">
        <w:rPr>
          <w:rFonts w:ascii="Courier New" w:hAnsi="Courier New" w:cs="Courier New"/>
          <w:i/>
          <w:sz w:val="20"/>
          <w:szCs w:val="28"/>
        </w:rPr>
        <w:t>new</w:t>
      </w:r>
      <w:r w:rsidRPr="00F5449A">
        <w:rPr>
          <w:sz w:val="28"/>
          <w:szCs w:val="28"/>
          <w:lang w:val="ru-RU"/>
        </w:rPr>
        <w:t xml:space="preserve"> устанавливают в </w:t>
      </w:r>
      <w:r w:rsidRPr="00687FE1">
        <w:rPr>
          <w:rFonts w:ascii="Courier New" w:hAnsi="Courier New" w:cs="Courier New"/>
          <w:sz w:val="20"/>
          <w:szCs w:val="28"/>
        </w:rPr>
        <w:t>NULL</w:t>
      </w:r>
      <w:r w:rsidRPr="00F5449A">
        <w:rPr>
          <w:sz w:val="28"/>
          <w:szCs w:val="28"/>
          <w:lang w:val="ru-RU"/>
        </w:rPr>
        <w:t xml:space="preserve">. Переменная </w:t>
      </w:r>
      <w:r w:rsidRPr="00687FE1">
        <w:rPr>
          <w:rFonts w:ascii="Courier New" w:hAnsi="Courier New" w:cs="Courier New"/>
          <w:i/>
          <w:sz w:val="20"/>
          <w:szCs w:val="28"/>
        </w:rPr>
        <w:t>old</w:t>
      </w:r>
      <w:r w:rsidRPr="00F5449A">
        <w:rPr>
          <w:sz w:val="28"/>
          <w:szCs w:val="28"/>
          <w:lang w:val="ru-RU"/>
        </w:rPr>
        <w:t xml:space="preserve"> указывает, где хранится прежняя маска сигналов, если ее значение не равно </w:t>
      </w:r>
      <w:r w:rsidRPr="00687FE1">
        <w:rPr>
          <w:rFonts w:ascii="Courier New" w:hAnsi="Courier New" w:cs="Courier New"/>
          <w:sz w:val="20"/>
          <w:szCs w:val="28"/>
        </w:rPr>
        <w:t>NULL</w:t>
      </w:r>
      <w:r w:rsidRPr="00F5449A">
        <w:rPr>
          <w:sz w:val="28"/>
          <w:szCs w:val="28"/>
          <w:lang w:val="ru-RU"/>
        </w:rPr>
        <w:t xml:space="preserve">. </w:t>
      </w:r>
    </w:p>
    <w:p w:rsidR="00526ACB" w:rsidRPr="00F5449A" w:rsidRDefault="00526ACB" w:rsidP="00526ACB">
      <w:pPr>
        <w:rPr>
          <w:sz w:val="28"/>
          <w:szCs w:val="28"/>
          <w:lang w:val="ru-RU"/>
        </w:rPr>
      </w:pPr>
      <w:r w:rsidRPr="00F5449A">
        <w:rPr>
          <w:sz w:val="28"/>
          <w:szCs w:val="28"/>
          <w:lang w:val="ru-RU"/>
        </w:rPr>
        <w:tab/>
        <w:t xml:space="preserve">Функция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sigmask</w:t>
      </w:r>
      <w:r w:rsidRPr="00F5449A">
        <w:rPr>
          <w:i/>
          <w:sz w:val="28"/>
          <w:szCs w:val="28"/>
          <w:lang w:val="ru-RU"/>
        </w:rPr>
        <w:t>()</w:t>
      </w:r>
      <w:r w:rsidRPr="00F5449A">
        <w:rPr>
          <w:sz w:val="28"/>
          <w:szCs w:val="28"/>
          <w:lang w:val="ru-RU"/>
        </w:rPr>
        <w:t xml:space="preserve"> возвращает 0 - в случае успешного завершения - или другое значение - в случае ошибки. </w:t>
      </w:r>
    </w:p>
    <w:p w:rsidR="00526ACB" w:rsidRPr="00687FE1" w:rsidRDefault="00526ACB" w:rsidP="00526ACB">
      <w:pPr>
        <w:pStyle w:val="3"/>
      </w:pPr>
      <w:bookmarkStart w:id="115" w:name="SECTION02880000000000000000"/>
      <w:r w:rsidRPr="00687FE1">
        <w:t>Остановка потока</w:t>
      </w:r>
      <w:bookmarkEnd w:id="115"/>
    </w:p>
    <w:p w:rsidR="00526ACB" w:rsidRPr="00F5449A" w:rsidRDefault="00526ACB" w:rsidP="00526ACB">
      <w:pPr>
        <w:rPr>
          <w:sz w:val="28"/>
          <w:szCs w:val="28"/>
          <w:lang w:val="ru-RU"/>
        </w:rPr>
      </w:pPr>
    </w:p>
    <w:p w:rsidR="00526ACB" w:rsidRPr="00F5449A" w:rsidRDefault="00526ACB" w:rsidP="00526ACB">
      <w:pPr>
        <w:jc w:val="both"/>
        <w:rPr>
          <w:sz w:val="28"/>
          <w:szCs w:val="28"/>
          <w:lang w:val="ru-RU"/>
        </w:rPr>
      </w:pPr>
      <w:r w:rsidRPr="00F5449A">
        <w:rPr>
          <w:sz w:val="28"/>
          <w:szCs w:val="28"/>
          <w:lang w:val="ru-RU"/>
        </w:rPr>
        <w:tab/>
        <w:t xml:space="preserve">Поток может прерваться несколькими способами. Первый способ предполагает возвращение управления из основной процедуры потока </w:t>
      </w:r>
      <w:r w:rsidRPr="00687FE1">
        <w:rPr>
          <w:rFonts w:ascii="Courier New" w:hAnsi="Courier New" w:cs="Courier New"/>
          <w:i/>
          <w:sz w:val="28"/>
          <w:szCs w:val="28"/>
        </w:rPr>
        <w:t>start</w:t>
      </w:r>
      <w:r w:rsidRPr="00F5449A">
        <w:rPr>
          <w:rFonts w:ascii="Courier New" w:hAnsi="Courier New" w:cs="Courier New"/>
          <w:i/>
          <w:sz w:val="28"/>
          <w:szCs w:val="28"/>
          <w:lang w:val="ru-RU"/>
        </w:rPr>
        <w:t>_</w:t>
      </w:r>
      <w:r w:rsidRPr="00687FE1">
        <w:rPr>
          <w:rFonts w:ascii="Courier New" w:hAnsi="Courier New" w:cs="Courier New"/>
          <w:i/>
          <w:sz w:val="28"/>
          <w:szCs w:val="28"/>
        </w:rPr>
        <w:t>routine</w:t>
      </w:r>
      <w:r w:rsidRPr="00F5449A">
        <w:rPr>
          <w:i/>
          <w:sz w:val="28"/>
          <w:szCs w:val="28"/>
          <w:lang w:val="ru-RU"/>
        </w:rPr>
        <w:t>.</w:t>
      </w:r>
      <w:r w:rsidRPr="00F5449A">
        <w:rPr>
          <w:sz w:val="28"/>
          <w:szCs w:val="28"/>
          <w:lang w:val="ru-RU"/>
        </w:rPr>
        <w:t xml:space="preserve"> Второй способ - вызов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exit</w:t>
      </w:r>
      <w:r w:rsidRPr="00F5449A">
        <w:rPr>
          <w:i/>
          <w:sz w:val="28"/>
          <w:szCs w:val="28"/>
          <w:lang w:val="ru-RU"/>
        </w:rPr>
        <w:t>()</w:t>
      </w:r>
      <w:r w:rsidRPr="00F5449A">
        <w:rPr>
          <w:sz w:val="28"/>
          <w:szCs w:val="28"/>
          <w:lang w:val="ru-RU"/>
        </w:rPr>
        <w:t xml:space="preserve">, возвращающий статус выхода. Третий способ - прерывание потока с помощью функции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cancel</w:t>
      </w:r>
      <w:r w:rsidRPr="00F5449A">
        <w:rPr>
          <w:i/>
          <w:sz w:val="28"/>
          <w:szCs w:val="28"/>
          <w:lang w:val="ru-RU"/>
        </w:rPr>
        <w:t>()</w:t>
      </w:r>
      <w:r w:rsidRPr="00F5449A">
        <w:rPr>
          <w:sz w:val="28"/>
          <w:szCs w:val="28"/>
          <w:lang w:val="ru-RU"/>
        </w:rPr>
        <w:t xml:space="preserve">. </w:t>
      </w:r>
    </w:p>
    <w:p w:rsidR="00526ACB" w:rsidRPr="00F5449A" w:rsidRDefault="00526ACB" w:rsidP="00526ACB">
      <w:pPr>
        <w:rPr>
          <w:sz w:val="28"/>
          <w:szCs w:val="28"/>
          <w:lang w:val="ru-RU"/>
        </w:rPr>
      </w:pPr>
    </w:p>
    <w:p w:rsidR="00526ACB" w:rsidRPr="00F5449A" w:rsidRDefault="00526ACB" w:rsidP="00526ACB">
      <w:pPr>
        <w:rPr>
          <w:sz w:val="28"/>
          <w:szCs w:val="28"/>
          <w:lang w:val="ru-RU"/>
        </w:rPr>
      </w:pPr>
      <w:r w:rsidRPr="00F5449A">
        <w:rPr>
          <w:sz w:val="28"/>
          <w:szCs w:val="28"/>
          <w:lang w:val="ru-RU"/>
        </w:rPr>
        <w:tab/>
        <w:t xml:space="preserve">Функция </w:t>
      </w:r>
      <w:r w:rsidRPr="00687FE1">
        <w:rPr>
          <w:rFonts w:ascii="Courier New" w:hAnsi="Courier New" w:cs="Courier New"/>
          <w:i/>
          <w:sz w:val="28"/>
          <w:szCs w:val="28"/>
        </w:rPr>
        <w:t>void</w:t>
      </w:r>
      <w:r w:rsidRPr="00F5449A">
        <w:rPr>
          <w:rFonts w:ascii="Courier New" w:hAnsi="Courier New" w:cs="Courier New"/>
          <w:i/>
          <w:sz w:val="28"/>
          <w:szCs w:val="28"/>
          <w:lang w:val="ru-RU"/>
        </w:rPr>
        <w:t xml:space="preserve"> </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exit</w:t>
      </w:r>
      <w:r w:rsidRPr="00F5449A">
        <w:rPr>
          <w:rFonts w:ascii="Courier New" w:hAnsi="Courier New" w:cs="Courier New"/>
          <w:i/>
          <w:sz w:val="28"/>
          <w:szCs w:val="28"/>
          <w:lang w:val="ru-RU"/>
        </w:rPr>
        <w:t>(</w:t>
      </w:r>
      <w:r w:rsidRPr="00687FE1">
        <w:rPr>
          <w:rFonts w:ascii="Courier New" w:hAnsi="Courier New" w:cs="Courier New"/>
          <w:i/>
          <w:sz w:val="28"/>
          <w:szCs w:val="28"/>
        </w:rPr>
        <w:t>void</w:t>
      </w:r>
      <w:r w:rsidRPr="00F5449A">
        <w:rPr>
          <w:rFonts w:ascii="Courier New" w:hAnsi="Courier New" w:cs="Courier New"/>
          <w:i/>
          <w:sz w:val="28"/>
          <w:szCs w:val="28"/>
          <w:lang w:val="ru-RU"/>
        </w:rPr>
        <w:t xml:space="preserve"> *</w:t>
      </w:r>
      <w:r w:rsidRPr="00687FE1">
        <w:rPr>
          <w:rFonts w:ascii="Courier New" w:hAnsi="Courier New" w:cs="Courier New"/>
          <w:i/>
          <w:sz w:val="28"/>
          <w:szCs w:val="28"/>
        </w:rPr>
        <w:t>status</w:t>
      </w:r>
      <w:r w:rsidRPr="00F5449A">
        <w:rPr>
          <w:rFonts w:ascii="Courier New" w:hAnsi="Courier New" w:cs="Courier New"/>
          <w:i/>
          <w:sz w:val="28"/>
          <w:szCs w:val="28"/>
          <w:lang w:val="ru-RU"/>
        </w:rPr>
        <w:t>)</w:t>
      </w:r>
      <w:r w:rsidRPr="00F5449A">
        <w:rPr>
          <w:sz w:val="28"/>
          <w:szCs w:val="28"/>
          <w:lang w:val="ru-RU"/>
        </w:rPr>
        <w:t xml:space="preserve"> прерывает выполнение потока точно так же, как функция</w:t>
      </w:r>
      <w:r w:rsidRPr="00687FE1">
        <w:rPr>
          <w:rFonts w:ascii="Courier New" w:hAnsi="Courier New" w:cs="Courier New"/>
          <w:i/>
          <w:sz w:val="28"/>
          <w:szCs w:val="28"/>
        </w:rPr>
        <w:t>exit</w:t>
      </w:r>
      <w:r w:rsidRPr="00F5449A">
        <w:rPr>
          <w:i/>
          <w:sz w:val="28"/>
          <w:szCs w:val="28"/>
          <w:lang w:val="ru-RU"/>
        </w:rPr>
        <w:t>()</w:t>
      </w:r>
      <w:r w:rsidRPr="00F5449A">
        <w:rPr>
          <w:sz w:val="28"/>
          <w:szCs w:val="28"/>
          <w:lang w:val="ru-RU"/>
        </w:rPr>
        <w:t xml:space="preserve"> прерывает процесс: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687FE1" w:rsidRDefault="00526ACB" w:rsidP="00526ACB">
      <w:pPr>
        <w:overflowPunct w:val="0"/>
        <w:autoSpaceDE w:val="0"/>
        <w:autoSpaceDN w:val="0"/>
        <w:adjustRightInd w:val="0"/>
        <w:textAlignment w:val="baseline"/>
        <w:rPr>
          <w:i/>
          <w:sz w:val="28"/>
          <w:szCs w:val="28"/>
        </w:rPr>
      </w:pPr>
      <w:r w:rsidRPr="00687FE1">
        <w:rPr>
          <w:i/>
          <w:sz w:val="28"/>
          <w:szCs w:val="28"/>
        </w:rPr>
        <w:t>#include &lt;pthread.h&gt;</w:t>
      </w:r>
    </w:p>
    <w:p w:rsidR="00526ACB" w:rsidRPr="00687FE1" w:rsidRDefault="00526ACB" w:rsidP="00526ACB">
      <w:pPr>
        <w:rPr>
          <w:i/>
          <w:sz w:val="28"/>
          <w:szCs w:val="28"/>
        </w:rPr>
      </w:pPr>
      <w:r w:rsidRPr="00687FE1">
        <w:rPr>
          <w:i/>
          <w:sz w:val="28"/>
          <w:szCs w:val="28"/>
        </w:rPr>
        <w:t xml:space="preserve">int status; </w:t>
      </w:r>
    </w:p>
    <w:p w:rsidR="00526ACB" w:rsidRPr="00F5449A" w:rsidRDefault="00526ACB" w:rsidP="00526ACB">
      <w:pPr>
        <w:rPr>
          <w:i/>
          <w:sz w:val="28"/>
          <w:szCs w:val="28"/>
          <w:lang w:val="ru-RU"/>
        </w:rPr>
      </w:pPr>
      <w:r w:rsidRPr="00687FE1">
        <w:rPr>
          <w:i/>
          <w:sz w:val="28"/>
          <w:szCs w:val="28"/>
        </w:rPr>
        <w:t> </w:t>
      </w:r>
      <w:r w:rsidRPr="00F5449A">
        <w:rPr>
          <w:i/>
          <w:sz w:val="28"/>
          <w:szCs w:val="28"/>
          <w:lang w:val="ru-RU"/>
        </w:rPr>
        <w:t>/*</w:t>
      </w:r>
      <w:r w:rsidRPr="00687FE1">
        <w:rPr>
          <w:i/>
          <w:sz w:val="28"/>
          <w:szCs w:val="28"/>
        </w:rPr>
        <w:t> </w:t>
      </w:r>
      <w:r w:rsidRPr="00F5449A">
        <w:rPr>
          <w:i/>
          <w:sz w:val="28"/>
          <w:szCs w:val="28"/>
          <w:lang w:val="ru-RU"/>
        </w:rPr>
        <w:t>выход</w:t>
      </w:r>
      <w:r w:rsidRPr="00687FE1">
        <w:rPr>
          <w:i/>
          <w:sz w:val="28"/>
          <w:szCs w:val="28"/>
        </w:rPr>
        <w:t> </w:t>
      </w:r>
      <w:r w:rsidRPr="00F5449A">
        <w:rPr>
          <w:i/>
          <w:sz w:val="28"/>
          <w:szCs w:val="28"/>
          <w:lang w:val="ru-RU"/>
        </w:rPr>
        <w:t>возвращает</w:t>
      </w:r>
      <w:r w:rsidRPr="00687FE1">
        <w:rPr>
          <w:i/>
          <w:sz w:val="28"/>
          <w:szCs w:val="28"/>
        </w:rPr>
        <w:t> </w:t>
      </w:r>
      <w:r w:rsidRPr="00F5449A">
        <w:rPr>
          <w:i/>
          <w:sz w:val="28"/>
          <w:szCs w:val="28"/>
          <w:lang w:val="ru-RU"/>
        </w:rPr>
        <w:t>статус</w:t>
      </w:r>
      <w:r w:rsidRPr="00687FE1">
        <w:rPr>
          <w:i/>
          <w:sz w:val="28"/>
          <w:szCs w:val="28"/>
        </w:rPr>
        <w:t> status </w:t>
      </w:r>
      <w:r w:rsidRPr="00F5449A">
        <w:rPr>
          <w:i/>
          <w:sz w:val="28"/>
          <w:szCs w:val="28"/>
          <w:lang w:val="ru-RU"/>
        </w:rPr>
        <w:t xml:space="preserve">*/ </w:t>
      </w:r>
    </w:p>
    <w:p w:rsidR="00526ACB" w:rsidRPr="00F5449A" w:rsidRDefault="00526ACB" w:rsidP="00526ACB">
      <w:pPr>
        <w:rPr>
          <w:i/>
          <w:sz w:val="28"/>
          <w:szCs w:val="28"/>
          <w:lang w:val="ru-RU"/>
        </w:rPr>
      </w:pPr>
      <w:r w:rsidRPr="00687FE1">
        <w:rPr>
          <w:i/>
          <w:sz w:val="28"/>
          <w:szCs w:val="28"/>
        </w:rPr>
        <w:t>pthread</w:t>
      </w:r>
      <w:r w:rsidRPr="00F5449A">
        <w:rPr>
          <w:i/>
          <w:sz w:val="28"/>
          <w:szCs w:val="28"/>
          <w:lang w:val="ru-RU"/>
        </w:rPr>
        <w:t>_</w:t>
      </w:r>
      <w:r w:rsidRPr="00687FE1">
        <w:rPr>
          <w:i/>
          <w:sz w:val="28"/>
          <w:szCs w:val="28"/>
        </w:rPr>
        <w:t>exit</w:t>
      </w:r>
      <w:r w:rsidRPr="00F5449A">
        <w:rPr>
          <w:i/>
          <w:sz w:val="28"/>
          <w:szCs w:val="28"/>
          <w:lang w:val="ru-RU"/>
        </w:rPr>
        <w:t>(&amp;</w:t>
      </w:r>
      <w:r w:rsidRPr="00687FE1">
        <w:rPr>
          <w:i/>
          <w:sz w:val="28"/>
          <w:szCs w:val="28"/>
        </w:rPr>
        <w:t>status</w:t>
      </w:r>
      <w:r w:rsidRPr="00F5449A">
        <w:rPr>
          <w:i/>
          <w:sz w:val="28"/>
          <w:szCs w:val="28"/>
          <w:lang w:val="ru-RU"/>
        </w:rPr>
        <w:t xml:space="preserve">);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F5449A" w:rsidRDefault="00526ACB" w:rsidP="00526ACB">
      <w:pPr>
        <w:overflowPunct w:val="0"/>
        <w:autoSpaceDE w:val="0"/>
        <w:autoSpaceDN w:val="0"/>
        <w:adjustRightInd w:val="0"/>
        <w:textAlignment w:val="baseline"/>
        <w:rPr>
          <w:sz w:val="28"/>
          <w:szCs w:val="28"/>
          <w:lang w:val="ru-RU"/>
        </w:rPr>
      </w:pPr>
      <w:r w:rsidRPr="00F5449A">
        <w:rPr>
          <w:sz w:val="28"/>
          <w:szCs w:val="28"/>
          <w:lang w:val="ru-RU"/>
        </w:rPr>
        <w:tab/>
        <w:t xml:space="preserve">Функция </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exit</w:t>
      </w:r>
      <w:r w:rsidRPr="00F5449A">
        <w:rPr>
          <w:i/>
          <w:sz w:val="28"/>
          <w:szCs w:val="28"/>
          <w:lang w:val="ru-RU"/>
        </w:rPr>
        <w:t xml:space="preserve">() </w:t>
      </w:r>
      <w:r w:rsidRPr="00F5449A">
        <w:rPr>
          <w:sz w:val="28"/>
          <w:szCs w:val="28"/>
          <w:lang w:val="ru-RU"/>
        </w:rPr>
        <w:t xml:space="preserve">заканчивает выполнение вызвавшего ее потока. Все привязки данных для этого потока освобождаются. Если вызывающий поток не отделен, то </w:t>
      </w:r>
      <w:r w:rsidRPr="00687FE1">
        <w:rPr>
          <w:rFonts w:ascii="Courier New" w:hAnsi="Courier New" w:cs="Courier New"/>
          <w:sz w:val="20"/>
          <w:szCs w:val="28"/>
        </w:rPr>
        <w:t>ID</w:t>
      </w:r>
      <w:r w:rsidRPr="00F5449A">
        <w:rPr>
          <w:sz w:val="28"/>
          <w:szCs w:val="28"/>
          <w:lang w:val="ru-RU"/>
        </w:rPr>
        <w:t xml:space="preserve"> этого потока и статус выхода (</w:t>
      </w:r>
      <w:r w:rsidRPr="00687FE1">
        <w:rPr>
          <w:rFonts w:ascii="Courier New" w:hAnsi="Courier New" w:cs="Courier New"/>
          <w:i/>
          <w:sz w:val="20"/>
          <w:szCs w:val="28"/>
        </w:rPr>
        <w:t>status</w:t>
      </w:r>
      <w:r w:rsidRPr="00F5449A">
        <w:rPr>
          <w:sz w:val="28"/>
          <w:szCs w:val="28"/>
          <w:lang w:val="ru-RU"/>
        </w:rPr>
        <w:t xml:space="preserve">) сохраняются, пока поток </w:t>
      </w:r>
      <w:r w:rsidRPr="00F5449A">
        <w:rPr>
          <w:sz w:val="28"/>
          <w:szCs w:val="28"/>
          <w:lang w:val="ru-RU"/>
        </w:rPr>
        <w:lastRenderedPageBreak/>
        <w:t xml:space="preserve">блокирован. В противном случае, статус игнорируется, а </w:t>
      </w:r>
      <w:r w:rsidRPr="00687FE1">
        <w:rPr>
          <w:rFonts w:ascii="Courier New" w:hAnsi="Courier New" w:cs="Courier New"/>
          <w:sz w:val="20"/>
          <w:szCs w:val="28"/>
        </w:rPr>
        <w:t>ID</w:t>
      </w:r>
      <w:r w:rsidRPr="00F5449A">
        <w:rPr>
          <w:sz w:val="28"/>
          <w:szCs w:val="28"/>
          <w:lang w:val="ru-RU"/>
        </w:rPr>
        <w:t xml:space="preserve"> потока может быть немедленно использован для другого потока. </w:t>
      </w:r>
    </w:p>
    <w:p w:rsidR="00526ACB" w:rsidRPr="00F5449A" w:rsidRDefault="00526ACB" w:rsidP="00526ACB">
      <w:pPr>
        <w:rPr>
          <w:sz w:val="28"/>
          <w:szCs w:val="28"/>
          <w:lang w:val="ru-RU"/>
        </w:rPr>
      </w:pPr>
    </w:p>
    <w:p w:rsidR="00526ACB" w:rsidRPr="00F5449A" w:rsidRDefault="00526ACB" w:rsidP="00526ACB">
      <w:pPr>
        <w:rPr>
          <w:sz w:val="28"/>
          <w:szCs w:val="28"/>
          <w:lang w:val="ru-RU"/>
        </w:rPr>
      </w:pPr>
      <w:r w:rsidRPr="00F5449A">
        <w:rPr>
          <w:sz w:val="28"/>
          <w:szCs w:val="28"/>
          <w:lang w:val="ru-RU"/>
        </w:rPr>
        <w:tab/>
        <w:t>Функция</w:t>
      </w:r>
      <w:r w:rsidRPr="00687FE1">
        <w:rPr>
          <w:rFonts w:ascii="Courier New" w:hAnsi="Courier New" w:cs="Courier New"/>
          <w:i/>
          <w:sz w:val="28"/>
          <w:szCs w:val="28"/>
        </w:rPr>
        <w:t>pthread</w:t>
      </w:r>
      <w:r w:rsidRPr="00F5449A">
        <w:rPr>
          <w:rFonts w:ascii="Courier New" w:hAnsi="Courier New" w:cs="Courier New"/>
          <w:i/>
          <w:sz w:val="28"/>
          <w:szCs w:val="28"/>
          <w:lang w:val="ru-RU"/>
        </w:rPr>
        <w:t>_</w:t>
      </w:r>
      <w:r w:rsidRPr="00687FE1">
        <w:rPr>
          <w:rFonts w:ascii="Courier New" w:hAnsi="Courier New" w:cs="Courier New"/>
          <w:i/>
          <w:sz w:val="28"/>
          <w:szCs w:val="28"/>
        </w:rPr>
        <w:t>cancel</w:t>
      </w:r>
      <w:r w:rsidRPr="00F5449A">
        <w:rPr>
          <w:i/>
          <w:sz w:val="28"/>
          <w:szCs w:val="28"/>
          <w:lang w:val="ru-RU"/>
        </w:rPr>
        <w:t>()</w:t>
      </w:r>
      <w:r w:rsidRPr="00F5449A">
        <w:rPr>
          <w:sz w:val="28"/>
          <w:szCs w:val="28"/>
          <w:lang w:val="ru-RU"/>
        </w:rPr>
        <w:t xml:space="preserve"> предназначена для прерывания потока: </w:t>
      </w:r>
    </w:p>
    <w:p w:rsidR="00526ACB" w:rsidRPr="00F5449A" w:rsidRDefault="00526ACB" w:rsidP="00526ACB">
      <w:pPr>
        <w:overflowPunct w:val="0"/>
        <w:autoSpaceDE w:val="0"/>
        <w:autoSpaceDN w:val="0"/>
        <w:adjustRightInd w:val="0"/>
        <w:textAlignment w:val="baseline"/>
        <w:rPr>
          <w:sz w:val="28"/>
          <w:szCs w:val="28"/>
          <w:lang w:val="ru-RU"/>
        </w:rPr>
      </w:pPr>
    </w:p>
    <w:p w:rsidR="00526ACB" w:rsidRPr="00687FE1" w:rsidRDefault="00526ACB" w:rsidP="00526ACB">
      <w:pPr>
        <w:overflowPunct w:val="0"/>
        <w:autoSpaceDE w:val="0"/>
        <w:autoSpaceDN w:val="0"/>
        <w:adjustRightInd w:val="0"/>
        <w:textAlignment w:val="baseline"/>
        <w:rPr>
          <w:i/>
          <w:sz w:val="28"/>
          <w:szCs w:val="28"/>
        </w:rPr>
      </w:pPr>
      <w:r w:rsidRPr="00687FE1">
        <w:rPr>
          <w:i/>
          <w:sz w:val="28"/>
          <w:szCs w:val="28"/>
        </w:rPr>
        <w:t>#include &lt;pthread.h&gt;</w:t>
      </w:r>
    </w:p>
    <w:p w:rsidR="00526ACB" w:rsidRPr="00687FE1" w:rsidRDefault="00526ACB" w:rsidP="00526ACB">
      <w:pPr>
        <w:rPr>
          <w:i/>
          <w:sz w:val="28"/>
          <w:szCs w:val="28"/>
        </w:rPr>
      </w:pPr>
      <w:r w:rsidRPr="00687FE1">
        <w:rPr>
          <w:i/>
          <w:sz w:val="28"/>
          <w:szCs w:val="28"/>
        </w:rPr>
        <w:t xml:space="preserve">pthread_t thread; </w:t>
      </w:r>
    </w:p>
    <w:p w:rsidR="00526ACB" w:rsidRPr="00687FE1" w:rsidRDefault="00526ACB" w:rsidP="00526ACB">
      <w:pPr>
        <w:rPr>
          <w:i/>
          <w:sz w:val="28"/>
          <w:szCs w:val="28"/>
        </w:rPr>
      </w:pPr>
      <w:r w:rsidRPr="00687FE1">
        <w:rPr>
          <w:i/>
          <w:sz w:val="28"/>
          <w:szCs w:val="28"/>
        </w:rPr>
        <w:t xml:space="preserve">int ret; </w:t>
      </w:r>
    </w:p>
    <w:p w:rsidR="00526ACB" w:rsidRPr="00687FE1" w:rsidRDefault="00526ACB" w:rsidP="00526ACB">
      <w:pPr>
        <w:rPr>
          <w:i/>
          <w:sz w:val="28"/>
          <w:szCs w:val="28"/>
        </w:rPr>
      </w:pPr>
      <w:r w:rsidRPr="00687FE1">
        <w:rPr>
          <w:i/>
          <w:sz w:val="28"/>
          <w:szCs w:val="28"/>
        </w:rPr>
        <w:t xml:space="preserve">ret = pthread_cancel(thread); </w:t>
      </w:r>
    </w:p>
    <w:p w:rsidR="00526ACB" w:rsidRPr="00687FE1" w:rsidRDefault="00526ACB" w:rsidP="00526ACB">
      <w:pPr>
        <w:overflowPunct w:val="0"/>
        <w:autoSpaceDE w:val="0"/>
        <w:autoSpaceDN w:val="0"/>
        <w:adjustRightInd w:val="0"/>
        <w:textAlignment w:val="baseline"/>
        <w:rPr>
          <w:sz w:val="28"/>
          <w:szCs w:val="28"/>
        </w:rPr>
      </w:pPr>
    </w:p>
    <w:p w:rsidR="00526ACB" w:rsidRPr="00F5449A" w:rsidRDefault="00526ACB" w:rsidP="00526ACB">
      <w:pPr>
        <w:overflowPunct w:val="0"/>
        <w:autoSpaceDE w:val="0"/>
        <w:autoSpaceDN w:val="0"/>
        <w:adjustRightInd w:val="0"/>
        <w:jc w:val="both"/>
        <w:textAlignment w:val="baseline"/>
        <w:rPr>
          <w:sz w:val="28"/>
          <w:szCs w:val="28"/>
          <w:lang w:val="ru-RU"/>
        </w:rPr>
      </w:pPr>
      <w:r w:rsidRPr="00687FE1">
        <w:rPr>
          <w:sz w:val="28"/>
          <w:szCs w:val="28"/>
        </w:rPr>
        <w:tab/>
      </w:r>
      <w:r w:rsidRPr="00F5449A">
        <w:rPr>
          <w:sz w:val="28"/>
          <w:szCs w:val="28"/>
          <w:lang w:val="ru-RU"/>
        </w:rPr>
        <w:t xml:space="preserve">Способ обработки запроса на прерывание потока зависит от состояния указанного потока. Две функции, </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setcancelstate</w:t>
      </w:r>
      <w:r w:rsidRPr="00F5449A">
        <w:rPr>
          <w:i/>
          <w:sz w:val="28"/>
          <w:szCs w:val="28"/>
          <w:lang w:val="ru-RU"/>
        </w:rPr>
        <w:t>()</w:t>
      </w:r>
      <w:r w:rsidRPr="00F5449A">
        <w:rPr>
          <w:sz w:val="28"/>
          <w:szCs w:val="28"/>
          <w:lang w:val="ru-RU"/>
        </w:rPr>
        <w:t xml:space="preserve"> и </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setcanceltype</w:t>
      </w:r>
      <w:r w:rsidRPr="00F5449A">
        <w:rPr>
          <w:i/>
          <w:sz w:val="28"/>
          <w:szCs w:val="28"/>
          <w:lang w:val="ru-RU"/>
        </w:rPr>
        <w:t>()</w:t>
      </w:r>
      <w:r w:rsidRPr="00F5449A">
        <w:rPr>
          <w:sz w:val="28"/>
          <w:szCs w:val="28"/>
          <w:lang w:val="ru-RU"/>
        </w:rPr>
        <w:t>, определяют это состояние; функция</w:t>
      </w:r>
      <w:r w:rsidRPr="00687FE1">
        <w:rPr>
          <w:rFonts w:ascii="Courier New" w:hAnsi="Courier New" w:cs="Courier New"/>
          <w:i/>
          <w:sz w:val="20"/>
          <w:szCs w:val="28"/>
        </w:rPr>
        <w:t>pthread</w:t>
      </w:r>
      <w:r w:rsidRPr="00F5449A">
        <w:rPr>
          <w:rFonts w:ascii="Courier New" w:hAnsi="Courier New" w:cs="Courier New"/>
          <w:i/>
          <w:sz w:val="20"/>
          <w:szCs w:val="28"/>
          <w:lang w:val="ru-RU"/>
        </w:rPr>
        <w:t>_</w:t>
      </w:r>
      <w:r w:rsidRPr="00687FE1">
        <w:rPr>
          <w:rFonts w:ascii="Courier New" w:hAnsi="Courier New" w:cs="Courier New"/>
          <w:i/>
          <w:sz w:val="20"/>
          <w:szCs w:val="28"/>
        </w:rPr>
        <w:t>cancel</w:t>
      </w:r>
      <w:r w:rsidRPr="00F5449A">
        <w:rPr>
          <w:i/>
          <w:sz w:val="28"/>
          <w:szCs w:val="28"/>
          <w:lang w:val="ru-RU"/>
        </w:rPr>
        <w:t xml:space="preserve">() </w:t>
      </w:r>
      <w:r w:rsidRPr="00F5449A">
        <w:rPr>
          <w:sz w:val="28"/>
          <w:szCs w:val="28"/>
          <w:lang w:val="ru-RU"/>
        </w:rPr>
        <w:t>возвращает 0 в случае успешного завершения, или другое значение в случае ошибки.</w:t>
      </w:r>
    </w:p>
    <w:p w:rsidR="00526ACB" w:rsidRPr="00F5449A" w:rsidRDefault="00526ACB" w:rsidP="00526ACB">
      <w:pPr>
        <w:overflowPunct w:val="0"/>
        <w:autoSpaceDE w:val="0"/>
        <w:autoSpaceDN w:val="0"/>
        <w:adjustRightInd w:val="0"/>
        <w:textAlignment w:val="baseline"/>
        <w:rPr>
          <w:sz w:val="28"/>
          <w:szCs w:val="20"/>
          <w:lang w:val="ru-RU"/>
        </w:rPr>
      </w:pPr>
      <w:bookmarkStart w:id="116" w:name="_GoBack"/>
      <w:bookmarkEnd w:id="116"/>
    </w:p>
    <w:sectPr w:rsidR="00526ACB" w:rsidRPr="00F5449A">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17B" w:rsidRDefault="0081017B" w:rsidP="00526ACB">
      <w:pPr>
        <w:spacing w:after="0" w:line="240" w:lineRule="auto"/>
      </w:pPr>
      <w:r>
        <w:separator/>
      </w:r>
    </w:p>
  </w:endnote>
  <w:endnote w:type="continuationSeparator" w:id="0">
    <w:p w:rsidR="0081017B" w:rsidRDefault="0081017B" w:rsidP="00526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17B" w:rsidRDefault="0081017B" w:rsidP="00526ACB">
      <w:pPr>
        <w:spacing w:after="0" w:line="240" w:lineRule="auto"/>
      </w:pPr>
      <w:r>
        <w:separator/>
      </w:r>
    </w:p>
  </w:footnote>
  <w:footnote w:type="continuationSeparator" w:id="0">
    <w:p w:rsidR="0081017B" w:rsidRDefault="0081017B" w:rsidP="00526ACB">
      <w:pPr>
        <w:spacing w:after="0" w:line="240" w:lineRule="auto"/>
      </w:pPr>
      <w:r>
        <w:continuationSeparator/>
      </w:r>
    </w:p>
  </w:footnote>
  <w:footnote w:id="1">
    <w:p w:rsidR="0064404F" w:rsidRDefault="0064404F" w:rsidP="00526ACB">
      <w:pPr>
        <w:pStyle w:val="aff1"/>
      </w:pPr>
      <w:r w:rsidRPr="00ED78B6">
        <w:rPr>
          <w:rStyle w:val="aff3"/>
          <w:rFonts w:ascii="Times New Roman" w:hAnsi="Times New Roman"/>
          <w:sz w:val="22"/>
          <w:szCs w:val="22"/>
        </w:rPr>
        <w:footnoteRef/>
      </w:r>
      <w:r w:rsidRPr="00ED78B6">
        <w:rPr>
          <w:rFonts w:ascii="Times New Roman" w:hAnsi="Times New Roman"/>
          <w:sz w:val="22"/>
          <w:szCs w:val="22"/>
        </w:rPr>
        <w:t xml:space="preserve"> В базовом документе POSIX 1003.1 средства IPCSystemV</w:t>
      </w:r>
      <w:r>
        <w:rPr>
          <w:rFonts w:ascii="Times New Roman" w:hAnsi="Times New Roman"/>
          <w:sz w:val="22"/>
          <w:szCs w:val="22"/>
        </w:rPr>
        <w:t xml:space="preserve"> не вводятся.</w:t>
      </w:r>
    </w:p>
  </w:footnote>
  <w:footnote w:id="2">
    <w:p w:rsidR="0064404F" w:rsidRPr="00ED78B6" w:rsidRDefault="0064404F" w:rsidP="00526ACB">
      <w:pPr>
        <w:pStyle w:val="af"/>
        <w:rPr>
          <w:i/>
        </w:rPr>
      </w:pPr>
      <w:r w:rsidRPr="00015502">
        <w:rPr>
          <w:rStyle w:val="aff3"/>
        </w:rPr>
        <w:t>2</w:t>
      </w:r>
      <w:r w:rsidRPr="00ED78B6">
        <w:t xml:space="preserve"> Более точный порядок разрешения доступа к объекту IPC описан в спецификации SUSV</w:t>
      </w:r>
      <w:r>
        <w:t xml:space="preserve">2. </w:t>
      </w:r>
    </w:p>
    <w:p w:rsidR="0064404F" w:rsidRDefault="0064404F" w:rsidP="00526ACB">
      <w:pPr>
        <w:pStyle w:val="af"/>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5435"/>
    <w:multiLevelType w:val="hybridMultilevel"/>
    <w:tmpl w:val="6DA85600"/>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1" w15:restartNumberingAfterBreak="0">
    <w:nsid w:val="039C2D41"/>
    <w:multiLevelType w:val="hybridMultilevel"/>
    <w:tmpl w:val="A308FD90"/>
    <w:lvl w:ilvl="0" w:tplc="04190001">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2007"/>
        </w:tabs>
        <w:ind w:left="2007" w:hanging="360"/>
      </w:pPr>
      <w:rPr>
        <w:rFonts w:ascii="Courier New" w:hAnsi="Courier New"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0E295DF6"/>
    <w:multiLevelType w:val="hybridMultilevel"/>
    <w:tmpl w:val="D3CCE766"/>
    <w:lvl w:ilvl="0" w:tplc="04190001">
      <w:start w:val="1"/>
      <w:numFmt w:val="bullet"/>
      <w:lvlText w:val=""/>
      <w:lvlJc w:val="left"/>
      <w:pPr>
        <w:tabs>
          <w:tab w:val="num" w:pos="1287"/>
        </w:tabs>
        <w:ind w:left="1287" w:hanging="360"/>
      </w:pPr>
      <w:rPr>
        <w:rFonts w:ascii="Symbol" w:hAnsi="Symbol" w:hint="default"/>
      </w:rPr>
    </w:lvl>
    <w:lvl w:ilvl="1" w:tplc="DC5C5B48">
      <w:start w:val="1"/>
      <w:numFmt w:val="bullet"/>
      <w:lvlText w:val="-"/>
      <w:lvlJc w:val="left"/>
      <w:pPr>
        <w:tabs>
          <w:tab w:val="num" w:pos="2007"/>
        </w:tabs>
        <w:ind w:left="2007" w:hanging="360"/>
      </w:pPr>
      <w:rPr>
        <w:rFonts w:ascii="Times New Roman" w:eastAsia="Times New Roman" w:hAnsi="Times New Roman" w:hint="default"/>
      </w:rPr>
    </w:lvl>
    <w:lvl w:ilvl="2" w:tplc="04190005">
      <w:start w:val="1"/>
      <w:numFmt w:val="bullet"/>
      <w:lvlText w:val=""/>
      <w:lvlJc w:val="left"/>
      <w:pPr>
        <w:tabs>
          <w:tab w:val="num" w:pos="2727"/>
        </w:tabs>
        <w:ind w:left="2727" w:hanging="360"/>
      </w:pPr>
      <w:rPr>
        <w:rFonts w:ascii="Wingdings" w:hAnsi="Wingdings" w:hint="default"/>
      </w:rPr>
    </w:lvl>
    <w:lvl w:ilvl="3" w:tplc="0419000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hint="default"/>
      </w:rPr>
    </w:lvl>
    <w:lvl w:ilvl="5" w:tplc="04190005">
      <w:start w:val="1"/>
      <w:numFmt w:val="bullet"/>
      <w:lvlText w:val=""/>
      <w:lvlJc w:val="left"/>
      <w:pPr>
        <w:tabs>
          <w:tab w:val="num" w:pos="4887"/>
        </w:tabs>
        <w:ind w:left="4887" w:hanging="360"/>
      </w:pPr>
      <w:rPr>
        <w:rFonts w:ascii="Wingdings" w:hAnsi="Wingdings" w:hint="default"/>
      </w:rPr>
    </w:lvl>
    <w:lvl w:ilvl="6" w:tplc="04190001">
      <w:start w:val="1"/>
      <w:numFmt w:val="bullet"/>
      <w:lvlText w:val=""/>
      <w:lvlJc w:val="left"/>
      <w:pPr>
        <w:tabs>
          <w:tab w:val="num" w:pos="5607"/>
        </w:tabs>
        <w:ind w:left="5607" w:hanging="360"/>
      </w:pPr>
      <w:rPr>
        <w:rFonts w:ascii="Symbol" w:hAnsi="Symbol" w:hint="default"/>
      </w:rPr>
    </w:lvl>
    <w:lvl w:ilvl="7" w:tplc="04190003">
      <w:start w:val="1"/>
      <w:numFmt w:val="bullet"/>
      <w:lvlText w:val="o"/>
      <w:lvlJc w:val="left"/>
      <w:pPr>
        <w:tabs>
          <w:tab w:val="num" w:pos="6327"/>
        </w:tabs>
        <w:ind w:left="6327" w:hanging="360"/>
      </w:pPr>
      <w:rPr>
        <w:rFonts w:ascii="Courier New" w:hAnsi="Courier New" w:hint="default"/>
      </w:rPr>
    </w:lvl>
    <w:lvl w:ilvl="8" w:tplc="04190005">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A666736"/>
    <w:multiLevelType w:val="hybridMultilevel"/>
    <w:tmpl w:val="B53E83C0"/>
    <w:lvl w:ilvl="0" w:tplc="0419000D">
      <w:start w:val="1"/>
      <w:numFmt w:val="bullet"/>
      <w:lvlText w:val=""/>
      <w:lvlJc w:val="left"/>
      <w:pPr>
        <w:tabs>
          <w:tab w:val="num" w:pos="720"/>
        </w:tabs>
        <w:ind w:left="720" w:hanging="360"/>
      </w:pPr>
      <w:rPr>
        <w:rFonts w:ascii="Wingdings" w:hAnsi="Wingdings"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A92A58"/>
    <w:multiLevelType w:val="hybridMultilevel"/>
    <w:tmpl w:val="DE9C915E"/>
    <w:lvl w:ilvl="0" w:tplc="1960C850">
      <w:start w:val="1"/>
      <w:numFmt w:val="lowerLetter"/>
      <w:pStyle w:val="a"/>
      <w:lvlText w:val="%1)"/>
      <w:lvlJc w:val="left"/>
      <w:pPr>
        <w:tabs>
          <w:tab w:val="num" w:pos="1440"/>
        </w:tabs>
        <w:ind w:left="1440" w:hanging="360"/>
      </w:pPr>
      <w:rPr>
        <w:rFonts w:cs="Times New Roman"/>
      </w:rPr>
    </w:lvl>
    <w:lvl w:ilvl="1" w:tplc="04190019">
      <w:start w:val="1"/>
      <w:numFmt w:val="lowerLetter"/>
      <w:lvlText w:val="%2."/>
      <w:lvlJc w:val="left"/>
      <w:pPr>
        <w:tabs>
          <w:tab w:val="num" w:pos="2160"/>
        </w:tabs>
        <w:ind w:left="2160" w:hanging="360"/>
      </w:pPr>
      <w:rPr>
        <w:rFonts w:cs="Times New Roman"/>
      </w:rPr>
    </w:lvl>
    <w:lvl w:ilvl="2" w:tplc="0419001B">
      <w:start w:val="1"/>
      <w:numFmt w:val="lowerRoman"/>
      <w:lvlText w:val="%3."/>
      <w:lvlJc w:val="right"/>
      <w:pPr>
        <w:tabs>
          <w:tab w:val="num" w:pos="2880"/>
        </w:tabs>
        <w:ind w:left="2880" w:hanging="180"/>
      </w:pPr>
      <w:rPr>
        <w:rFonts w:cs="Times New Roman"/>
      </w:rPr>
    </w:lvl>
    <w:lvl w:ilvl="3" w:tplc="0419000F">
      <w:start w:val="1"/>
      <w:numFmt w:val="decimal"/>
      <w:lvlText w:val="%4."/>
      <w:lvlJc w:val="left"/>
      <w:pPr>
        <w:tabs>
          <w:tab w:val="num" w:pos="3600"/>
        </w:tabs>
        <w:ind w:left="3600" w:hanging="360"/>
      </w:pPr>
      <w:rPr>
        <w:rFonts w:cs="Times New Roman"/>
      </w:rPr>
    </w:lvl>
    <w:lvl w:ilvl="4" w:tplc="04190019">
      <w:start w:val="1"/>
      <w:numFmt w:val="lowerLetter"/>
      <w:lvlText w:val="%5."/>
      <w:lvlJc w:val="left"/>
      <w:pPr>
        <w:tabs>
          <w:tab w:val="num" w:pos="4320"/>
        </w:tabs>
        <w:ind w:left="4320" w:hanging="360"/>
      </w:pPr>
      <w:rPr>
        <w:rFonts w:cs="Times New Roman"/>
      </w:rPr>
    </w:lvl>
    <w:lvl w:ilvl="5" w:tplc="0419001B">
      <w:start w:val="1"/>
      <w:numFmt w:val="lowerRoman"/>
      <w:lvlText w:val="%6."/>
      <w:lvlJc w:val="right"/>
      <w:pPr>
        <w:tabs>
          <w:tab w:val="num" w:pos="5040"/>
        </w:tabs>
        <w:ind w:left="5040" w:hanging="180"/>
      </w:pPr>
      <w:rPr>
        <w:rFonts w:cs="Times New Roman"/>
      </w:rPr>
    </w:lvl>
    <w:lvl w:ilvl="6" w:tplc="0419000F">
      <w:start w:val="1"/>
      <w:numFmt w:val="decimal"/>
      <w:lvlText w:val="%7."/>
      <w:lvlJc w:val="left"/>
      <w:pPr>
        <w:tabs>
          <w:tab w:val="num" w:pos="5760"/>
        </w:tabs>
        <w:ind w:left="5760" w:hanging="360"/>
      </w:pPr>
      <w:rPr>
        <w:rFonts w:cs="Times New Roman"/>
      </w:rPr>
    </w:lvl>
    <w:lvl w:ilvl="7" w:tplc="04190019">
      <w:start w:val="1"/>
      <w:numFmt w:val="lowerLetter"/>
      <w:lvlText w:val="%8."/>
      <w:lvlJc w:val="left"/>
      <w:pPr>
        <w:tabs>
          <w:tab w:val="num" w:pos="6480"/>
        </w:tabs>
        <w:ind w:left="6480" w:hanging="360"/>
      </w:pPr>
      <w:rPr>
        <w:rFonts w:cs="Times New Roman"/>
      </w:rPr>
    </w:lvl>
    <w:lvl w:ilvl="8" w:tplc="0419001B">
      <w:start w:val="1"/>
      <w:numFmt w:val="lowerRoman"/>
      <w:lvlText w:val="%9."/>
      <w:lvlJc w:val="right"/>
      <w:pPr>
        <w:tabs>
          <w:tab w:val="num" w:pos="7200"/>
        </w:tabs>
        <w:ind w:left="7200" w:hanging="180"/>
      </w:pPr>
      <w:rPr>
        <w:rFonts w:cs="Times New Roman"/>
      </w:rPr>
    </w:lvl>
  </w:abstractNum>
  <w:abstractNum w:abstractNumId="5" w15:restartNumberingAfterBreak="0">
    <w:nsid w:val="2663707A"/>
    <w:multiLevelType w:val="hybridMultilevel"/>
    <w:tmpl w:val="D45ED1FE"/>
    <w:lvl w:ilvl="0" w:tplc="15E0A148">
      <w:start w:val="1"/>
      <w:numFmt w:val="decimal"/>
      <w:lvlText w:val="%1)"/>
      <w:lvlJc w:val="left"/>
      <w:pPr>
        <w:tabs>
          <w:tab w:val="num" w:pos="927"/>
        </w:tabs>
        <w:ind w:left="927" w:hanging="360"/>
      </w:pPr>
      <w:rPr>
        <w:rFonts w:cs="Times New Roman" w:hint="default"/>
      </w:rPr>
    </w:lvl>
    <w:lvl w:ilvl="1" w:tplc="04190019">
      <w:start w:val="1"/>
      <w:numFmt w:val="lowerLetter"/>
      <w:lvlText w:val="%2."/>
      <w:lvlJc w:val="left"/>
      <w:pPr>
        <w:tabs>
          <w:tab w:val="num" w:pos="1647"/>
        </w:tabs>
        <w:ind w:left="1647" w:hanging="360"/>
      </w:pPr>
      <w:rPr>
        <w:rFonts w:cs="Times New Roman"/>
      </w:rPr>
    </w:lvl>
    <w:lvl w:ilvl="2" w:tplc="0419001B">
      <w:start w:val="1"/>
      <w:numFmt w:val="lowerRoman"/>
      <w:lvlText w:val="%3."/>
      <w:lvlJc w:val="right"/>
      <w:pPr>
        <w:tabs>
          <w:tab w:val="num" w:pos="2367"/>
        </w:tabs>
        <w:ind w:left="2367" w:hanging="180"/>
      </w:pPr>
      <w:rPr>
        <w:rFonts w:cs="Times New Roman"/>
      </w:rPr>
    </w:lvl>
    <w:lvl w:ilvl="3" w:tplc="0419000F">
      <w:start w:val="1"/>
      <w:numFmt w:val="decimal"/>
      <w:lvlText w:val="%4."/>
      <w:lvlJc w:val="left"/>
      <w:pPr>
        <w:tabs>
          <w:tab w:val="num" w:pos="3087"/>
        </w:tabs>
        <w:ind w:left="3087" w:hanging="360"/>
      </w:pPr>
      <w:rPr>
        <w:rFonts w:cs="Times New Roman"/>
      </w:rPr>
    </w:lvl>
    <w:lvl w:ilvl="4" w:tplc="04190019">
      <w:start w:val="1"/>
      <w:numFmt w:val="lowerLetter"/>
      <w:lvlText w:val="%5."/>
      <w:lvlJc w:val="left"/>
      <w:pPr>
        <w:tabs>
          <w:tab w:val="num" w:pos="3807"/>
        </w:tabs>
        <w:ind w:left="3807" w:hanging="360"/>
      </w:pPr>
      <w:rPr>
        <w:rFonts w:cs="Times New Roman"/>
      </w:rPr>
    </w:lvl>
    <w:lvl w:ilvl="5" w:tplc="0419001B">
      <w:start w:val="1"/>
      <w:numFmt w:val="lowerRoman"/>
      <w:lvlText w:val="%6."/>
      <w:lvlJc w:val="right"/>
      <w:pPr>
        <w:tabs>
          <w:tab w:val="num" w:pos="4527"/>
        </w:tabs>
        <w:ind w:left="4527" w:hanging="180"/>
      </w:pPr>
      <w:rPr>
        <w:rFonts w:cs="Times New Roman"/>
      </w:rPr>
    </w:lvl>
    <w:lvl w:ilvl="6" w:tplc="0419000F">
      <w:start w:val="1"/>
      <w:numFmt w:val="decimal"/>
      <w:lvlText w:val="%7."/>
      <w:lvlJc w:val="left"/>
      <w:pPr>
        <w:tabs>
          <w:tab w:val="num" w:pos="5247"/>
        </w:tabs>
        <w:ind w:left="5247" w:hanging="360"/>
      </w:pPr>
      <w:rPr>
        <w:rFonts w:cs="Times New Roman"/>
      </w:rPr>
    </w:lvl>
    <w:lvl w:ilvl="7" w:tplc="04190019">
      <w:start w:val="1"/>
      <w:numFmt w:val="lowerLetter"/>
      <w:lvlText w:val="%8."/>
      <w:lvlJc w:val="left"/>
      <w:pPr>
        <w:tabs>
          <w:tab w:val="num" w:pos="5967"/>
        </w:tabs>
        <w:ind w:left="5967" w:hanging="360"/>
      </w:pPr>
      <w:rPr>
        <w:rFonts w:cs="Times New Roman"/>
      </w:rPr>
    </w:lvl>
    <w:lvl w:ilvl="8" w:tplc="0419001B">
      <w:start w:val="1"/>
      <w:numFmt w:val="lowerRoman"/>
      <w:lvlText w:val="%9."/>
      <w:lvlJc w:val="right"/>
      <w:pPr>
        <w:tabs>
          <w:tab w:val="num" w:pos="6687"/>
        </w:tabs>
        <w:ind w:left="6687" w:hanging="180"/>
      </w:pPr>
      <w:rPr>
        <w:rFonts w:cs="Times New Roman"/>
      </w:rPr>
    </w:lvl>
  </w:abstractNum>
  <w:abstractNum w:abstractNumId="6" w15:restartNumberingAfterBreak="0">
    <w:nsid w:val="30B54932"/>
    <w:multiLevelType w:val="hybridMultilevel"/>
    <w:tmpl w:val="9A72A75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8F226F"/>
    <w:multiLevelType w:val="singleLevel"/>
    <w:tmpl w:val="052003C8"/>
    <w:lvl w:ilvl="0">
      <w:start w:val="1"/>
      <w:numFmt w:val="decimal"/>
      <w:lvlText w:val="%1. "/>
      <w:legacy w:legacy="1" w:legacySpace="0" w:legacyIndent="283"/>
      <w:lvlJc w:val="left"/>
      <w:pPr>
        <w:ind w:left="1003" w:hanging="283"/>
      </w:pPr>
      <w:rPr>
        <w:rFonts w:cs="Times New Roman"/>
        <w:b w:val="0"/>
        <w:i w:val="0"/>
        <w:sz w:val="28"/>
      </w:rPr>
    </w:lvl>
  </w:abstractNum>
  <w:abstractNum w:abstractNumId="8" w15:restartNumberingAfterBreak="0">
    <w:nsid w:val="350F346B"/>
    <w:multiLevelType w:val="multilevel"/>
    <w:tmpl w:val="67046ACA"/>
    <w:styleLink w:val="a0"/>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9" w15:restartNumberingAfterBreak="0">
    <w:nsid w:val="369C4DB8"/>
    <w:multiLevelType w:val="multilevel"/>
    <w:tmpl w:val="759202D6"/>
    <w:lvl w:ilvl="0">
      <w:start w:val="1"/>
      <w:numFmt w:val="decimal"/>
      <w:pStyle w:val="a1"/>
      <w:isLgl/>
      <w:suff w:val="space"/>
      <w:lvlText w:val="Тема %1."/>
      <w:lvlJc w:val="left"/>
      <w:pPr>
        <w:ind w:left="360" w:hanging="360"/>
      </w:pPr>
      <w:rPr>
        <w:rFonts w:cs="Times New Roman" w:hint="default"/>
        <w:caps/>
      </w:rPr>
    </w:lvl>
    <w:lvl w:ilvl="1">
      <w:start w:val="1"/>
      <w:numFmt w:val="decimal"/>
      <w:pStyle w:val="a2"/>
      <w:isLgl/>
      <w:suff w:val="space"/>
      <w:lvlText w:val="%1.%2."/>
      <w:lvlJc w:val="left"/>
      <w:pPr>
        <w:ind w:left="792" w:hanging="432"/>
      </w:pPr>
      <w:rPr>
        <w:rFonts w:cs="Times New Roman" w:hint="default"/>
      </w:rPr>
    </w:lvl>
    <w:lvl w:ilvl="2">
      <w:start w:val="1"/>
      <w:numFmt w:val="decimal"/>
      <w:pStyle w:val="a3"/>
      <w:isLgl/>
      <w:suff w:val="space"/>
      <w:lvlText w:val="%1.%2.%3."/>
      <w:lvlJc w:val="left"/>
      <w:pPr>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0" w15:restartNumberingAfterBreak="0">
    <w:nsid w:val="490E509E"/>
    <w:multiLevelType w:val="hybridMultilevel"/>
    <w:tmpl w:val="1BD04D6C"/>
    <w:lvl w:ilvl="0" w:tplc="1F208E44">
      <w:start w:val="1"/>
      <w:numFmt w:val="bullet"/>
      <w:lvlText w:val=""/>
      <w:lvlJc w:val="left"/>
      <w:pPr>
        <w:tabs>
          <w:tab w:val="num" w:pos="720"/>
        </w:tabs>
        <w:ind w:left="720"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002E5D"/>
    <w:multiLevelType w:val="hybridMultilevel"/>
    <w:tmpl w:val="C49C137C"/>
    <w:lvl w:ilvl="0" w:tplc="72BE776E">
      <w:start w:val="1"/>
      <w:numFmt w:val="bullet"/>
      <w:lvlText w:val=""/>
      <w:lvlJc w:val="left"/>
      <w:pPr>
        <w:tabs>
          <w:tab w:val="num" w:pos="720"/>
        </w:tabs>
        <w:ind w:left="720"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F56013"/>
    <w:multiLevelType w:val="hybridMultilevel"/>
    <w:tmpl w:val="C390130A"/>
    <w:lvl w:ilvl="0" w:tplc="1F208E44">
      <w:start w:val="1"/>
      <w:numFmt w:val="bullet"/>
      <w:lvlText w:val=""/>
      <w:lvlJc w:val="left"/>
      <w:pPr>
        <w:tabs>
          <w:tab w:val="num" w:pos="720"/>
        </w:tabs>
        <w:ind w:left="720"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hint="default"/>
      </w:rPr>
    </w:lvl>
    <w:lvl w:ilvl="2" w:tplc="0419001B">
      <w:start w:val="1"/>
      <w:numFmt w:val="bullet"/>
      <w:lvlText w:val=""/>
      <w:lvlJc w:val="left"/>
      <w:pPr>
        <w:tabs>
          <w:tab w:val="num" w:pos="2160"/>
        </w:tabs>
        <w:ind w:left="2160" w:hanging="360"/>
      </w:pPr>
      <w:rPr>
        <w:rFonts w:ascii="Wingdings" w:hAnsi="Wingdings" w:hint="default"/>
      </w:rPr>
    </w:lvl>
    <w:lvl w:ilvl="3" w:tplc="0419000F">
      <w:start w:val="1"/>
      <w:numFmt w:val="bullet"/>
      <w:lvlText w:val=""/>
      <w:lvlJc w:val="left"/>
      <w:pPr>
        <w:tabs>
          <w:tab w:val="num" w:pos="2880"/>
        </w:tabs>
        <w:ind w:left="2880" w:hanging="360"/>
      </w:pPr>
      <w:rPr>
        <w:rFonts w:ascii="Symbol" w:hAnsi="Symbol" w:hint="default"/>
      </w:rPr>
    </w:lvl>
    <w:lvl w:ilvl="4" w:tplc="04190019">
      <w:start w:val="1"/>
      <w:numFmt w:val="bullet"/>
      <w:lvlText w:val="o"/>
      <w:lvlJc w:val="left"/>
      <w:pPr>
        <w:tabs>
          <w:tab w:val="num" w:pos="3600"/>
        </w:tabs>
        <w:ind w:left="3600" w:hanging="360"/>
      </w:pPr>
      <w:rPr>
        <w:rFonts w:ascii="Courier New" w:hAnsi="Courier New" w:hint="default"/>
      </w:rPr>
    </w:lvl>
    <w:lvl w:ilvl="5" w:tplc="0419001B">
      <w:start w:val="1"/>
      <w:numFmt w:val="bullet"/>
      <w:lvlText w:val=""/>
      <w:lvlJc w:val="left"/>
      <w:pPr>
        <w:tabs>
          <w:tab w:val="num" w:pos="4320"/>
        </w:tabs>
        <w:ind w:left="4320" w:hanging="360"/>
      </w:pPr>
      <w:rPr>
        <w:rFonts w:ascii="Wingdings" w:hAnsi="Wingdings" w:hint="default"/>
      </w:rPr>
    </w:lvl>
    <w:lvl w:ilvl="6" w:tplc="0419000F">
      <w:start w:val="1"/>
      <w:numFmt w:val="bullet"/>
      <w:lvlText w:val=""/>
      <w:lvlJc w:val="left"/>
      <w:pPr>
        <w:tabs>
          <w:tab w:val="num" w:pos="5040"/>
        </w:tabs>
        <w:ind w:left="5040" w:hanging="360"/>
      </w:pPr>
      <w:rPr>
        <w:rFonts w:ascii="Symbol" w:hAnsi="Symbol" w:hint="default"/>
      </w:rPr>
    </w:lvl>
    <w:lvl w:ilvl="7" w:tplc="04190019">
      <w:start w:val="1"/>
      <w:numFmt w:val="bullet"/>
      <w:lvlText w:val="o"/>
      <w:lvlJc w:val="left"/>
      <w:pPr>
        <w:tabs>
          <w:tab w:val="num" w:pos="5760"/>
        </w:tabs>
        <w:ind w:left="5760" w:hanging="360"/>
      </w:pPr>
      <w:rPr>
        <w:rFonts w:ascii="Courier New" w:hAnsi="Courier New" w:hint="default"/>
      </w:rPr>
    </w:lvl>
    <w:lvl w:ilvl="8" w:tplc="0419001B">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6C60E5"/>
    <w:multiLevelType w:val="multilevel"/>
    <w:tmpl w:val="4E5EBE42"/>
    <w:lvl w:ilvl="0">
      <w:start w:val="1"/>
      <w:numFmt w:val="decimal"/>
      <w:lvlText w:val="%1."/>
      <w:legacy w:legacy="1" w:legacySpace="0" w:legacyIndent="278"/>
      <w:lvlJc w:val="left"/>
      <w:rPr>
        <w:rFonts w:ascii="Times New Roman" w:hAnsi="Times New Roman" w:cs="Times New Roman" w:hint="default"/>
      </w:rPr>
    </w:lvl>
    <w:lvl w:ilvl="1">
      <w:start w:val="1"/>
      <w:numFmt w:val="decimal"/>
      <w:isLgl/>
      <w:lvlText w:val="%1.%2"/>
      <w:lvlJc w:val="left"/>
      <w:pPr>
        <w:tabs>
          <w:tab w:val="num" w:pos="928"/>
        </w:tabs>
        <w:ind w:left="928" w:hanging="645"/>
      </w:pPr>
      <w:rPr>
        <w:rFonts w:cs="Times New Roman" w:hint="default"/>
      </w:rPr>
    </w:lvl>
    <w:lvl w:ilvl="2">
      <w:start w:val="2"/>
      <w:numFmt w:val="decimal"/>
      <w:isLgl/>
      <w:lvlText w:val="%1.%2.%3"/>
      <w:lvlJc w:val="left"/>
      <w:pPr>
        <w:tabs>
          <w:tab w:val="num" w:pos="1286"/>
        </w:tabs>
        <w:ind w:left="1286" w:hanging="720"/>
      </w:pPr>
      <w:rPr>
        <w:rFonts w:cs="Times New Roman" w:hint="default"/>
      </w:rPr>
    </w:lvl>
    <w:lvl w:ilvl="3">
      <w:start w:val="1"/>
      <w:numFmt w:val="decimal"/>
      <w:isLgl/>
      <w:lvlText w:val="%1.%2.%3.%4"/>
      <w:lvlJc w:val="left"/>
      <w:pPr>
        <w:tabs>
          <w:tab w:val="num" w:pos="1929"/>
        </w:tabs>
        <w:ind w:left="1929" w:hanging="1080"/>
      </w:pPr>
      <w:rPr>
        <w:rFonts w:cs="Times New Roman" w:hint="default"/>
      </w:rPr>
    </w:lvl>
    <w:lvl w:ilvl="4">
      <w:start w:val="1"/>
      <w:numFmt w:val="decimal"/>
      <w:isLgl/>
      <w:lvlText w:val="%1.%2.%3.%4.%5"/>
      <w:lvlJc w:val="left"/>
      <w:pPr>
        <w:tabs>
          <w:tab w:val="num" w:pos="2212"/>
        </w:tabs>
        <w:ind w:left="2212" w:hanging="1080"/>
      </w:pPr>
      <w:rPr>
        <w:rFonts w:cs="Times New Roman" w:hint="default"/>
      </w:rPr>
    </w:lvl>
    <w:lvl w:ilvl="5">
      <w:start w:val="1"/>
      <w:numFmt w:val="decimal"/>
      <w:isLgl/>
      <w:lvlText w:val="%1.%2.%3.%4.%5.%6"/>
      <w:lvlJc w:val="left"/>
      <w:pPr>
        <w:tabs>
          <w:tab w:val="num" w:pos="2855"/>
        </w:tabs>
        <w:ind w:left="2855" w:hanging="1440"/>
      </w:pPr>
      <w:rPr>
        <w:rFonts w:cs="Times New Roman" w:hint="default"/>
      </w:rPr>
    </w:lvl>
    <w:lvl w:ilvl="6">
      <w:start w:val="1"/>
      <w:numFmt w:val="decimal"/>
      <w:isLgl/>
      <w:lvlText w:val="%1.%2.%3.%4.%5.%6.%7"/>
      <w:lvlJc w:val="left"/>
      <w:pPr>
        <w:tabs>
          <w:tab w:val="num" w:pos="3138"/>
        </w:tabs>
        <w:ind w:left="3138" w:hanging="1440"/>
      </w:pPr>
      <w:rPr>
        <w:rFonts w:cs="Times New Roman" w:hint="default"/>
      </w:rPr>
    </w:lvl>
    <w:lvl w:ilvl="7">
      <w:start w:val="1"/>
      <w:numFmt w:val="decimal"/>
      <w:isLgl/>
      <w:lvlText w:val="%1.%2.%3.%4.%5.%6.%7.%8"/>
      <w:lvlJc w:val="left"/>
      <w:pPr>
        <w:tabs>
          <w:tab w:val="num" w:pos="3781"/>
        </w:tabs>
        <w:ind w:left="3781" w:hanging="1800"/>
      </w:pPr>
      <w:rPr>
        <w:rFonts w:cs="Times New Roman" w:hint="default"/>
      </w:rPr>
    </w:lvl>
    <w:lvl w:ilvl="8">
      <w:start w:val="1"/>
      <w:numFmt w:val="decimal"/>
      <w:isLgl/>
      <w:lvlText w:val="%1.%2.%3.%4.%5.%6.%7.%8.%9"/>
      <w:lvlJc w:val="left"/>
      <w:pPr>
        <w:tabs>
          <w:tab w:val="num" w:pos="4424"/>
        </w:tabs>
        <w:ind w:left="4424" w:hanging="2160"/>
      </w:pPr>
      <w:rPr>
        <w:rFonts w:cs="Times New Roman" w:hint="default"/>
      </w:rPr>
    </w:lvl>
  </w:abstractNum>
  <w:abstractNum w:abstractNumId="14" w15:restartNumberingAfterBreak="0">
    <w:nsid w:val="70F36940"/>
    <w:multiLevelType w:val="multilevel"/>
    <w:tmpl w:val="878A396E"/>
    <w:lvl w:ilvl="0">
      <w:start w:val="1"/>
      <w:numFmt w:val="decimal"/>
      <w:lvlText w:val="%1."/>
      <w:legacy w:legacy="1" w:legacySpace="0" w:legacyIndent="278"/>
      <w:lvlJc w:val="left"/>
      <w:rPr>
        <w:rFonts w:ascii="Times New Roman" w:hAnsi="Times New Roman" w:cs="Times New Roman" w:hint="default"/>
      </w:rPr>
    </w:lvl>
    <w:lvl w:ilvl="1">
      <w:start w:val="1"/>
      <w:numFmt w:val="decimal"/>
      <w:isLgl/>
      <w:lvlText w:val="%1.%2"/>
      <w:lvlJc w:val="left"/>
      <w:pPr>
        <w:tabs>
          <w:tab w:val="num" w:pos="928"/>
        </w:tabs>
        <w:ind w:left="928" w:hanging="645"/>
      </w:pPr>
      <w:rPr>
        <w:rFonts w:cs="Times New Roman" w:hint="default"/>
      </w:rPr>
    </w:lvl>
    <w:lvl w:ilvl="2">
      <w:start w:val="9"/>
      <w:numFmt w:val="decimal"/>
      <w:isLgl/>
      <w:lvlText w:val="%1.%2.%3"/>
      <w:lvlJc w:val="left"/>
      <w:pPr>
        <w:tabs>
          <w:tab w:val="num" w:pos="1286"/>
        </w:tabs>
        <w:ind w:left="1286" w:hanging="720"/>
      </w:pPr>
      <w:rPr>
        <w:rFonts w:cs="Times New Roman" w:hint="default"/>
      </w:rPr>
    </w:lvl>
    <w:lvl w:ilvl="3">
      <w:start w:val="1"/>
      <w:numFmt w:val="decimal"/>
      <w:isLgl/>
      <w:lvlText w:val="%1.%2.%3.%4"/>
      <w:lvlJc w:val="left"/>
      <w:pPr>
        <w:tabs>
          <w:tab w:val="num" w:pos="1929"/>
        </w:tabs>
        <w:ind w:left="1929" w:hanging="1080"/>
      </w:pPr>
      <w:rPr>
        <w:rFonts w:cs="Times New Roman" w:hint="default"/>
      </w:rPr>
    </w:lvl>
    <w:lvl w:ilvl="4">
      <w:start w:val="1"/>
      <w:numFmt w:val="decimal"/>
      <w:isLgl/>
      <w:lvlText w:val="%1.%2.%3.%4.%5"/>
      <w:lvlJc w:val="left"/>
      <w:pPr>
        <w:tabs>
          <w:tab w:val="num" w:pos="2212"/>
        </w:tabs>
        <w:ind w:left="2212" w:hanging="1080"/>
      </w:pPr>
      <w:rPr>
        <w:rFonts w:cs="Times New Roman" w:hint="default"/>
      </w:rPr>
    </w:lvl>
    <w:lvl w:ilvl="5">
      <w:start w:val="1"/>
      <w:numFmt w:val="decimal"/>
      <w:isLgl/>
      <w:lvlText w:val="%1.%2.%3.%4.%5.%6"/>
      <w:lvlJc w:val="left"/>
      <w:pPr>
        <w:tabs>
          <w:tab w:val="num" w:pos="2855"/>
        </w:tabs>
        <w:ind w:left="2855" w:hanging="1440"/>
      </w:pPr>
      <w:rPr>
        <w:rFonts w:cs="Times New Roman" w:hint="default"/>
      </w:rPr>
    </w:lvl>
    <w:lvl w:ilvl="6">
      <w:start w:val="1"/>
      <w:numFmt w:val="decimal"/>
      <w:isLgl/>
      <w:lvlText w:val="%1.%2.%3.%4.%5.%6.%7"/>
      <w:lvlJc w:val="left"/>
      <w:pPr>
        <w:tabs>
          <w:tab w:val="num" w:pos="3138"/>
        </w:tabs>
        <w:ind w:left="3138" w:hanging="1440"/>
      </w:pPr>
      <w:rPr>
        <w:rFonts w:cs="Times New Roman" w:hint="default"/>
      </w:rPr>
    </w:lvl>
    <w:lvl w:ilvl="7">
      <w:start w:val="1"/>
      <w:numFmt w:val="decimal"/>
      <w:isLgl/>
      <w:lvlText w:val="%1.%2.%3.%4.%5.%6.%7.%8"/>
      <w:lvlJc w:val="left"/>
      <w:pPr>
        <w:tabs>
          <w:tab w:val="num" w:pos="3781"/>
        </w:tabs>
        <w:ind w:left="3781" w:hanging="1800"/>
      </w:pPr>
      <w:rPr>
        <w:rFonts w:cs="Times New Roman" w:hint="default"/>
      </w:rPr>
    </w:lvl>
    <w:lvl w:ilvl="8">
      <w:start w:val="1"/>
      <w:numFmt w:val="decimal"/>
      <w:isLgl/>
      <w:lvlText w:val="%1.%2.%3.%4.%5.%6.%7.%8.%9"/>
      <w:lvlJc w:val="left"/>
      <w:pPr>
        <w:tabs>
          <w:tab w:val="num" w:pos="4424"/>
        </w:tabs>
        <w:ind w:left="4424" w:hanging="2160"/>
      </w:pPr>
      <w:rPr>
        <w:rFonts w:cs="Times New Roman" w:hint="default"/>
      </w:rPr>
    </w:lvl>
  </w:abstractNum>
  <w:abstractNum w:abstractNumId="15" w15:restartNumberingAfterBreak="0">
    <w:nsid w:val="71F87D24"/>
    <w:multiLevelType w:val="hybridMultilevel"/>
    <w:tmpl w:val="AA3EBE38"/>
    <w:lvl w:ilvl="0" w:tplc="E5C40F3E">
      <w:start w:val="1"/>
      <w:numFmt w:val="decimal"/>
      <w:lvlText w:val="%1)"/>
      <w:lvlJc w:val="left"/>
      <w:pPr>
        <w:tabs>
          <w:tab w:val="num" w:pos="720"/>
        </w:tabs>
        <w:ind w:left="720" w:hanging="360"/>
      </w:pPr>
      <w:rPr>
        <w:rFonts w:cs="Times New Roman" w:hint="default"/>
      </w:rPr>
    </w:lvl>
    <w:lvl w:ilvl="1" w:tplc="4190A806">
      <w:start w:val="1"/>
      <w:numFmt w:val="lowerLetter"/>
      <w:lvlText w:val="%2."/>
      <w:lvlJc w:val="left"/>
      <w:pPr>
        <w:tabs>
          <w:tab w:val="num" w:pos="1440"/>
        </w:tabs>
        <w:ind w:left="1440" w:hanging="360"/>
      </w:pPr>
      <w:rPr>
        <w:rFonts w:cs="Times New Roman"/>
      </w:rPr>
    </w:lvl>
    <w:lvl w:ilvl="2" w:tplc="A154B85A">
      <w:start w:val="1"/>
      <w:numFmt w:val="lowerRoman"/>
      <w:lvlText w:val="%3."/>
      <w:lvlJc w:val="right"/>
      <w:pPr>
        <w:tabs>
          <w:tab w:val="num" w:pos="2160"/>
        </w:tabs>
        <w:ind w:left="2160" w:hanging="180"/>
      </w:pPr>
      <w:rPr>
        <w:rFonts w:cs="Times New Roman"/>
      </w:rPr>
    </w:lvl>
    <w:lvl w:ilvl="3" w:tplc="04D4BAAE">
      <w:start w:val="1"/>
      <w:numFmt w:val="decimal"/>
      <w:lvlText w:val="%4."/>
      <w:lvlJc w:val="left"/>
      <w:pPr>
        <w:tabs>
          <w:tab w:val="num" w:pos="2880"/>
        </w:tabs>
        <w:ind w:left="2880" w:hanging="360"/>
      </w:pPr>
      <w:rPr>
        <w:rFonts w:cs="Times New Roman"/>
      </w:rPr>
    </w:lvl>
    <w:lvl w:ilvl="4" w:tplc="441E9376">
      <w:start w:val="1"/>
      <w:numFmt w:val="lowerLetter"/>
      <w:lvlText w:val="%5."/>
      <w:lvlJc w:val="left"/>
      <w:pPr>
        <w:tabs>
          <w:tab w:val="num" w:pos="3600"/>
        </w:tabs>
        <w:ind w:left="3600" w:hanging="360"/>
      </w:pPr>
      <w:rPr>
        <w:rFonts w:cs="Times New Roman"/>
      </w:rPr>
    </w:lvl>
    <w:lvl w:ilvl="5" w:tplc="8710F38A">
      <w:start w:val="1"/>
      <w:numFmt w:val="lowerRoman"/>
      <w:lvlText w:val="%6."/>
      <w:lvlJc w:val="right"/>
      <w:pPr>
        <w:tabs>
          <w:tab w:val="num" w:pos="4320"/>
        </w:tabs>
        <w:ind w:left="4320" w:hanging="180"/>
      </w:pPr>
      <w:rPr>
        <w:rFonts w:cs="Times New Roman"/>
      </w:rPr>
    </w:lvl>
    <w:lvl w:ilvl="6" w:tplc="A4DC3A10">
      <w:start w:val="1"/>
      <w:numFmt w:val="decimal"/>
      <w:lvlText w:val="%7."/>
      <w:lvlJc w:val="left"/>
      <w:pPr>
        <w:tabs>
          <w:tab w:val="num" w:pos="5040"/>
        </w:tabs>
        <w:ind w:left="5040" w:hanging="360"/>
      </w:pPr>
      <w:rPr>
        <w:rFonts w:cs="Times New Roman"/>
      </w:rPr>
    </w:lvl>
    <w:lvl w:ilvl="7" w:tplc="D3B07DDE">
      <w:start w:val="1"/>
      <w:numFmt w:val="lowerLetter"/>
      <w:lvlText w:val="%8."/>
      <w:lvlJc w:val="left"/>
      <w:pPr>
        <w:tabs>
          <w:tab w:val="num" w:pos="5760"/>
        </w:tabs>
        <w:ind w:left="5760" w:hanging="360"/>
      </w:pPr>
      <w:rPr>
        <w:rFonts w:cs="Times New Roman"/>
      </w:rPr>
    </w:lvl>
    <w:lvl w:ilvl="8" w:tplc="112C4A3E">
      <w:start w:val="1"/>
      <w:numFmt w:val="lowerRoman"/>
      <w:lvlText w:val="%9."/>
      <w:lvlJc w:val="right"/>
      <w:pPr>
        <w:tabs>
          <w:tab w:val="num" w:pos="6480"/>
        </w:tabs>
        <w:ind w:left="6480" w:hanging="180"/>
      </w:pPr>
      <w:rPr>
        <w:rFonts w:cs="Times New Roman"/>
      </w:rPr>
    </w:lvl>
  </w:abstractNum>
  <w:abstractNum w:abstractNumId="16" w15:restartNumberingAfterBreak="0">
    <w:nsid w:val="74FC3D1F"/>
    <w:multiLevelType w:val="multilevel"/>
    <w:tmpl w:val="26C0F88E"/>
    <w:lvl w:ilvl="0">
      <w:start w:val="1"/>
      <w:numFmt w:val="decimal"/>
      <w:lvlText w:val="%1."/>
      <w:lvlJc w:val="left"/>
      <w:pPr>
        <w:tabs>
          <w:tab w:val="num" w:pos="1428"/>
        </w:tabs>
        <w:ind w:left="1428" w:hanging="360"/>
      </w:pPr>
      <w:rPr>
        <w:rFonts w:cs="Times New Roman"/>
      </w:rPr>
    </w:lvl>
    <w:lvl w:ilvl="1">
      <w:start w:val="1"/>
      <w:numFmt w:val="lowerLetter"/>
      <w:lvlText w:val="%2."/>
      <w:lvlJc w:val="left"/>
      <w:pPr>
        <w:tabs>
          <w:tab w:val="num" w:pos="2148"/>
        </w:tabs>
        <w:ind w:left="2148" w:hanging="360"/>
      </w:pPr>
      <w:rPr>
        <w:rFonts w:cs="Times New Roman"/>
      </w:rPr>
    </w:lvl>
    <w:lvl w:ilvl="2">
      <w:start w:val="1"/>
      <w:numFmt w:val="lowerRoman"/>
      <w:lvlText w:val="%3."/>
      <w:lvlJc w:val="right"/>
      <w:pPr>
        <w:tabs>
          <w:tab w:val="num" w:pos="2868"/>
        </w:tabs>
        <w:ind w:left="2868" w:hanging="180"/>
      </w:pPr>
      <w:rPr>
        <w:rFonts w:cs="Times New Roman"/>
      </w:rPr>
    </w:lvl>
    <w:lvl w:ilvl="3">
      <w:start w:val="1"/>
      <w:numFmt w:val="decimal"/>
      <w:lvlText w:val="%4."/>
      <w:lvlJc w:val="left"/>
      <w:pPr>
        <w:tabs>
          <w:tab w:val="num" w:pos="3588"/>
        </w:tabs>
        <w:ind w:left="3588" w:hanging="360"/>
      </w:pPr>
      <w:rPr>
        <w:rFonts w:cs="Times New Roman"/>
      </w:rPr>
    </w:lvl>
    <w:lvl w:ilvl="4">
      <w:start w:val="1"/>
      <w:numFmt w:val="lowerLetter"/>
      <w:lvlText w:val="%5."/>
      <w:lvlJc w:val="left"/>
      <w:pPr>
        <w:tabs>
          <w:tab w:val="num" w:pos="4308"/>
        </w:tabs>
        <w:ind w:left="4308" w:hanging="360"/>
      </w:pPr>
      <w:rPr>
        <w:rFonts w:cs="Times New Roman"/>
      </w:rPr>
    </w:lvl>
    <w:lvl w:ilvl="5">
      <w:start w:val="1"/>
      <w:numFmt w:val="lowerRoman"/>
      <w:lvlText w:val="%6."/>
      <w:lvlJc w:val="right"/>
      <w:pPr>
        <w:tabs>
          <w:tab w:val="num" w:pos="5028"/>
        </w:tabs>
        <w:ind w:left="5028" w:hanging="180"/>
      </w:pPr>
      <w:rPr>
        <w:rFonts w:cs="Times New Roman"/>
      </w:rPr>
    </w:lvl>
    <w:lvl w:ilvl="6">
      <w:start w:val="1"/>
      <w:numFmt w:val="decimal"/>
      <w:lvlText w:val="%7."/>
      <w:lvlJc w:val="left"/>
      <w:pPr>
        <w:tabs>
          <w:tab w:val="num" w:pos="5748"/>
        </w:tabs>
        <w:ind w:left="5748" w:hanging="360"/>
      </w:pPr>
      <w:rPr>
        <w:rFonts w:cs="Times New Roman"/>
      </w:rPr>
    </w:lvl>
    <w:lvl w:ilvl="7">
      <w:start w:val="1"/>
      <w:numFmt w:val="lowerLetter"/>
      <w:lvlText w:val="%8."/>
      <w:lvlJc w:val="left"/>
      <w:pPr>
        <w:tabs>
          <w:tab w:val="num" w:pos="6468"/>
        </w:tabs>
        <w:ind w:left="6468" w:hanging="360"/>
      </w:pPr>
      <w:rPr>
        <w:rFonts w:cs="Times New Roman"/>
      </w:rPr>
    </w:lvl>
    <w:lvl w:ilvl="8">
      <w:start w:val="1"/>
      <w:numFmt w:val="lowerRoman"/>
      <w:lvlText w:val="%9."/>
      <w:lvlJc w:val="right"/>
      <w:pPr>
        <w:tabs>
          <w:tab w:val="num" w:pos="7188"/>
        </w:tabs>
        <w:ind w:left="7188" w:hanging="180"/>
      </w:pPr>
      <w:rPr>
        <w:rFonts w:cs="Times New Roman"/>
      </w:rPr>
    </w:lvl>
  </w:abstractNum>
  <w:abstractNum w:abstractNumId="17" w15:restartNumberingAfterBreak="0">
    <w:nsid w:val="7E1703DB"/>
    <w:multiLevelType w:val="hybridMultilevel"/>
    <w:tmpl w:val="9CBEAFCA"/>
    <w:lvl w:ilvl="0" w:tplc="998C08DC">
      <w:start w:val="1"/>
      <w:numFmt w:val="decimal"/>
      <w:pStyle w:val="a4"/>
      <w:lvlText w:val="%1."/>
      <w:lvlJc w:val="left"/>
      <w:pPr>
        <w:tabs>
          <w:tab w:val="num" w:pos="720"/>
        </w:tabs>
        <w:ind w:left="720" w:hanging="360"/>
      </w:pPr>
      <w:rPr>
        <w:rFonts w:cs="Times New Roman"/>
      </w:rPr>
    </w:lvl>
    <w:lvl w:ilvl="1" w:tplc="44EEB9BE">
      <w:start w:val="1"/>
      <w:numFmt w:val="lowerLetter"/>
      <w:lvlText w:val="%2)"/>
      <w:lvlJc w:val="left"/>
      <w:pPr>
        <w:tabs>
          <w:tab w:val="num" w:pos="1440"/>
        </w:tabs>
        <w:ind w:left="1440" w:hanging="360"/>
      </w:pPr>
      <w:rPr>
        <w:rFonts w:cs="Times New Roman"/>
      </w:rPr>
    </w:lvl>
    <w:lvl w:ilvl="2" w:tplc="62BE9FA4">
      <w:start w:val="1"/>
      <w:numFmt w:val="lowerRoman"/>
      <w:lvlText w:val="%3."/>
      <w:lvlJc w:val="right"/>
      <w:pPr>
        <w:tabs>
          <w:tab w:val="num" w:pos="2160"/>
        </w:tabs>
        <w:ind w:left="2160" w:hanging="180"/>
      </w:pPr>
      <w:rPr>
        <w:rFonts w:cs="Times New Roman"/>
      </w:rPr>
    </w:lvl>
    <w:lvl w:ilvl="3" w:tplc="D65C298E">
      <w:start w:val="1"/>
      <w:numFmt w:val="decimal"/>
      <w:lvlText w:val="%4."/>
      <w:lvlJc w:val="left"/>
      <w:pPr>
        <w:tabs>
          <w:tab w:val="num" w:pos="2880"/>
        </w:tabs>
        <w:ind w:left="2880" w:hanging="360"/>
      </w:pPr>
      <w:rPr>
        <w:rFonts w:cs="Times New Roman"/>
      </w:rPr>
    </w:lvl>
    <w:lvl w:ilvl="4" w:tplc="8E783624">
      <w:start w:val="1"/>
      <w:numFmt w:val="lowerLetter"/>
      <w:lvlText w:val="%5."/>
      <w:lvlJc w:val="left"/>
      <w:pPr>
        <w:tabs>
          <w:tab w:val="num" w:pos="3600"/>
        </w:tabs>
        <w:ind w:left="3600" w:hanging="360"/>
      </w:pPr>
      <w:rPr>
        <w:rFonts w:cs="Times New Roman"/>
      </w:rPr>
    </w:lvl>
    <w:lvl w:ilvl="5" w:tplc="6B169846">
      <w:start w:val="1"/>
      <w:numFmt w:val="lowerRoman"/>
      <w:lvlText w:val="%6."/>
      <w:lvlJc w:val="right"/>
      <w:pPr>
        <w:tabs>
          <w:tab w:val="num" w:pos="4320"/>
        </w:tabs>
        <w:ind w:left="4320" w:hanging="180"/>
      </w:pPr>
      <w:rPr>
        <w:rFonts w:cs="Times New Roman"/>
      </w:rPr>
    </w:lvl>
    <w:lvl w:ilvl="6" w:tplc="5BCC1152">
      <w:start w:val="1"/>
      <w:numFmt w:val="decimal"/>
      <w:lvlText w:val="%7."/>
      <w:lvlJc w:val="left"/>
      <w:pPr>
        <w:tabs>
          <w:tab w:val="num" w:pos="5040"/>
        </w:tabs>
        <w:ind w:left="5040" w:hanging="360"/>
      </w:pPr>
      <w:rPr>
        <w:rFonts w:cs="Times New Roman"/>
      </w:rPr>
    </w:lvl>
    <w:lvl w:ilvl="7" w:tplc="C04A746A">
      <w:start w:val="1"/>
      <w:numFmt w:val="lowerLetter"/>
      <w:lvlText w:val="%8."/>
      <w:lvlJc w:val="left"/>
      <w:pPr>
        <w:tabs>
          <w:tab w:val="num" w:pos="5760"/>
        </w:tabs>
        <w:ind w:left="5760" w:hanging="360"/>
      </w:pPr>
      <w:rPr>
        <w:rFonts w:cs="Times New Roman"/>
      </w:rPr>
    </w:lvl>
    <w:lvl w:ilvl="8" w:tplc="80DC2122">
      <w:start w:val="1"/>
      <w:numFmt w:val="lowerRoman"/>
      <w:lvlText w:val="%9."/>
      <w:lvlJc w:val="right"/>
      <w:pPr>
        <w:tabs>
          <w:tab w:val="num" w:pos="6480"/>
        </w:tabs>
        <w:ind w:left="6480" w:hanging="180"/>
      </w:pPr>
      <w:rPr>
        <w:rFonts w:cs="Times New Roman"/>
      </w:rPr>
    </w:lvl>
  </w:abstractNum>
  <w:num w:numId="1">
    <w:abstractNumId w:val="9"/>
  </w:num>
  <w:num w:numId="2">
    <w:abstractNumId w:val="17"/>
  </w:num>
  <w:num w:numId="3">
    <w:abstractNumId w:val="4"/>
    <w:lvlOverride w:ilvl="0">
      <w:startOverride w:val="1"/>
    </w:lvlOverride>
  </w:num>
  <w:num w:numId="4">
    <w:abstractNumId w:val="7"/>
  </w:num>
  <w:num w:numId="5">
    <w:abstractNumId w:val="5"/>
  </w:num>
  <w:num w:numId="6">
    <w:abstractNumId w:val="3"/>
  </w:num>
  <w:num w:numId="7">
    <w:abstractNumId w:val="10"/>
  </w:num>
  <w:num w:numId="8">
    <w:abstractNumId w:val="12"/>
  </w:num>
  <w:num w:numId="9">
    <w:abstractNumId w:val="0"/>
  </w:num>
  <w:num w:numId="10">
    <w:abstractNumId w:val="1"/>
  </w:num>
  <w:num w:numId="11">
    <w:abstractNumId w:val="2"/>
  </w:num>
  <w:num w:numId="12">
    <w:abstractNumId w:val="11"/>
  </w:num>
  <w:num w:numId="13">
    <w:abstractNumId w:val="15"/>
  </w:num>
  <w:num w:numId="14">
    <w:abstractNumId w:val="6"/>
  </w:num>
  <w:num w:numId="15">
    <w:abstractNumId w:val="16"/>
  </w:num>
  <w:num w:numId="16">
    <w:abstractNumId w:val="14"/>
  </w:num>
  <w:num w:numId="17">
    <w:abstractNumId w:val="13"/>
  </w:num>
  <w:num w:numId="18">
    <w:abstractNumId w:val="8"/>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ACB"/>
    <w:rsid w:val="00526ACB"/>
    <w:rsid w:val="00550FA4"/>
    <w:rsid w:val="0064404F"/>
    <w:rsid w:val="0081017B"/>
    <w:rsid w:val="009538BF"/>
    <w:rsid w:val="00CF45FA"/>
    <w:rsid w:val="00F1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8385A-3150-42D4-AF9F-E1C25376B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526ACB"/>
  </w:style>
  <w:style w:type="paragraph" w:styleId="1">
    <w:name w:val="heading 1"/>
    <w:aliases w:val="_Лабораторная1"/>
    <w:basedOn w:val="a5"/>
    <w:next w:val="a5"/>
    <w:link w:val="10"/>
    <w:qFormat/>
    <w:rsid w:val="00526ACB"/>
    <w:pPr>
      <w:keepNext/>
      <w:spacing w:after="0" w:line="240" w:lineRule="auto"/>
      <w:jc w:val="center"/>
      <w:outlineLvl w:val="0"/>
    </w:pPr>
    <w:rPr>
      <w:rFonts w:ascii="Times New Roman" w:eastAsia="Times New Roman" w:hAnsi="Times New Roman" w:cs="Times New Roman"/>
      <w:b/>
      <w:caps/>
      <w:sz w:val="24"/>
      <w:szCs w:val="20"/>
      <w:lang w:val="x-none" w:eastAsia="x-none"/>
    </w:rPr>
  </w:style>
  <w:style w:type="paragraph" w:styleId="2">
    <w:name w:val="heading 2"/>
    <w:aliases w:val="_КУРСИВ"/>
    <w:basedOn w:val="a5"/>
    <w:next w:val="a5"/>
    <w:link w:val="20"/>
    <w:qFormat/>
    <w:rsid w:val="00526ACB"/>
    <w:pPr>
      <w:keepNext/>
      <w:spacing w:after="0" w:line="240" w:lineRule="auto"/>
      <w:jc w:val="center"/>
      <w:outlineLvl w:val="1"/>
    </w:pPr>
    <w:rPr>
      <w:rFonts w:ascii="Times New Roman" w:eastAsia="Times New Roman" w:hAnsi="Times New Roman" w:cs="Times New Roman"/>
      <w:b/>
      <w:sz w:val="24"/>
      <w:szCs w:val="20"/>
      <w:lang w:val="x-none" w:eastAsia="x-none"/>
    </w:rPr>
  </w:style>
  <w:style w:type="paragraph" w:styleId="3">
    <w:name w:val="heading 3"/>
    <w:aliases w:val="__Основной"/>
    <w:basedOn w:val="a5"/>
    <w:next w:val="a5"/>
    <w:link w:val="30"/>
    <w:qFormat/>
    <w:rsid w:val="00526ACB"/>
    <w:pPr>
      <w:keepNext/>
      <w:spacing w:before="240" w:after="60" w:line="240" w:lineRule="auto"/>
      <w:outlineLvl w:val="2"/>
    </w:pPr>
    <w:rPr>
      <w:rFonts w:ascii="Arial" w:eastAsia="Times New Roman" w:hAnsi="Arial" w:cs="Times New Roman"/>
      <w:b/>
      <w:sz w:val="26"/>
      <w:szCs w:val="20"/>
      <w:lang w:val="x-none" w:eastAsia="x-none"/>
    </w:rPr>
  </w:style>
  <w:style w:type="paragraph" w:styleId="4">
    <w:name w:val="heading 4"/>
    <w:aliases w:val="Заголовок Главный"/>
    <w:basedOn w:val="a5"/>
    <w:next w:val="a5"/>
    <w:link w:val="40"/>
    <w:qFormat/>
    <w:rsid w:val="00526ACB"/>
    <w:pPr>
      <w:keepNext/>
      <w:spacing w:before="240" w:after="60" w:line="240" w:lineRule="auto"/>
      <w:outlineLvl w:val="3"/>
    </w:pPr>
    <w:rPr>
      <w:rFonts w:ascii="Times New Roman" w:eastAsia="Times New Roman" w:hAnsi="Times New Roman" w:cs="Times New Roman"/>
      <w:b/>
      <w:sz w:val="28"/>
      <w:szCs w:val="20"/>
      <w:lang w:val="x-none" w:eastAsia="x-none"/>
    </w:rPr>
  </w:style>
  <w:style w:type="paragraph" w:styleId="5">
    <w:name w:val="heading 5"/>
    <w:basedOn w:val="a5"/>
    <w:next w:val="a5"/>
    <w:link w:val="50"/>
    <w:qFormat/>
    <w:rsid w:val="00526ACB"/>
    <w:pPr>
      <w:spacing w:before="240" w:after="60" w:line="240" w:lineRule="auto"/>
      <w:outlineLvl w:val="4"/>
    </w:pPr>
    <w:rPr>
      <w:rFonts w:ascii="Times New Roman" w:eastAsia="Times New Roman" w:hAnsi="Times New Roman" w:cs="Times New Roman"/>
      <w:b/>
      <w:bCs/>
      <w:i/>
      <w:iCs/>
      <w:sz w:val="26"/>
      <w:szCs w:val="26"/>
      <w:lang w:val="ru-RU" w:eastAsia="ru-RU"/>
    </w:rPr>
  </w:style>
  <w:style w:type="paragraph" w:styleId="6">
    <w:name w:val="heading 6"/>
    <w:basedOn w:val="a5"/>
    <w:next w:val="a5"/>
    <w:link w:val="60"/>
    <w:qFormat/>
    <w:rsid w:val="00526ACB"/>
    <w:pPr>
      <w:spacing w:before="240" w:after="60" w:line="240" w:lineRule="auto"/>
      <w:outlineLvl w:val="5"/>
    </w:pPr>
    <w:rPr>
      <w:rFonts w:ascii="Calibri" w:eastAsia="Times New Roman" w:hAnsi="Calibri" w:cs="Times New Roman"/>
      <w:b/>
      <w:szCs w:val="20"/>
      <w:lang w:val="x-none" w:eastAsia="x-none"/>
    </w:rPr>
  </w:style>
  <w:style w:type="paragraph" w:styleId="8">
    <w:name w:val="heading 8"/>
    <w:basedOn w:val="a5"/>
    <w:next w:val="a5"/>
    <w:link w:val="80"/>
    <w:qFormat/>
    <w:rsid w:val="00526ACB"/>
    <w:pPr>
      <w:overflowPunct w:val="0"/>
      <w:autoSpaceDE w:val="0"/>
      <w:autoSpaceDN w:val="0"/>
      <w:adjustRightInd w:val="0"/>
      <w:spacing w:before="240" w:after="60" w:line="240" w:lineRule="auto"/>
      <w:textAlignment w:val="baseline"/>
      <w:outlineLvl w:val="7"/>
    </w:pPr>
    <w:rPr>
      <w:rFonts w:ascii="Times New Roman" w:eastAsia="Times New Roman" w:hAnsi="Times New Roman" w:cs="Times New Roman"/>
      <w:i/>
      <w:sz w:val="24"/>
      <w:szCs w:val="20"/>
      <w:lang w:val="x-none" w:eastAsia="x-none"/>
    </w:rPr>
  </w:style>
  <w:style w:type="paragraph" w:styleId="9">
    <w:name w:val="heading 9"/>
    <w:basedOn w:val="a5"/>
    <w:next w:val="a5"/>
    <w:link w:val="90"/>
    <w:qFormat/>
    <w:rsid w:val="00526ACB"/>
    <w:pPr>
      <w:spacing w:before="240" w:after="60" w:line="240" w:lineRule="auto"/>
      <w:outlineLvl w:val="8"/>
    </w:pPr>
    <w:rPr>
      <w:rFonts w:ascii="Cambria" w:eastAsia="Times New Roman" w:hAnsi="Cambria" w:cs="Times New Roman"/>
      <w:szCs w:val="20"/>
      <w:lang w:val="x-none" w:eastAsia="x-none"/>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aliases w:val="_Лабораторная1 Знак"/>
    <w:basedOn w:val="a6"/>
    <w:link w:val="1"/>
    <w:rsid w:val="00526ACB"/>
    <w:rPr>
      <w:rFonts w:ascii="Times New Roman" w:eastAsia="Times New Roman" w:hAnsi="Times New Roman" w:cs="Times New Roman"/>
      <w:b/>
      <w:caps/>
      <w:sz w:val="24"/>
      <w:szCs w:val="20"/>
      <w:lang w:val="x-none" w:eastAsia="x-none"/>
    </w:rPr>
  </w:style>
  <w:style w:type="character" w:customStyle="1" w:styleId="20">
    <w:name w:val="Заголовок 2 Знак"/>
    <w:aliases w:val="_КУРСИВ Знак"/>
    <w:basedOn w:val="a6"/>
    <w:link w:val="2"/>
    <w:rsid w:val="00526ACB"/>
    <w:rPr>
      <w:rFonts w:ascii="Times New Roman" w:eastAsia="Times New Roman" w:hAnsi="Times New Roman" w:cs="Times New Roman"/>
      <w:b/>
      <w:sz w:val="24"/>
      <w:szCs w:val="20"/>
      <w:lang w:val="x-none" w:eastAsia="x-none"/>
    </w:rPr>
  </w:style>
  <w:style w:type="character" w:customStyle="1" w:styleId="30">
    <w:name w:val="Заголовок 3 Знак"/>
    <w:aliases w:val="__Основной Знак"/>
    <w:basedOn w:val="a6"/>
    <w:link w:val="3"/>
    <w:rsid w:val="00526ACB"/>
    <w:rPr>
      <w:rFonts w:ascii="Arial" w:eastAsia="Times New Roman" w:hAnsi="Arial" w:cs="Times New Roman"/>
      <w:b/>
      <w:sz w:val="26"/>
      <w:szCs w:val="20"/>
      <w:lang w:val="x-none" w:eastAsia="x-none"/>
    </w:rPr>
  </w:style>
  <w:style w:type="character" w:customStyle="1" w:styleId="40">
    <w:name w:val="Заголовок 4 Знак"/>
    <w:aliases w:val="Заголовок Главный Знак"/>
    <w:basedOn w:val="a6"/>
    <w:link w:val="4"/>
    <w:rsid w:val="00526ACB"/>
    <w:rPr>
      <w:rFonts w:ascii="Times New Roman" w:eastAsia="Times New Roman" w:hAnsi="Times New Roman" w:cs="Times New Roman"/>
      <w:b/>
      <w:sz w:val="28"/>
      <w:szCs w:val="20"/>
      <w:lang w:val="x-none" w:eastAsia="x-none"/>
    </w:rPr>
  </w:style>
  <w:style w:type="character" w:customStyle="1" w:styleId="50">
    <w:name w:val="Заголовок 5 Знак"/>
    <w:basedOn w:val="a6"/>
    <w:link w:val="5"/>
    <w:rsid w:val="00526ACB"/>
    <w:rPr>
      <w:rFonts w:ascii="Times New Roman" w:eastAsia="Times New Roman" w:hAnsi="Times New Roman" w:cs="Times New Roman"/>
      <w:b/>
      <w:bCs/>
      <w:i/>
      <w:iCs/>
      <w:sz w:val="26"/>
      <w:szCs w:val="26"/>
      <w:lang w:val="ru-RU" w:eastAsia="ru-RU"/>
    </w:rPr>
  </w:style>
  <w:style w:type="character" w:customStyle="1" w:styleId="60">
    <w:name w:val="Заголовок 6 Знак"/>
    <w:basedOn w:val="a6"/>
    <w:link w:val="6"/>
    <w:rsid w:val="00526ACB"/>
    <w:rPr>
      <w:rFonts w:ascii="Calibri" w:eastAsia="Times New Roman" w:hAnsi="Calibri" w:cs="Times New Roman"/>
      <w:b/>
      <w:szCs w:val="20"/>
      <w:lang w:val="x-none" w:eastAsia="x-none"/>
    </w:rPr>
  </w:style>
  <w:style w:type="character" w:customStyle="1" w:styleId="80">
    <w:name w:val="Заголовок 8 Знак"/>
    <w:basedOn w:val="a6"/>
    <w:link w:val="8"/>
    <w:rsid w:val="00526ACB"/>
    <w:rPr>
      <w:rFonts w:ascii="Times New Roman" w:eastAsia="Times New Roman" w:hAnsi="Times New Roman" w:cs="Times New Roman"/>
      <w:i/>
      <w:sz w:val="24"/>
      <w:szCs w:val="20"/>
      <w:lang w:val="x-none" w:eastAsia="x-none"/>
    </w:rPr>
  </w:style>
  <w:style w:type="character" w:customStyle="1" w:styleId="90">
    <w:name w:val="Заголовок 9 Знак"/>
    <w:basedOn w:val="a6"/>
    <w:link w:val="9"/>
    <w:rsid w:val="00526ACB"/>
    <w:rPr>
      <w:rFonts w:ascii="Cambria" w:eastAsia="Times New Roman" w:hAnsi="Cambria" w:cs="Times New Roman"/>
      <w:szCs w:val="20"/>
      <w:lang w:val="x-none" w:eastAsia="x-none"/>
    </w:rPr>
  </w:style>
  <w:style w:type="paragraph" w:styleId="a9">
    <w:name w:val="Body Text"/>
    <w:basedOn w:val="a5"/>
    <w:link w:val="11"/>
    <w:rsid w:val="00526ACB"/>
    <w:pPr>
      <w:spacing w:after="0" w:line="240" w:lineRule="auto"/>
      <w:jc w:val="center"/>
    </w:pPr>
    <w:rPr>
      <w:rFonts w:ascii="Times New Roman" w:eastAsia="Times New Roman" w:hAnsi="Times New Roman" w:cs="Times New Roman"/>
      <w:b/>
      <w:sz w:val="24"/>
      <w:szCs w:val="20"/>
      <w:lang w:val="x-none" w:eastAsia="x-none"/>
    </w:rPr>
  </w:style>
  <w:style w:type="character" w:customStyle="1" w:styleId="aa">
    <w:name w:val="Основной текст Знак"/>
    <w:basedOn w:val="a6"/>
    <w:rsid w:val="00526ACB"/>
  </w:style>
  <w:style w:type="paragraph" w:styleId="ab">
    <w:name w:val="Body Text Indent"/>
    <w:basedOn w:val="a5"/>
    <w:link w:val="ac"/>
    <w:rsid w:val="00526ACB"/>
    <w:pPr>
      <w:spacing w:after="0" w:line="240" w:lineRule="auto"/>
      <w:ind w:firstLine="180"/>
    </w:pPr>
    <w:rPr>
      <w:rFonts w:ascii="Times New Roman" w:eastAsia="Times New Roman" w:hAnsi="Times New Roman" w:cs="Times New Roman"/>
      <w:b/>
      <w:sz w:val="24"/>
      <w:szCs w:val="20"/>
      <w:lang w:val="x-none" w:eastAsia="x-none"/>
    </w:rPr>
  </w:style>
  <w:style w:type="character" w:customStyle="1" w:styleId="ac">
    <w:name w:val="Основной текст с отступом Знак"/>
    <w:basedOn w:val="a6"/>
    <w:link w:val="ab"/>
    <w:rsid w:val="00526ACB"/>
    <w:rPr>
      <w:rFonts w:ascii="Times New Roman" w:eastAsia="Times New Roman" w:hAnsi="Times New Roman" w:cs="Times New Roman"/>
      <w:b/>
      <w:sz w:val="24"/>
      <w:szCs w:val="20"/>
      <w:lang w:val="x-none" w:eastAsia="x-none"/>
    </w:rPr>
  </w:style>
  <w:style w:type="paragraph" w:styleId="ad">
    <w:name w:val="Document Map"/>
    <w:basedOn w:val="a5"/>
    <w:link w:val="ae"/>
    <w:semiHidden/>
    <w:rsid w:val="00526ACB"/>
    <w:pPr>
      <w:shd w:val="clear" w:color="auto" w:fill="000080"/>
      <w:spacing w:after="0" w:line="240" w:lineRule="auto"/>
    </w:pPr>
    <w:rPr>
      <w:rFonts w:ascii="Tahoma" w:eastAsia="Times New Roman" w:hAnsi="Tahoma" w:cs="Tahoma"/>
      <w:sz w:val="20"/>
      <w:szCs w:val="20"/>
      <w:lang w:val="ru-RU" w:eastAsia="ru-RU"/>
    </w:rPr>
  </w:style>
  <w:style w:type="character" w:customStyle="1" w:styleId="ae">
    <w:name w:val="Схема документа Знак"/>
    <w:basedOn w:val="a6"/>
    <w:link w:val="ad"/>
    <w:semiHidden/>
    <w:rsid w:val="00526ACB"/>
    <w:rPr>
      <w:rFonts w:ascii="Tahoma" w:eastAsia="Times New Roman" w:hAnsi="Tahoma" w:cs="Tahoma"/>
      <w:sz w:val="20"/>
      <w:szCs w:val="20"/>
      <w:shd w:val="clear" w:color="auto" w:fill="000080"/>
      <w:lang w:val="ru-RU" w:eastAsia="ru-RU"/>
    </w:rPr>
  </w:style>
  <w:style w:type="paragraph" w:styleId="af">
    <w:name w:val="footer"/>
    <w:basedOn w:val="a5"/>
    <w:link w:val="af0"/>
    <w:rsid w:val="00526ACB"/>
    <w:pPr>
      <w:tabs>
        <w:tab w:val="center" w:pos="4677"/>
        <w:tab w:val="right" w:pos="9355"/>
      </w:tabs>
      <w:spacing w:after="0" w:line="240" w:lineRule="auto"/>
    </w:pPr>
    <w:rPr>
      <w:rFonts w:ascii="Times New Roman" w:eastAsia="Times New Roman" w:hAnsi="Times New Roman" w:cs="Times New Roman"/>
      <w:sz w:val="28"/>
      <w:szCs w:val="20"/>
      <w:lang w:val="x-none" w:eastAsia="x-none"/>
    </w:rPr>
  </w:style>
  <w:style w:type="character" w:customStyle="1" w:styleId="af0">
    <w:name w:val="Нижний колонтитул Знак"/>
    <w:basedOn w:val="a6"/>
    <w:link w:val="af"/>
    <w:rsid w:val="00526ACB"/>
    <w:rPr>
      <w:rFonts w:ascii="Times New Roman" w:eastAsia="Times New Roman" w:hAnsi="Times New Roman" w:cs="Times New Roman"/>
      <w:sz w:val="28"/>
      <w:szCs w:val="20"/>
      <w:lang w:val="x-none" w:eastAsia="x-none"/>
    </w:rPr>
  </w:style>
  <w:style w:type="character" w:styleId="af1">
    <w:name w:val="page number"/>
    <w:rsid w:val="00526ACB"/>
    <w:rPr>
      <w:rFonts w:cs="Times New Roman"/>
    </w:rPr>
  </w:style>
  <w:style w:type="paragraph" w:styleId="af2">
    <w:name w:val="Plain Text"/>
    <w:basedOn w:val="a5"/>
    <w:link w:val="af3"/>
    <w:rsid w:val="00526ACB"/>
    <w:pPr>
      <w:spacing w:after="0" w:line="240" w:lineRule="auto"/>
      <w:ind w:firstLine="709"/>
      <w:jc w:val="both"/>
    </w:pPr>
    <w:rPr>
      <w:rFonts w:ascii="Times New Roman" w:eastAsia="Times New Roman" w:hAnsi="Times New Roman" w:cs="Times New Roman"/>
      <w:sz w:val="28"/>
      <w:szCs w:val="20"/>
      <w:lang w:val="x-none" w:eastAsia="x-none"/>
    </w:rPr>
  </w:style>
  <w:style w:type="character" w:customStyle="1" w:styleId="af3">
    <w:name w:val="Текст Знак"/>
    <w:basedOn w:val="a6"/>
    <w:link w:val="af2"/>
    <w:rsid w:val="00526ACB"/>
    <w:rPr>
      <w:rFonts w:ascii="Times New Roman" w:eastAsia="Times New Roman" w:hAnsi="Times New Roman" w:cs="Times New Roman"/>
      <w:sz w:val="28"/>
      <w:szCs w:val="20"/>
      <w:lang w:val="x-none" w:eastAsia="x-none"/>
    </w:rPr>
  </w:style>
  <w:style w:type="paragraph" w:customStyle="1" w:styleId="a1">
    <w:name w:val="Тема"/>
    <w:basedOn w:val="1"/>
    <w:next w:val="af2"/>
    <w:rsid w:val="00526ACB"/>
    <w:pPr>
      <w:pageBreakBefore/>
      <w:numPr>
        <w:numId w:val="1"/>
      </w:numPr>
      <w:autoSpaceDE w:val="0"/>
      <w:autoSpaceDN w:val="0"/>
      <w:spacing w:before="360" w:after="360" w:line="360" w:lineRule="auto"/>
    </w:pPr>
    <w:rPr>
      <w:b w:val="0"/>
      <w:bCs/>
      <w:caps w:val="0"/>
      <w:szCs w:val="28"/>
    </w:rPr>
  </w:style>
  <w:style w:type="paragraph" w:customStyle="1" w:styleId="a2">
    <w:name w:val="Вопрос"/>
    <w:basedOn w:val="a5"/>
    <w:rsid w:val="00526ACB"/>
    <w:pPr>
      <w:numPr>
        <w:ilvl w:val="1"/>
        <w:numId w:val="1"/>
      </w:numPr>
      <w:tabs>
        <w:tab w:val="left" w:pos="-2340"/>
      </w:tabs>
      <w:autoSpaceDE w:val="0"/>
      <w:autoSpaceDN w:val="0"/>
      <w:spacing w:before="240" w:after="240" w:line="360" w:lineRule="auto"/>
      <w:ind w:left="1260" w:hanging="540"/>
      <w:jc w:val="both"/>
    </w:pPr>
    <w:rPr>
      <w:rFonts w:ascii="Times New Roman" w:eastAsia="Times New Roman" w:hAnsi="Times New Roman" w:cs="Times New Roman"/>
      <w:b/>
      <w:bCs/>
      <w:sz w:val="28"/>
      <w:szCs w:val="28"/>
      <w:lang w:val="ru-RU" w:eastAsia="ru-RU"/>
    </w:rPr>
  </w:style>
  <w:style w:type="paragraph" w:customStyle="1" w:styleId="a3">
    <w:name w:val="Подвопрос"/>
    <w:basedOn w:val="a5"/>
    <w:next w:val="af2"/>
    <w:link w:val="af4"/>
    <w:rsid w:val="00526ACB"/>
    <w:pPr>
      <w:numPr>
        <w:ilvl w:val="2"/>
        <w:numId w:val="1"/>
      </w:numPr>
      <w:spacing w:before="120" w:after="120" w:line="360" w:lineRule="auto"/>
      <w:jc w:val="both"/>
    </w:pPr>
    <w:rPr>
      <w:rFonts w:ascii="Times New Roman" w:eastAsia="Times New Roman" w:hAnsi="Times New Roman" w:cs="Times New Roman"/>
      <w:b/>
      <w:bCs/>
      <w:i/>
      <w:iCs/>
      <w:sz w:val="28"/>
      <w:szCs w:val="28"/>
      <w:lang w:eastAsia="ru-RU"/>
    </w:rPr>
  </w:style>
  <w:style w:type="character" w:customStyle="1" w:styleId="af4">
    <w:name w:val="Подвопрос Знак"/>
    <w:link w:val="a3"/>
    <w:locked/>
    <w:rsid w:val="00526ACB"/>
    <w:rPr>
      <w:rFonts w:ascii="Times New Roman" w:eastAsia="Times New Roman" w:hAnsi="Times New Roman" w:cs="Times New Roman"/>
      <w:b/>
      <w:bCs/>
      <w:i/>
      <w:iCs/>
      <w:sz w:val="28"/>
      <w:szCs w:val="28"/>
      <w:lang w:eastAsia="ru-RU"/>
    </w:rPr>
  </w:style>
  <w:style w:type="paragraph" w:customStyle="1" w:styleId="12">
    <w:name w:val="заголовок 1"/>
    <w:basedOn w:val="a5"/>
    <w:next w:val="a5"/>
    <w:rsid w:val="00526ACB"/>
    <w:pPr>
      <w:keepNext/>
      <w:widowControl w:val="0"/>
      <w:spacing w:after="0" w:line="240" w:lineRule="auto"/>
      <w:ind w:firstLine="709"/>
      <w:jc w:val="center"/>
    </w:pPr>
    <w:rPr>
      <w:rFonts w:ascii="Times New Roman" w:eastAsia="Times New Roman" w:hAnsi="Times New Roman" w:cs="Times New Roman"/>
      <w:sz w:val="28"/>
      <w:szCs w:val="28"/>
      <w:lang w:val="ru-RU" w:eastAsia="ru-RU"/>
    </w:rPr>
  </w:style>
  <w:style w:type="paragraph" w:customStyle="1" w:styleId="FR1">
    <w:name w:val="FR1"/>
    <w:rsid w:val="00526ACB"/>
    <w:pPr>
      <w:widowControl w:val="0"/>
      <w:autoSpaceDE w:val="0"/>
      <w:autoSpaceDN w:val="0"/>
      <w:adjustRightInd w:val="0"/>
      <w:spacing w:after="0" w:line="300" w:lineRule="auto"/>
      <w:ind w:left="1360" w:right="400" w:hanging="560"/>
    </w:pPr>
    <w:rPr>
      <w:rFonts w:ascii="Arial" w:eastAsia="Times New Roman" w:hAnsi="Arial" w:cs="Arial"/>
      <w:b/>
      <w:bCs/>
      <w:lang w:val="ru-RU" w:eastAsia="ru-RU"/>
    </w:rPr>
  </w:style>
  <w:style w:type="paragraph" w:styleId="31">
    <w:name w:val="Body Text Indent 3"/>
    <w:basedOn w:val="a5"/>
    <w:link w:val="32"/>
    <w:rsid w:val="00526ACB"/>
    <w:pPr>
      <w:spacing w:after="120" w:line="240" w:lineRule="auto"/>
      <w:ind w:left="283"/>
    </w:pPr>
    <w:rPr>
      <w:rFonts w:ascii="Times New Roman" w:eastAsia="Times New Roman" w:hAnsi="Times New Roman" w:cs="Times New Roman"/>
      <w:sz w:val="16"/>
      <w:szCs w:val="20"/>
      <w:lang w:val="x-none" w:eastAsia="x-none"/>
    </w:rPr>
  </w:style>
  <w:style w:type="character" w:customStyle="1" w:styleId="32">
    <w:name w:val="Основной текст с отступом 3 Знак"/>
    <w:basedOn w:val="a6"/>
    <w:link w:val="31"/>
    <w:rsid w:val="00526ACB"/>
    <w:rPr>
      <w:rFonts w:ascii="Times New Roman" w:eastAsia="Times New Roman" w:hAnsi="Times New Roman" w:cs="Times New Roman"/>
      <w:sz w:val="16"/>
      <w:szCs w:val="20"/>
      <w:lang w:val="x-none" w:eastAsia="x-none"/>
    </w:rPr>
  </w:style>
  <w:style w:type="paragraph" w:customStyle="1" w:styleId="Cf22">
    <w:name w:val="Основной тексCf2 2"/>
    <w:basedOn w:val="a5"/>
    <w:rsid w:val="00526ACB"/>
    <w:pPr>
      <w:widowControl w:val="0"/>
      <w:spacing w:after="0" w:line="240" w:lineRule="auto"/>
      <w:ind w:firstLine="709"/>
    </w:pPr>
    <w:rPr>
      <w:rFonts w:ascii="Times New Roman" w:eastAsia="Times New Roman" w:hAnsi="Times New Roman" w:cs="Times New Roman"/>
      <w:sz w:val="28"/>
      <w:szCs w:val="20"/>
      <w:lang w:eastAsia="ru-RU"/>
    </w:rPr>
  </w:style>
  <w:style w:type="paragraph" w:customStyle="1" w:styleId="a4">
    <w:name w:val="!Заголовок вопроса"/>
    <w:basedOn w:val="a5"/>
    <w:next w:val="a"/>
    <w:link w:val="af5"/>
    <w:rsid w:val="00526ACB"/>
    <w:pPr>
      <w:numPr>
        <w:numId w:val="2"/>
      </w:numPr>
      <w:spacing w:after="0" w:line="240" w:lineRule="auto"/>
    </w:pPr>
    <w:rPr>
      <w:rFonts w:ascii="Times New Roman" w:eastAsia="Times New Roman" w:hAnsi="Times New Roman" w:cs="Times New Roman"/>
      <w:sz w:val="24"/>
      <w:szCs w:val="24"/>
      <w:lang w:eastAsia="ru-RU"/>
    </w:rPr>
  </w:style>
  <w:style w:type="paragraph" w:customStyle="1" w:styleId="a">
    <w:name w:val="!Текст вопроса"/>
    <w:basedOn w:val="a5"/>
    <w:rsid w:val="00526ACB"/>
    <w:pPr>
      <w:numPr>
        <w:numId w:val="3"/>
      </w:numPr>
      <w:spacing w:after="0" w:line="240" w:lineRule="auto"/>
    </w:pPr>
    <w:rPr>
      <w:rFonts w:ascii="Times New Roman" w:eastAsia="Times New Roman" w:hAnsi="Times New Roman" w:cs="Times New Roman"/>
      <w:sz w:val="24"/>
      <w:szCs w:val="24"/>
      <w:lang w:val="ru-RU" w:eastAsia="ru-RU"/>
    </w:rPr>
  </w:style>
  <w:style w:type="character" w:customStyle="1" w:styleId="af5">
    <w:name w:val="!Заголовок вопроса Знак"/>
    <w:link w:val="a4"/>
    <w:locked/>
    <w:rsid w:val="00526ACB"/>
    <w:rPr>
      <w:rFonts w:ascii="Times New Roman" w:eastAsia="Times New Roman" w:hAnsi="Times New Roman" w:cs="Times New Roman"/>
      <w:sz w:val="24"/>
      <w:szCs w:val="24"/>
      <w:lang w:eastAsia="ru-RU"/>
    </w:rPr>
  </w:style>
  <w:style w:type="paragraph" w:customStyle="1" w:styleId="ListParagraph2">
    <w:name w:val="List Paragraph2"/>
    <w:basedOn w:val="a5"/>
    <w:rsid w:val="00526ACB"/>
    <w:pPr>
      <w:spacing w:after="0" w:line="240" w:lineRule="auto"/>
      <w:ind w:left="708"/>
    </w:pPr>
    <w:rPr>
      <w:rFonts w:ascii="Times New Roman" w:eastAsia="Times New Roman" w:hAnsi="Times New Roman" w:cs="Times New Roman"/>
      <w:sz w:val="24"/>
      <w:szCs w:val="24"/>
      <w:lang w:val="ru-RU" w:eastAsia="ru-RU"/>
    </w:rPr>
  </w:style>
  <w:style w:type="paragraph" w:styleId="af6">
    <w:name w:val="Normal (Web)"/>
    <w:basedOn w:val="a5"/>
    <w:rsid w:val="00526ACB"/>
    <w:pPr>
      <w:spacing w:before="100" w:beforeAutospacing="1" w:after="100" w:afterAutospacing="1" w:line="240" w:lineRule="auto"/>
    </w:pPr>
    <w:rPr>
      <w:rFonts w:ascii="Times New Roman" w:eastAsia="Times New Roman" w:hAnsi="Times New Roman" w:cs="Times New Roman"/>
      <w:color w:val="000000"/>
      <w:sz w:val="24"/>
      <w:szCs w:val="24"/>
      <w:lang w:val="ru-RU" w:eastAsia="ru-RU"/>
    </w:rPr>
  </w:style>
  <w:style w:type="paragraph" w:styleId="33">
    <w:name w:val="Body Text 3"/>
    <w:basedOn w:val="a5"/>
    <w:link w:val="34"/>
    <w:rsid w:val="00526ACB"/>
    <w:pPr>
      <w:spacing w:after="120" w:line="240" w:lineRule="auto"/>
    </w:pPr>
    <w:rPr>
      <w:rFonts w:ascii="Times New Roman" w:eastAsia="Times New Roman" w:hAnsi="Times New Roman" w:cs="Times New Roman"/>
      <w:sz w:val="16"/>
      <w:szCs w:val="20"/>
      <w:lang w:val="x-none" w:eastAsia="x-none"/>
    </w:rPr>
  </w:style>
  <w:style w:type="character" w:customStyle="1" w:styleId="34">
    <w:name w:val="Основной текст 3 Знак"/>
    <w:basedOn w:val="a6"/>
    <w:link w:val="33"/>
    <w:rsid w:val="00526ACB"/>
    <w:rPr>
      <w:rFonts w:ascii="Times New Roman" w:eastAsia="Times New Roman" w:hAnsi="Times New Roman" w:cs="Times New Roman"/>
      <w:sz w:val="16"/>
      <w:szCs w:val="20"/>
      <w:lang w:val="x-none" w:eastAsia="x-none"/>
    </w:rPr>
  </w:style>
  <w:style w:type="paragraph" w:customStyle="1" w:styleId="PlainText1">
    <w:name w:val="Plain Text1"/>
    <w:basedOn w:val="a5"/>
    <w:rsid w:val="00526ACB"/>
    <w:pPr>
      <w:spacing w:after="0" w:line="240" w:lineRule="auto"/>
    </w:pPr>
    <w:rPr>
      <w:rFonts w:ascii="Courier New" w:eastAsia="Times New Roman" w:hAnsi="Courier New" w:cs="Courier New"/>
      <w:sz w:val="20"/>
      <w:szCs w:val="20"/>
      <w:lang w:val="ru-RU" w:eastAsia="ru-RU"/>
    </w:rPr>
  </w:style>
  <w:style w:type="paragraph" w:customStyle="1" w:styleId="ListParagraph1">
    <w:name w:val="List Paragraph1"/>
    <w:basedOn w:val="a5"/>
    <w:rsid w:val="00526ACB"/>
    <w:pPr>
      <w:spacing w:after="0" w:line="240" w:lineRule="auto"/>
      <w:ind w:left="720"/>
    </w:pPr>
    <w:rPr>
      <w:rFonts w:ascii="Times New Roman" w:eastAsia="Times New Roman" w:hAnsi="Times New Roman" w:cs="Times New Roman"/>
      <w:sz w:val="28"/>
      <w:szCs w:val="28"/>
      <w:lang w:val="ru-RU" w:eastAsia="ru-RU"/>
    </w:rPr>
  </w:style>
  <w:style w:type="character" w:styleId="af7">
    <w:name w:val="Emphasis"/>
    <w:aliases w:val="_Варианты"/>
    <w:qFormat/>
    <w:rsid w:val="00526ACB"/>
    <w:rPr>
      <w:rFonts w:ascii="Times New Roman" w:hAnsi="Times New Roman"/>
      <w:i/>
      <w:sz w:val="28"/>
    </w:rPr>
  </w:style>
  <w:style w:type="paragraph" w:styleId="21">
    <w:name w:val="List 2"/>
    <w:basedOn w:val="a5"/>
    <w:rsid w:val="00526ACB"/>
    <w:pPr>
      <w:spacing w:after="0" w:line="240" w:lineRule="auto"/>
      <w:ind w:left="566" w:hanging="283"/>
    </w:pPr>
    <w:rPr>
      <w:rFonts w:ascii="Times New Roman" w:eastAsia="Times New Roman" w:hAnsi="Times New Roman" w:cs="Times New Roman"/>
      <w:sz w:val="24"/>
      <w:szCs w:val="24"/>
      <w:lang w:val="ru-RU" w:eastAsia="ru-RU"/>
    </w:rPr>
  </w:style>
  <w:style w:type="paragraph" w:customStyle="1" w:styleId="Iauiue">
    <w:name w:val="Iau?iue"/>
    <w:rsid w:val="00526AC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ru-RU" w:eastAsia="ru-RU"/>
    </w:rPr>
  </w:style>
  <w:style w:type="paragraph" w:customStyle="1" w:styleId="22">
    <w:name w:val="заголовок 2"/>
    <w:basedOn w:val="a5"/>
    <w:next w:val="a5"/>
    <w:rsid w:val="00526ACB"/>
    <w:pPr>
      <w:keepNext/>
      <w:overflowPunct w:val="0"/>
      <w:autoSpaceDE w:val="0"/>
      <w:autoSpaceDN w:val="0"/>
      <w:adjustRightInd w:val="0"/>
      <w:spacing w:before="240" w:after="60" w:line="240" w:lineRule="auto"/>
      <w:textAlignment w:val="baseline"/>
    </w:pPr>
    <w:rPr>
      <w:rFonts w:ascii="Arial" w:eastAsia="Times New Roman" w:hAnsi="Arial" w:cs="Times New Roman"/>
      <w:b/>
      <w:i/>
      <w:sz w:val="24"/>
      <w:szCs w:val="20"/>
      <w:lang w:val="ru-RU" w:eastAsia="ru-RU"/>
    </w:rPr>
  </w:style>
  <w:style w:type="paragraph" w:customStyle="1" w:styleId="caaieiaie1">
    <w:name w:val="caaieiaie 1"/>
    <w:basedOn w:val="Iauiue"/>
    <w:next w:val="Iauiue"/>
    <w:rsid w:val="00526ACB"/>
    <w:pPr>
      <w:keepNext/>
      <w:jc w:val="center"/>
    </w:pPr>
    <w:rPr>
      <w:sz w:val="28"/>
    </w:rPr>
  </w:style>
  <w:style w:type="paragraph" w:customStyle="1" w:styleId="Iacaaiea">
    <w:name w:val="Iacaaiea"/>
    <w:basedOn w:val="Iauiue"/>
    <w:next w:val="Iauiue"/>
    <w:rsid w:val="00526ACB"/>
    <w:rPr>
      <w:sz w:val="28"/>
    </w:rPr>
  </w:style>
  <w:style w:type="paragraph" w:customStyle="1" w:styleId="Iniiaiieoaeno">
    <w:name w:val="Iniiaiie oaeno"/>
    <w:basedOn w:val="Iauiue"/>
    <w:rsid w:val="00526ACB"/>
    <w:rPr>
      <w:sz w:val="28"/>
    </w:rPr>
  </w:style>
  <w:style w:type="paragraph" w:customStyle="1" w:styleId="caaieiaie3">
    <w:name w:val="caaieiaie 3"/>
    <w:basedOn w:val="Iauiue"/>
    <w:next w:val="Iauiue"/>
    <w:rsid w:val="00526ACB"/>
    <w:pPr>
      <w:keepNext/>
      <w:jc w:val="center"/>
    </w:pPr>
    <w:rPr>
      <w:caps/>
      <w:sz w:val="30"/>
    </w:rPr>
  </w:style>
  <w:style w:type="paragraph" w:customStyle="1" w:styleId="Iniiaiieoaeno2">
    <w:name w:val="Iniiaiie oaeno 2"/>
    <w:basedOn w:val="Iauiue"/>
    <w:rsid w:val="00526ACB"/>
    <w:pPr>
      <w:widowControl w:val="0"/>
      <w:ind w:firstLine="567"/>
      <w:jc w:val="both"/>
    </w:pPr>
    <w:rPr>
      <w:sz w:val="28"/>
    </w:rPr>
  </w:style>
  <w:style w:type="paragraph" w:styleId="af8">
    <w:name w:val="header"/>
    <w:basedOn w:val="a5"/>
    <w:link w:val="af9"/>
    <w:rsid w:val="00526ACB"/>
    <w:pPr>
      <w:tabs>
        <w:tab w:val="center" w:pos="4677"/>
        <w:tab w:val="right" w:pos="9355"/>
      </w:tabs>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val="x-none" w:eastAsia="x-none"/>
    </w:rPr>
  </w:style>
  <w:style w:type="character" w:customStyle="1" w:styleId="af9">
    <w:name w:val="Верхний колонтитул Знак"/>
    <w:basedOn w:val="a6"/>
    <w:link w:val="af8"/>
    <w:rsid w:val="00526ACB"/>
    <w:rPr>
      <w:rFonts w:ascii="Times New Roman" w:eastAsia="Times New Roman" w:hAnsi="Times New Roman" w:cs="Times New Roman"/>
      <w:sz w:val="28"/>
      <w:szCs w:val="20"/>
      <w:lang w:val="x-none" w:eastAsia="x-none"/>
    </w:rPr>
  </w:style>
  <w:style w:type="paragraph" w:styleId="13">
    <w:name w:val="toc 1"/>
    <w:basedOn w:val="a5"/>
    <w:next w:val="a5"/>
    <w:autoRedefine/>
    <w:semiHidden/>
    <w:rsid w:val="00526ACB"/>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val="ru-RU" w:eastAsia="ru-RU"/>
    </w:rPr>
  </w:style>
  <w:style w:type="character" w:styleId="afa">
    <w:name w:val="Hyperlink"/>
    <w:rsid w:val="00526ACB"/>
    <w:rPr>
      <w:color w:val="0000FF"/>
      <w:u w:val="single"/>
    </w:rPr>
  </w:style>
  <w:style w:type="paragraph" w:customStyle="1" w:styleId="caaieiaie4">
    <w:name w:val="caaieiaie 4"/>
    <w:basedOn w:val="Iauiue"/>
    <w:next w:val="Iauiue"/>
    <w:rsid w:val="00526ACB"/>
    <w:pPr>
      <w:keepNext/>
      <w:widowControl w:val="0"/>
      <w:ind w:left="284" w:hanging="284"/>
      <w:jc w:val="both"/>
    </w:pPr>
    <w:rPr>
      <w:sz w:val="28"/>
    </w:rPr>
  </w:style>
  <w:style w:type="paragraph" w:styleId="afb">
    <w:name w:val="List"/>
    <w:basedOn w:val="a5"/>
    <w:rsid w:val="00526ACB"/>
    <w:pPr>
      <w:overflowPunct w:val="0"/>
      <w:autoSpaceDE w:val="0"/>
      <w:autoSpaceDN w:val="0"/>
      <w:adjustRightInd w:val="0"/>
      <w:spacing w:after="0" w:line="240" w:lineRule="auto"/>
      <w:ind w:left="283" w:hanging="283"/>
      <w:textAlignment w:val="baseline"/>
    </w:pPr>
    <w:rPr>
      <w:rFonts w:ascii="Times New Roman" w:eastAsia="Times New Roman" w:hAnsi="Times New Roman" w:cs="Times New Roman"/>
      <w:sz w:val="20"/>
      <w:szCs w:val="20"/>
      <w:lang w:val="ru-RU" w:eastAsia="ru-RU"/>
    </w:rPr>
  </w:style>
  <w:style w:type="character" w:customStyle="1" w:styleId="afc">
    <w:name w:val="Основной шрифт"/>
    <w:rsid w:val="00526ACB"/>
  </w:style>
  <w:style w:type="paragraph" w:customStyle="1" w:styleId="caaieiaie2">
    <w:name w:val="caaieiaie 2"/>
    <w:basedOn w:val="Iauiue"/>
    <w:next w:val="Iauiue"/>
    <w:rsid w:val="00526ACB"/>
    <w:pPr>
      <w:keepNext/>
      <w:spacing w:before="240" w:after="60"/>
    </w:pPr>
    <w:rPr>
      <w:rFonts w:ascii="Arial" w:hAnsi="Arial"/>
      <w:b/>
      <w:i/>
      <w:sz w:val="28"/>
    </w:rPr>
  </w:style>
  <w:style w:type="paragraph" w:customStyle="1" w:styleId="caaieiaie5">
    <w:name w:val="caaieiaie 5"/>
    <w:basedOn w:val="Iauiue"/>
    <w:next w:val="Iauiue"/>
    <w:rsid w:val="00526ACB"/>
    <w:pPr>
      <w:keepNext/>
      <w:jc w:val="both"/>
    </w:pPr>
    <w:rPr>
      <w:sz w:val="28"/>
    </w:rPr>
  </w:style>
  <w:style w:type="paragraph" w:customStyle="1" w:styleId="caaieiaie6">
    <w:name w:val="caaieiaie 6"/>
    <w:basedOn w:val="Iauiue"/>
    <w:next w:val="Iauiue"/>
    <w:rsid w:val="00526ACB"/>
    <w:pPr>
      <w:keepNext/>
      <w:ind w:firstLine="567"/>
      <w:jc w:val="both"/>
    </w:pPr>
    <w:rPr>
      <w:sz w:val="28"/>
    </w:rPr>
  </w:style>
  <w:style w:type="character" w:customStyle="1" w:styleId="Iniiaiieoeoo">
    <w:name w:val="Iniiaiie o?eoo"/>
    <w:rsid w:val="00526ACB"/>
  </w:style>
  <w:style w:type="paragraph" w:customStyle="1" w:styleId="210">
    <w:name w:val="Основной текст 21"/>
    <w:basedOn w:val="Iauiue"/>
    <w:rsid w:val="00526ACB"/>
    <w:pPr>
      <w:ind w:firstLine="708"/>
    </w:pPr>
    <w:rPr>
      <w:sz w:val="28"/>
    </w:rPr>
  </w:style>
  <w:style w:type="paragraph" w:customStyle="1" w:styleId="Aaoieeeieiioeooe">
    <w:name w:val="Aa?oiee eieiioeooe"/>
    <w:basedOn w:val="Iauiue"/>
    <w:rsid w:val="00526ACB"/>
    <w:pPr>
      <w:tabs>
        <w:tab w:val="center" w:pos="4153"/>
        <w:tab w:val="right" w:pos="8306"/>
      </w:tabs>
    </w:pPr>
  </w:style>
  <w:style w:type="character" w:customStyle="1" w:styleId="iiianoaieou">
    <w:name w:val="iiia? no?aieou"/>
    <w:rsid w:val="00526ACB"/>
  </w:style>
  <w:style w:type="paragraph" w:customStyle="1" w:styleId="Ieieeeieiioeooe">
    <w:name w:val="Ie?iee eieiioeooe"/>
    <w:basedOn w:val="Iauiue"/>
    <w:rsid w:val="00526ACB"/>
    <w:pPr>
      <w:tabs>
        <w:tab w:val="center" w:pos="4153"/>
        <w:tab w:val="right" w:pos="8306"/>
      </w:tabs>
    </w:pPr>
  </w:style>
  <w:style w:type="paragraph" w:customStyle="1" w:styleId="Iaeeiaaiiuenienie">
    <w:name w:val="Ia?ee?iaaiiue nienie"/>
    <w:basedOn w:val="Iauiue"/>
    <w:rsid w:val="00526ACB"/>
    <w:pPr>
      <w:ind w:left="283" w:hanging="283"/>
    </w:pPr>
  </w:style>
  <w:style w:type="character" w:customStyle="1" w:styleId="afd">
    <w:name w:val="номер страницы"/>
    <w:rsid w:val="00526ACB"/>
  </w:style>
  <w:style w:type="paragraph" w:customStyle="1" w:styleId="110">
    <w:name w:val="заголовок 11"/>
    <w:basedOn w:val="a5"/>
    <w:next w:val="a5"/>
    <w:rsid w:val="00526ACB"/>
    <w:pPr>
      <w:keepNext/>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eastAsia="ru-RU"/>
    </w:rPr>
  </w:style>
  <w:style w:type="paragraph" w:styleId="23">
    <w:name w:val="toc 2"/>
    <w:basedOn w:val="a5"/>
    <w:next w:val="a5"/>
    <w:autoRedefine/>
    <w:semiHidden/>
    <w:rsid w:val="00526ACB"/>
    <w:pPr>
      <w:overflowPunct w:val="0"/>
      <w:autoSpaceDE w:val="0"/>
      <w:autoSpaceDN w:val="0"/>
      <w:adjustRightInd w:val="0"/>
      <w:spacing w:after="0" w:line="240" w:lineRule="auto"/>
      <w:ind w:left="280"/>
      <w:textAlignment w:val="baseline"/>
    </w:pPr>
    <w:rPr>
      <w:rFonts w:ascii="Times New Roman" w:eastAsia="Times New Roman" w:hAnsi="Times New Roman" w:cs="Times New Roman"/>
      <w:sz w:val="28"/>
      <w:szCs w:val="20"/>
      <w:lang w:val="ru-RU" w:eastAsia="ru-RU"/>
    </w:rPr>
  </w:style>
  <w:style w:type="paragraph" w:styleId="35">
    <w:name w:val="toc 3"/>
    <w:basedOn w:val="a5"/>
    <w:next w:val="a5"/>
    <w:autoRedefine/>
    <w:semiHidden/>
    <w:rsid w:val="00526ACB"/>
    <w:pPr>
      <w:overflowPunct w:val="0"/>
      <w:autoSpaceDE w:val="0"/>
      <w:autoSpaceDN w:val="0"/>
      <w:adjustRightInd w:val="0"/>
      <w:spacing w:after="0" w:line="240" w:lineRule="auto"/>
      <w:ind w:left="560"/>
      <w:textAlignment w:val="baseline"/>
    </w:pPr>
    <w:rPr>
      <w:rFonts w:ascii="Times New Roman" w:eastAsia="Times New Roman" w:hAnsi="Times New Roman" w:cs="Times New Roman"/>
      <w:sz w:val="28"/>
      <w:szCs w:val="20"/>
      <w:lang w:val="ru-RU" w:eastAsia="ru-RU"/>
    </w:rPr>
  </w:style>
  <w:style w:type="table" w:styleId="afe">
    <w:name w:val="Table Grid"/>
    <w:basedOn w:val="a7"/>
    <w:rsid w:val="00526ACB"/>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4">
    <w:name w:val="Body Text 2"/>
    <w:basedOn w:val="a5"/>
    <w:link w:val="25"/>
    <w:rsid w:val="00526ACB"/>
    <w:pPr>
      <w:overflowPunct w:val="0"/>
      <w:autoSpaceDE w:val="0"/>
      <w:autoSpaceDN w:val="0"/>
      <w:adjustRightInd w:val="0"/>
      <w:spacing w:after="0" w:line="240" w:lineRule="auto"/>
      <w:ind w:firstLine="708"/>
      <w:textAlignment w:val="baseline"/>
    </w:pPr>
    <w:rPr>
      <w:rFonts w:ascii="Times New Roman" w:eastAsia="Times New Roman" w:hAnsi="Times New Roman" w:cs="Times New Roman"/>
      <w:sz w:val="28"/>
      <w:szCs w:val="20"/>
      <w:lang w:val="x-none" w:eastAsia="x-none"/>
    </w:rPr>
  </w:style>
  <w:style w:type="character" w:customStyle="1" w:styleId="25">
    <w:name w:val="Основной текст 2 Знак"/>
    <w:basedOn w:val="a6"/>
    <w:link w:val="24"/>
    <w:rsid w:val="00526ACB"/>
    <w:rPr>
      <w:rFonts w:ascii="Times New Roman" w:eastAsia="Times New Roman" w:hAnsi="Times New Roman" w:cs="Times New Roman"/>
      <w:sz w:val="28"/>
      <w:szCs w:val="20"/>
      <w:lang w:val="x-none" w:eastAsia="x-none"/>
    </w:rPr>
  </w:style>
  <w:style w:type="paragraph" w:customStyle="1" w:styleId="14">
    <w:name w:val="Текст1"/>
    <w:basedOn w:val="a5"/>
    <w:rsid w:val="00526ACB"/>
    <w:pPr>
      <w:spacing w:after="0" w:line="240" w:lineRule="auto"/>
    </w:pPr>
    <w:rPr>
      <w:rFonts w:ascii="Courier New" w:eastAsia="Times New Roman" w:hAnsi="Courier New" w:cs="Times New Roman"/>
      <w:sz w:val="20"/>
      <w:szCs w:val="20"/>
      <w:lang w:val="ru-RU" w:eastAsia="ru-RU"/>
    </w:rPr>
  </w:style>
  <w:style w:type="paragraph" w:styleId="aff">
    <w:name w:val="Balloon Text"/>
    <w:basedOn w:val="a5"/>
    <w:link w:val="aff0"/>
    <w:semiHidden/>
    <w:rsid w:val="00526ACB"/>
    <w:pPr>
      <w:spacing w:after="0" w:line="240" w:lineRule="auto"/>
    </w:pPr>
    <w:rPr>
      <w:rFonts w:ascii="Tahoma" w:eastAsia="Times New Roman" w:hAnsi="Tahoma" w:cs="Times New Roman"/>
      <w:sz w:val="16"/>
      <w:szCs w:val="20"/>
      <w:lang w:val="x-none" w:eastAsia="x-none"/>
    </w:rPr>
  </w:style>
  <w:style w:type="character" w:customStyle="1" w:styleId="aff0">
    <w:name w:val="Текст выноски Знак"/>
    <w:basedOn w:val="a6"/>
    <w:link w:val="aff"/>
    <w:semiHidden/>
    <w:rsid w:val="00526ACB"/>
    <w:rPr>
      <w:rFonts w:ascii="Tahoma" w:eastAsia="Times New Roman" w:hAnsi="Tahoma" w:cs="Times New Roman"/>
      <w:sz w:val="16"/>
      <w:szCs w:val="20"/>
      <w:lang w:val="x-none" w:eastAsia="x-none"/>
    </w:rPr>
  </w:style>
  <w:style w:type="paragraph" w:styleId="aff1">
    <w:name w:val="footnote text"/>
    <w:basedOn w:val="a5"/>
    <w:link w:val="aff2"/>
    <w:semiHidden/>
    <w:rsid w:val="00526ACB"/>
    <w:pPr>
      <w:spacing w:after="0" w:line="240" w:lineRule="auto"/>
    </w:pPr>
    <w:rPr>
      <w:rFonts w:ascii="Calibri" w:eastAsia="Times New Roman" w:hAnsi="Calibri" w:cs="Times New Roman"/>
      <w:sz w:val="20"/>
      <w:szCs w:val="20"/>
      <w:lang w:val="x-none" w:eastAsia="x-none"/>
    </w:rPr>
  </w:style>
  <w:style w:type="character" w:customStyle="1" w:styleId="aff2">
    <w:name w:val="Текст сноски Знак"/>
    <w:basedOn w:val="a6"/>
    <w:link w:val="aff1"/>
    <w:semiHidden/>
    <w:rsid w:val="00526ACB"/>
    <w:rPr>
      <w:rFonts w:ascii="Calibri" w:eastAsia="Times New Roman" w:hAnsi="Calibri" w:cs="Times New Roman"/>
      <w:sz w:val="20"/>
      <w:szCs w:val="20"/>
      <w:lang w:val="x-none" w:eastAsia="x-none"/>
    </w:rPr>
  </w:style>
  <w:style w:type="character" w:styleId="aff3">
    <w:name w:val="footnote reference"/>
    <w:semiHidden/>
    <w:rsid w:val="00526ACB"/>
    <w:rPr>
      <w:vertAlign w:val="superscript"/>
    </w:rPr>
  </w:style>
  <w:style w:type="character" w:styleId="HTML">
    <w:name w:val="HTML Typewriter"/>
    <w:rsid w:val="00526ACB"/>
    <w:rPr>
      <w:rFonts w:ascii="Courier New" w:hAnsi="Courier New"/>
      <w:sz w:val="20"/>
    </w:rPr>
  </w:style>
  <w:style w:type="paragraph" w:styleId="aff4">
    <w:name w:val="Body Text First Indent"/>
    <w:basedOn w:val="a9"/>
    <w:link w:val="aff5"/>
    <w:rsid w:val="00526ACB"/>
    <w:pPr>
      <w:spacing w:after="120"/>
      <w:ind w:firstLine="210"/>
      <w:jc w:val="left"/>
    </w:pPr>
    <w:rPr>
      <w:b w:val="0"/>
      <w:bCs/>
    </w:rPr>
  </w:style>
  <w:style w:type="character" w:customStyle="1" w:styleId="aff5">
    <w:name w:val="Красная строка Знак"/>
    <w:basedOn w:val="aa"/>
    <w:link w:val="aff4"/>
    <w:rsid w:val="00526ACB"/>
    <w:rPr>
      <w:rFonts w:ascii="Times New Roman" w:eastAsia="Times New Roman" w:hAnsi="Times New Roman" w:cs="Times New Roman"/>
      <w:bCs/>
      <w:sz w:val="24"/>
      <w:szCs w:val="20"/>
      <w:lang w:val="x-none" w:eastAsia="x-none"/>
    </w:rPr>
  </w:style>
  <w:style w:type="character" w:customStyle="1" w:styleId="11">
    <w:name w:val="Основной текст Знак1"/>
    <w:link w:val="a9"/>
    <w:locked/>
    <w:rsid w:val="00526ACB"/>
    <w:rPr>
      <w:rFonts w:ascii="Times New Roman" w:eastAsia="Times New Roman" w:hAnsi="Times New Roman" w:cs="Times New Roman"/>
      <w:b/>
      <w:sz w:val="24"/>
      <w:szCs w:val="20"/>
      <w:lang w:val="x-none" w:eastAsia="x-none"/>
    </w:rPr>
  </w:style>
  <w:style w:type="character" w:styleId="aff6">
    <w:name w:val="Strong"/>
    <w:qFormat/>
    <w:rsid w:val="00526ACB"/>
    <w:rPr>
      <w:b/>
    </w:rPr>
  </w:style>
  <w:style w:type="character" w:styleId="HTML0">
    <w:name w:val="HTML Code"/>
    <w:rsid w:val="00526ACB"/>
    <w:rPr>
      <w:rFonts w:ascii="Courier New" w:hAnsi="Courier New"/>
      <w:sz w:val="20"/>
    </w:rPr>
  </w:style>
  <w:style w:type="paragraph" w:styleId="26">
    <w:name w:val="Body Text Indent 2"/>
    <w:basedOn w:val="a5"/>
    <w:link w:val="27"/>
    <w:rsid w:val="00526ACB"/>
    <w:pPr>
      <w:overflowPunct w:val="0"/>
      <w:autoSpaceDE w:val="0"/>
      <w:autoSpaceDN w:val="0"/>
      <w:adjustRightInd w:val="0"/>
      <w:spacing w:after="120" w:line="480" w:lineRule="auto"/>
      <w:ind w:left="283"/>
      <w:textAlignment w:val="baseline"/>
    </w:pPr>
    <w:rPr>
      <w:rFonts w:ascii="Times New Roman" w:eastAsia="Times New Roman" w:hAnsi="Times New Roman" w:cs="Times New Roman"/>
      <w:sz w:val="28"/>
      <w:szCs w:val="20"/>
      <w:lang w:val="x-none" w:eastAsia="x-none"/>
    </w:rPr>
  </w:style>
  <w:style w:type="character" w:customStyle="1" w:styleId="27">
    <w:name w:val="Основной текст с отступом 2 Знак"/>
    <w:basedOn w:val="a6"/>
    <w:link w:val="26"/>
    <w:rsid w:val="00526ACB"/>
    <w:rPr>
      <w:rFonts w:ascii="Times New Roman" w:eastAsia="Times New Roman" w:hAnsi="Times New Roman" w:cs="Times New Roman"/>
      <w:sz w:val="28"/>
      <w:szCs w:val="20"/>
      <w:lang w:val="x-none" w:eastAsia="x-none"/>
    </w:rPr>
  </w:style>
  <w:style w:type="paragraph" w:customStyle="1" w:styleId="41">
    <w:name w:val="заголовок 4"/>
    <w:basedOn w:val="a5"/>
    <w:next w:val="a5"/>
    <w:rsid w:val="00526ACB"/>
    <w:pPr>
      <w:keepNext/>
      <w:autoSpaceDE w:val="0"/>
      <w:autoSpaceDN w:val="0"/>
      <w:spacing w:after="0" w:line="240" w:lineRule="auto"/>
      <w:jc w:val="center"/>
    </w:pPr>
    <w:rPr>
      <w:rFonts w:ascii="Times New Roman" w:eastAsia="Times New Roman" w:hAnsi="Times New Roman" w:cs="Times New Roman"/>
      <w:i/>
      <w:iCs/>
      <w:sz w:val="20"/>
      <w:szCs w:val="20"/>
      <w:lang w:val="ru-RU" w:eastAsia="ru-RU"/>
    </w:rPr>
  </w:style>
  <w:style w:type="paragraph" w:customStyle="1" w:styleId="15">
    <w:name w:val="Обычный1"/>
    <w:rsid w:val="00526ACB"/>
    <w:pPr>
      <w:widowControl w:val="0"/>
      <w:spacing w:after="0" w:line="260" w:lineRule="auto"/>
      <w:ind w:left="40" w:firstLine="280"/>
      <w:jc w:val="both"/>
    </w:pPr>
    <w:rPr>
      <w:rFonts w:ascii="Times New Roman" w:eastAsia="Times New Roman" w:hAnsi="Times New Roman" w:cs="Times New Roman"/>
      <w:sz w:val="18"/>
      <w:szCs w:val="20"/>
      <w:lang w:val="ru-RU" w:eastAsia="ru-RU"/>
    </w:rPr>
  </w:style>
  <w:style w:type="paragraph" w:customStyle="1" w:styleId="36">
    <w:name w:val="заголовок 3"/>
    <w:basedOn w:val="a5"/>
    <w:next w:val="a5"/>
    <w:rsid w:val="00526ACB"/>
    <w:pPr>
      <w:keepNext/>
      <w:autoSpaceDE w:val="0"/>
      <w:autoSpaceDN w:val="0"/>
      <w:spacing w:after="0" w:line="240" w:lineRule="auto"/>
      <w:ind w:firstLine="708"/>
      <w:jc w:val="center"/>
    </w:pPr>
    <w:rPr>
      <w:rFonts w:ascii="Times New Roman" w:eastAsia="Times New Roman" w:hAnsi="Times New Roman" w:cs="Times New Roman"/>
      <w:b/>
      <w:bCs/>
      <w:i/>
      <w:iCs/>
      <w:sz w:val="24"/>
      <w:szCs w:val="24"/>
      <w:lang w:val="ru-RU" w:eastAsia="ru-RU"/>
    </w:rPr>
  </w:style>
  <w:style w:type="paragraph" w:customStyle="1" w:styleId="51">
    <w:name w:val="заголовок 5"/>
    <w:basedOn w:val="a5"/>
    <w:next w:val="a5"/>
    <w:rsid w:val="00526ACB"/>
    <w:pPr>
      <w:keepNext/>
      <w:autoSpaceDE w:val="0"/>
      <w:autoSpaceDN w:val="0"/>
      <w:spacing w:after="0" w:line="240" w:lineRule="auto"/>
      <w:ind w:firstLine="708"/>
      <w:jc w:val="center"/>
    </w:pPr>
    <w:rPr>
      <w:rFonts w:ascii="Times New Roman" w:eastAsia="Times New Roman" w:hAnsi="Times New Roman" w:cs="Times New Roman"/>
      <w:b/>
      <w:bCs/>
      <w:lang w:val="ru-RU" w:eastAsia="ru-RU"/>
    </w:rPr>
  </w:style>
  <w:style w:type="paragraph" w:customStyle="1" w:styleId="61">
    <w:name w:val="заголовок 6"/>
    <w:basedOn w:val="a5"/>
    <w:next w:val="a5"/>
    <w:rsid w:val="00526ACB"/>
    <w:pPr>
      <w:keepNext/>
      <w:autoSpaceDE w:val="0"/>
      <w:autoSpaceDN w:val="0"/>
      <w:spacing w:after="0" w:line="240" w:lineRule="auto"/>
      <w:jc w:val="center"/>
    </w:pPr>
    <w:rPr>
      <w:rFonts w:ascii="Times New Roman" w:eastAsia="Times New Roman" w:hAnsi="Times New Roman" w:cs="Times New Roman"/>
      <w:b/>
      <w:bCs/>
      <w:sz w:val="24"/>
      <w:szCs w:val="24"/>
      <w:lang w:val="ru-RU" w:eastAsia="ru-RU"/>
    </w:rPr>
  </w:style>
  <w:style w:type="paragraph" w:customStyle="1" w:styleId="7">
    <w:name w:val="заголовок 7"/>
    <w:basedOn w:val="a5"/>
    <w:next w:val="a5"/>
    <w:rsid w:val="00526ACB"/>
    <w:pPr>
      <w:keepNext/>
      <w:autoSpaceDE w:val="0"/>
      <w:autoSpaceDN w:val="0"/>
      <w:spacing w:after="0" w:line="240" w:lineRule="auto"/>
    </w:pPr>
    <w:rPr>
      <w:rFonts w:ascii="Times New Roman" w:eastAsia="Times New Roman" w:hAnsi="Times New Roman" w:cs="Times New Roman"/>
      <w:b/>
      <w:bCs/>
      <w:sz w:val="20"/>
      <w:szCs w:val="20"/>
      <w:lang w:val="ru-RU" w:eastAsia="ru-RU"/>
    </w:rPr>
  </w:style>
  <w:style w:type="paragraph" w:customStyle="1" w:styleId="81">
    <w:name w:val="заголовок 8"/>
    <w:basedOn w:val="a5"/>
    <w:next w:val="a5"/>
    <w:rsid w:val="00526ACB"/>
    <w:pPr>
      <w:keepNext/>
      <w:autoSpaceDE w:val="0"/>
      <w:autoSpaceDN w:val="0"/>
      <w:spacing w:after="0" w:line="240" w:lineRule="auto"/>
      <w:jc w:val="center"/>
    </w:pPr>
    <w:rPr>
      <w:rFonts w:ascii="Times New Roman" w:eastAsia="Times New Roman" w:hAnsi="Times New Roman" w:cs="Times New Roman"/>
      <w:b/>
      <w:bCs/>
      <w:i/>
      <w:iCs/>
      <w:sz w:val="24"/>
      <w:szCs w:val="24"/>
      <w:lang w:val="ru-RU" w:eastAsia="ru-RU"/>
    </w:rPr>
  </w:style>
  <w:style w:type="paragraph" w:customStyle="1" w:styleId="91">
    <w:name w:val="заголовок 9"/>
    <w:basedOn w:val="a5"/>
    <w:next w:val="a5"/>
    <w:rsid w:val="00526ACB"/>
    <w:pPr>
      <w:keepNext/>
      <w:autoSpaceDE w:val="0"/>
      <w:autoSpaceDN w:val="0"/>
      <w:spacing w:after="0" w:line="240" w:lineRule="auto"/>
      <w:ind w:firstLine="708"/>
      <w:jc w:val="both"/>
    </w:pPr>
    <w:rPr>
      <w:rFonts w:ascii="Times New Roman" w:eastAsia="Times New Roman" w:hAnsi="Times New Roman" w:cs="Times New Roman"/>
      <w:i/>
      <w:iCs/>
      <w:sz w:val="20"/>
      <w:szCs w:val="20"/>
      <w:lang w:eastAsia="ru-RU"/>
    </w:rPr>
  </w:style>
  <w:style w:type="paragraph" w:styleId="aff7">
    <w:name w:val="Title"/>
    <w:basedOn w:val="a5"/>
    <w:link w:val="aff8"/>
    <w:qFormat/>
    <w:rsid w:val="00526ACB"/>
    <w:pPr>
      <w:autoSpaceDE w:val="0"/>
      <w:autoSpaceDN w:val="0"/>
      <w:spacing w:after="0" w:line="240" w:lineRule="auto"/>
      <w:jc w:val="center"/>
    </w:pPr>
    <w:rPr>
      <w:rFonts w:ascii="Times New Roman" w:eastAsia="Times New Roman" w:hAnsi="Times New Roman" w:cs="Times New Roman"/>
      <w:b/>
      <w:i/>
      <w:sz w:val="24"/>
      <w:szCs w:val="20"/>
      <w:lang w:eastAsia="x-none"/>
    </w:rPr>
  </w:style>
  <w:style w:type="character" w:customStyle="1" w:styleId="aff8">
    <w:name w:val="Название Знак"/>
    <w:basedOn w:val="a6"/>
    <w:link w:val="aff7"/>
    <w:rsid w:val="00526ACB"/>
    <w:rPr>
      <w:rFonts w:ascii="Times New Roman" w:eastAsia="Times New Roman" w:hAnsi="Times New Roman" w:cs="Times New Roman"/>
      <w:b/>
      <w:i/>
      <w:sz w:val="24"/>
      <w:szCs w:val="20"/>
      <w:lang w:eastAsia="x-none"/>
    </w:rPr>
  </w:style>
  <w:style w:type="paragraph" w:customStyle="1" w:styleId="16">
    <w:name w:val="Стиль заголовок 1 + полужирный"/>
    <w:basedOn w:val="12"/>
    <w:rsid w:val="00526ACB"/>
    <w:pPr>
      <w:widowControl/>
      <w:autoSpaceDE w:val="0"/>
      <w:autoSpaceDN w:val="0"/>
      <w:ind w:firstLine="0"/>
    </w:pPr>
    <w:rPr>
      <w:b/>
      <w:bCs/>
    </w:rPr>
  </w:style>
  <w:style w:type="paragraph" w:customStyle="1" w:styleId="2086">
    <w:name w:val="Стиль Слева:  2 см Выступ:  086 см Междустр.интервал:  одинарный"/>
    <w:basedOn w:val="12"/>
    <w:rsid w:val="00526ACB"/>
    <w:pPr>
      <w:widowControl/>
      <w:autoSpaceDE w:val="0"/>
      <w:autoSpaceDN w:val="0"/>
      <w:ind w:left="1620" w:hanging="486"/>
    </w:pPr>
    <w:rPr>
      <w:szCs w:val="20"/>
    </w:rPr>
  </w:style>
  <w:style w:type="paragraph" w:styleId="42">
    <w:name w:val="toc 4"/>
    <w:basedOn w:val="a5"/>
    <w:next w:val="a5"/>
    <w:autoRedefine/>
    <w:semiHidden/>
    <w:rsid w:val="00526ACB"/>
    <w:pPr>
      <w:widowControl w:val="0"/>
      <w:autoSpaceDE w:val="0"/>
      <w:autoSpaceDN w:val="0"/>
      <w:spacing w:after="0" w:line="260" w:lineRule="auto"/>
      <w:ind w:left="540" w:firstLine="280"/>
      <w:jc w:val="both"/>
    </w:pPr>
    <w:rPr>
      <w:rFonts w:ascii="Times New Roman" w:eastAsia="Times New Roman" w:hAnsi="Times New Roman" w:cs="Times New Roman"/>
      <w:sz w:val="20"/>
      <w:szCs w:val="18"/>
      <w:lang w:val="ru-RU" w:eastAsia="ru-RU"/>
    </w:rPr>
  </w:style>
  <w:style w:type="paragraph" w:styleId="52">
    <w:name w:val="toc 5"/>
    <w:basedOn w:val="a5"/>
    <w:next w:val="a5"/>
    <w:autoRedefine/>
    <w:semiHidden/>
    <w:rsid w:val="00526ACB"/>
    <w:pPr>
      <w:widowControl w:val="0"/>
      <w:autoSpaceDE w:val="0"/>
      <w:autoSpaceDN w:val="0"/>
      <w:spacing w:after="0" w:line="260" w:lineRule="auto"/>
      <w:ind w:left="720" w:firstLine="280"/>
      <w:jc w:val="both"/>
    </w:pPr>
    <w:rPr>
      <w:rFonts w:ascii="Times New Roman" w:eastAsia="Times New Roman" w:hAnsi="Times New Roman" w:cs="Times New Roman"/>
      <w:sz w:val="18"/>
      <w:szCs w:val="18"/>
      <w:lang w:val="ru-RU" w:eastAsia="ru-RU"/>
    </w:rPr>
  </w:style>
  <w:style w:type="paragraph" w:styleId="62">
    <w:name w:val="toc 6"/>
    <w:basedOn w:val="a5"/>
    <w:next w:val="a5"/>
    <w:autoRedefine/>
    <w:semiHidden/>
    <w:rsid w:val="00526ACB"/>
    <w:pPr>
      <w:spacing w:after="0" w:line="240" w:lineRule="auto"/>
      <w:ind w:left="1200"/>
    </w:pPr>
    <w:rPr>
      <w:rFonts w:ascii="Times New Roman" w:eastAsia="Times New Roman" w:hAnsi="Times New Roman" w:cs="Times New Roman"/>
      <w:sz w:val="24"/>
      <w:szCs w:val="24"/>
      <w:lang w:val="ru-RU" w:eastAsia="ru-RU"/>
    </w:rPr>
  </w:style>
  <w:style w:type="paragraph" w:styleId="70">
    <w:name w:val="toc 7"/>
    <w:basedOn w:val="a5"/>
    <w:next w:val="a5"/>
    <w:autoRedefine/>
    <w:semiHidden/>
    <w:rsid w:val="00526ACB"/>
    <w:pPr>
      <w:spacing w:after="0" w:line="240" w:lineRule="auto"/>
      <w:ind w:left="1440"/>
    </w:pPr>
    <w:rPr>
      <w:rFonts w:ascii="Times New Roman" w:eastAsia="Times New Roman" w:hAnsi="Times New Roman" w:cs="Times New Roman"/>
      <w:sz w:val="24"/>
      <w:szCs w:val="24"/>
      <w:lang w:val="ru-RU" w:eastAsia="ru-RU"/>
    </w:rPr>
  </w:style>
  <w:style w:type="paragraph" w:styleId="82">
    <w:name w:val="toc 8"/>
    <w:basedOn w:val="a5"/>
    <w:next w:val="a5"/>
    <w:autoRedefine/>
    <w:semiHidden/>
    <w:rsid w:val="00526ACB"/>
    <w:pPr>
      <w:spacing w:after="0" w:line="240" w:lineRule="auto"/>
      <w:ind w:left="1680"/>
    </w:pPr>
    <w:rPr>
      <w:rFonts w:ascii="Times New Roman" w:eastAsia="Times New Roman" w:hAnsi="Times New Roman" w:cs="Times New Roman"/>
      <w:sz w:val="24"/>
      <w:szCs w:val="24"/>
      <w:lang w:val="ru-RU" w:eastAsia="ru-RU"/>
    </w:rPr>
  </w:style>
  <w:style w:type="paragraph" w:styleId="92">
    <w:name w:val="toc 9"/>
    <w:basedOn w:val="a5"/>
    <w:next w:val="a5"/>
    <w:autoRedefine/>
    <w:semiHidden/>
    <w:rsid w:val="00526ACB"/>
    <w:pPr>
      <w:spacing w:after="0" w:line="240" w:lineRule="auto"/>
      <w:ind w:left="1920"/>
    </w:pPr>
    <w:rPr>
      <w:rFonts w:ascii="Times New Roman" w:eastAsia="Times New Roman" w:hAnsi="Times New Roman" w:cs="Times New Roman"/>
      <w:sz w:val="24"/>
      <w:szCs w:val="24"/>
      <w:lang w:val="ru-RU" w:eastAsia="ru-RU"/>
    </w:rPr>
  </w:style>
  <w:style w:type="paragraph" w:styleId="28">
    <w:name w:val="Body Text First Indent 2"/>
    <w:basedOn w:val="ab"/>
    <w:link w:val="29"/>
    <w:rsid w:val="00526ACB"/>
    <w:pPr>
      <w:spacing w:after="120"/>
      <w:ind w:left="283" w:firstLine="210"/>
    </w:pPr>
    <w:rPr>
      <w:b w:val="0"/>
      <w:bCs/>
    </w:rPr>
  </w:style>
  <w:style w:type="character" w:customStyle="1" w:styleId="29">
    <w:name w:val="Красная строка 2 Знак"/>
    <w:basedOn w:val="ac"/>
    <w:link w:val="28"/>
    <w:rsid w:val="00526ACB"/>
    <w:rPr>
      <w:rFonts w:ascii="Times New Roman" w:eastAsia="Times New Roman" w:hAnsi="Times New Roman" w:cs="Times New Roman"/>
      <w:b w:val="0"/>
      <w:bCs/>
      <w:sz w:val="24"/>
      <w:szCs w:val="20"/>
      <w:lang w:val="x-none" w:eastAsia="x-none"/>
    </w:rPr>
  </w:style>
  <w:style w:type="paragraph" w:customStyle="1" w:styleId="17">
    <w:name w:val="Абзац списка1"/>
    <w:basedOn w:val="a5"/>
    <w:rsid w:val="00526ACB"/>
    <w:pPr>
      <w:overflowPunct w:val="0"/>
      <w:autoSpaceDE w:val="0"/>
      <w:autoSpaceDN w:val="0"/>
      <w:adjustRightInd w:val="0"/>
      <w:spacing w:after="0" w:line="240" w:lineRule="auto"/>
      <w:ind w:left="720"/>
      <w:textAlignment w:val="baseline"/>
    </w:pPr>
    <w:rPr>
      <w:rFonts w:ascii="Times New Roman" w:eastAsia="Times New Roman" w:hAnsi="Times New Roman" w:cs="Times New Roman"/>
      <w:sz w:val="28"/>
      <w:szCs w:val="20"/>
      <w:lang w:val="ru-RU" w:eastAsia="ru-RU"/>
    </w:rPr>
  </w:style>
  <w:style w:type="character" w:customStyle="1" w:styleId="texample">
    <w:name w:val="texample"/>
    <w:rsid w:val="00526ACB"/>
    <w:rPr>
      <w:rFonts w:cs="Times New Roman"/>
    </w:rPr>
  </w:style>
  <w:style w:type="character" w:customStyle="1" w:styleId="keyword">
    <w:name w:val="keyword"/>
    <w:rsid w:val="00526ACB"/>
    <w:rPr>
      <w:rFonts w:cs="Times New Roman"/>
    </w:rPr>
  </w:style>
  <w:style w:type="character" w:customStyle="1" w:styleId="keyworddef">
    <w:name w:val="keyword_def"/>
    <w:rsid w:val="00526ACB"/>
    <w:rPr>
      <w:rFonts w:cs="Times New Roman"/>
    </w:rPr>
  </w:style>
  <w:style w:type="paragraph" w:styleId="HTML1">
    <w:name w:val="HTML Preformatted"/>
    <w:basedOn w:val="a5"/>
    <w:link w:val="HTML2"/>
    <w:rsid w:val="00526ACB"/>
    <w:pPr>
      <w:spacing w:after="0" w:line="240" w:lineRule="auto"/>
    </w:pPr>
    <w:rPr>
      <w:rFonts w:ascii="Consolas" w:eastAsia="Times New Roman" w:hAnsi="Consolas" w:cs="Times New Roman"/>
      <w:sz w:val="20"/>
      <w:szCs w:val="20"/>
      <w:lang w:val="ru-RU" w:eastAsia="ru-RU"/>
    </w:rPr>
  </w:style>
  <w:style w:type="character" w:customStyle="1" w:styleId="HTML2">
    <w:name w:val="Стандартный HTML Знак"/>
    <w:basedOn w:val="a6"/>
    <w:link w:val="HTML1"/>
    <w:rsid w:val="00526ACB"/>
    <w:rPr>
      <w:rFonts w:ascii="Consolas" w:eastAsia="Times New Roman" w:hAnsi="Consolas" w:cs="Times New Roman"/>
      <w:sz w:val="20"/>
      <w:szCs w:val="20"/>
      <w:lang w:val="ru-RU" w:eastAsia="ru-RU"/>
    </w:rPr>
  </w:style>
  <w:style w:type="paragraph" w:styleId="aff9">
    <w:name w:val="caption"/>
    <w:basedOn w:val="a5"/>
    <w:next w:val="a5"/>
    <w:qFormat/>
    <w:rsid w:val="00526ACB"/>
    <w:pPr>
      <w:autoSpaceDE w:val="0"/>
      <w:autoSpaceDN w:val="0"/>
      <w:adjustRightInd w:val="0"/>
      <w:spacing w:after="0" w:line="240" w:lineRule="auto"/>
      <w:jc w:val="both"/>
    </w:pPr>
    <w:rPr>
      <w:rFonts w:ascii="Times New Roman" w:eastAsia="Times New Roman" w:hAnsi="Times New Roman" w:cs="Times New Roman"/>
      <w:sz w:val="28"/>
      <w:szCs w:val="20"/>
      <w:lang w:val="ru-RU" w:eastAsia="ru-RU"/>
    </w:rPr>
  </w:style>
  <w:style w:type="numbering" w:customStyle="1" w:styleId="a0">
    <w:name w:val="СтильМой"/>
    <w:rsid w:val="00526ACB"/>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184</Pages>
  <Words>30804</Words>
  <Characters>175583</Characters>
  <Application>Microsoft Office Word</Application>
  <DocSecurity>0</DocSecurity>
  <Lines>1463</Lines>
  <Paragraphs>411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3</cp:revision>
  <dcterms:created xsi:type="dcterms:W3CDTF">2017-01-27T08:43:00Z</dcterms:created>
  <dcterms:modified xsi:type="dcterms:W3CDTF">2017-01-30T08:45:00Z</dcterms:modified>
</cp:coreProperties>
</file>